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269"/>
        <w:gridCol w:w="6055"/>
        <w:gridCol w:w="6228"/>
      </w:tblGrid>
      <w:tr w:rsidR="004D60EC" w14:paraId="33B747D1" w14:textId="77777777" w:rsidTr="0086493F">
        <w:tc>
          <w:tcPr>
            <w:tcW w:w="0" w:type="auto"/>
            <w:shd w:val="clear" w:color="auto" w:fill="8DB3E2"/>
          </w:tcPr>
          <w:p w14:paraId="56215A50" w14:textId="77777777" w:rsidR="004D60EC" w:rsidRDefault="00E963FB">
            <w:r>
              <w:t>Segment ID</w:t>
            </w:r>
          </w:p>
        </w:tc>
        <w:tc>
          <w:tcPr>
            <w:tcW w:w="0" w:type="auto"/>
            <w:shd w:val="clear" w:color="auto" w:fill="8DB3E2"/>
          </w:tcPr>
          <w:p w14:paraId="58928BBF" w14:textId="77777777" w:rsidR="004D60EC" w:rsidRDefault="00E963FB">
            <w:r>
              <w:t>Segment status</w:t>
            </w:r>
          </w:p>
        </w:tc>
        <w:tc>
          <w:tcPr>
            <w:tcW w:w="6055" w:type="dxa"/>
            <w:shd w:val="clear" w:color="auto" w:fill="8DB3E2"/>
          </w:tcPr>
          <w:p w14:paraId="090812AE" w14:textId="77777777" w:rsidR="004D60EC" w:rsidRDefault="00E963FB">
            <w:r>
              <w:t>Source segment</w:t>
            </w:r>
          </w:p>
        </w:tc>
        <w:tc>
          <w:tcPr>
            <w:tcW w:w="6228" w:type="dxa"/>
            <w:shd w:val="clear" w:color="auto" w:fill="8DB3E2"/>
          </w:tcPr>
          <w:p w14:paraId="15C14D18" w14:textId="77777777" w:rsidR="004D60EC" w:rsidRDefault="00E963FB">
            <w:r>
              <w:t>Target segment</w:t>
            </w:r>
          </w:p>
        </w:tc>
      </w:tr>
      <w:tr w:rsidR="004D60EC" w14:paraId="74D1C1E3" w14:textId="77777777" w:rsidTr="0086493F">
        <w:tc>
          <w:tcPr>
            <w:tcW w:w="0" w:type="auto"/>
            <w:shd w:val="clear" w:color="auto" w:fill="FFFFFF"/>
          </w:tcPr>
          <w:p w14:paraId="194AFC50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</w:t>
            </w:r>
            <w:r>
              <w:rPr>
                <w:rStyle w:val="TransUnitID"/>
                <w:lang w:val="en-GB"/>
              </w:rPr>
              <w:t>21476241-38a4-4558-9630-8d83c5e4e60c</w:t>
            </w:r>
          </w:p>
        </w:tc>
        <w:tc>
          <w:tcPr>
            <w:tcW w:w="0" w:type="auto"/>
            <w:shd w:val="clear" w:color="auto" w:fill="FFFFFF"/>
          </w:tcPr>
          <w:p w14:paraId="6CBE454D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A759CAC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 on page {2}</w:t>
            </w:r>
          </w:p>
        </w:tc>
        <w:tc>
          <w:tcPr>
            <w:tcW w:w="6228" w:type="dxa"/>
            <w:shd w:val="clear" w:color="auto" w:fill="FFFFFF"/>
          </w:tcPr>
          <w:p w14:paraId="6D085C81" w14:textId="43D25A7E" w:rsidR="004D60EC" w:rsidRPr="0086493F" w:rsidRDefault="005F67F6">
            <w:r>
              <w:rPr>
                <w:lang w:val="en-GB"/>
              </w:rPr>
              <w:t xml:space="preserve">"{1}"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nploog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{2}</w:t>
            </w:r>
          </w:p>
        </w:tc>
      </w:tr>
      <w:tr w:rsidR="004D60EC" w14:paraId="44D50CBB" w14:textId="77777777" w:rsidTr="0086493F">
        <w:tc>
          <w:tcPr>
            <w:tcW w:w="0" w:type="auto"/>
            <w:shd w:val="clear" w:color="auto" w:fill="FFFFFF"/>
          </w:tcPr>
          <w:p w14:paraId="2E081994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</w:t>
            </w:r>
            <w:r>
              <w:rPr>
                <w:rStyle w:val="TransUnitID"/>
                <w:lang w:val="en-GB"/>
              </w:rPr>
              <w:t>6728ef19-f2e7-4e5f-b058-0cefe27bfce4</w:t>
            </w:r>
          </w:p>
        </w:tc>
        <w:tc>
          <w:tcPr>
            <w:tcW w:w="0" w:type="auto"/>
            <w:shd w:val="clear" w:color="auto" w:fill="FFFFFF"/>
          </w:tcPr>
          <w:p w14:paraId="07C9FCD7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AF56ED0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</w:t>
            </w:r>
          </w:p>
        </w:tc>
        <w:tc>
          <w:tcPr>
            <w:tcW w:w="6228" w:type="dxa"/>
            <w:shd w:val="clear" w:color="auto" w:fill="FFFFFF"/>
          </w:tcPr>
          <w:p w14:paraId="64A90FEE" w14:textId="20CC27EE" w:rsidR="004D60EC" w:rsidRDefault="005F67F6">
            <w:r>
              <w:rPr>
                <w:lang w:val="en-GB"/>
              </w:rPr>
              <w:t>"{1}"</w:t>
            </w:r>
          </w:p>
        </w:tc>
      </w:tr>
      <w:tr w:rsidR="004D60EC" w14:paraId="01B63289" w14:textId="77777777" w:rsidTr="0086493F">
        <w:tc>
          <w:tcPr>
            <w:tcW w:w="0" w:type="auto"/>
            <w:shd w:val="clear" w:color="auto" w:fill="FFFFFF"/>
          </w:tcPr>
          <w:p w14:paraId="3C5631A8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</w:t>
            </w:r>
            <w:r>
              <w:rPr>
                <w:rStyle w:val="TransUnitID"/>
                <w:lang w:val="en-GB"/>
              </w:rPr>
              <w:t>7a2208a7-b3db-49f5-b427-7e61b5dce7d2</w:t>
            </w:r>
          </w:p>
        </w:tc>
        <w:tc>
          <w:tcPr>
            <w:tcW w:w="0" w:type="auto"/>
            <w:shd w:val="clear" w:color="auto" w:fill="FFFFFF"/>
          </w:tcPr>
          <w:p w14:paraId="51BBDE0F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42D219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 on page {2}</w:t>
            </w:r>
          </w:p>
        </w:tc>
        <w:tc>
          <w:tcPr>
            <w:tcW w:w="6228" w:type="dxa"/>
            <w:shd w:val="clear" w:color="auto" w:fill="FFFFFF"/>
          </w:tcPr>
          <w:p w14:paraId="3182CB18" w14:textId="03242566" w:rsidR="004D60EC" w:rsidRDefault="005F67F6">
            <w:r>
              <w:rPr>
                <w:lang w:val="en-GB"/>
              </w:rPr>
              <w:t xml:space="preserve">"{1}"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nploog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{2}</w:t>
            </w:r>
          </w:p>
        </w:tc>
      </w:tr>
      <w:tr w:rsidR="004D60EC" w14:paraId="29413CAF" w14:textId="77777777" w:rsidTr="0086493F">
        <w:tc>
          <w:tcPr>
            <w:tcW w:w="0" w:type="auto"/>
            <w:shd w:val="clear" w:color="auto" w:fill="FFFFFF"/>
          </w:tcPr>
          <w:p w14:paraId="45BD6AF1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</w:t>
            </w:r>
            <w:r>
              <w:rPr>
                <w:rStyle w:val="TransUnitID"/>
                <w:lang w:val="en-GB"/>
              </w:rPr>
              <w:t>c3c52ced-dda5-4d9d-a914-c642d7167822</w:t>
            </w:r>
          </w:p>
        </w:tc>
        <w:tc>
          <w:tcPr>
            <w:tcW w:w="0" w:type="auto"/>
            <w:shd w:val="clear" w:color="auto" w:fill="FFFFFF"/>
          </w:tcPr>
          <w:p w14:paraId="0EBC69BC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311508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</w:t>
            </w:r>
          </w:p>
        </w:tc>
        <w:tc>
          <w:tcPr>
            <w:tcW w:w="6228" w:type="dxa"/>
            <w:shd w:val="clear" w:color="auto" w:fill="FFFFFF"/>
          </w:tcPr>
          <w:p w14:paraId="0F00B58B" w14:textId="0E3060C1" w:rsidR="004D60EC" w:rsidRDefault="005F67F6">
            <w:r>
              <w:rPr>
                <w:lang w:val="en-GB"/>
              </w:rPr>
              <w:t>"{1}"</w:t>
            </w:r>
          </w:p>
        </w:tc>
      </w:tr>
      <w:tr w:rsidR="004D60EC" w14:paraId="711E82DD" w14:textId="77777777" w:rsidTr="0086493F">
        <w:tc>
          <w:tcPr>
            <w:tcW w:w="0" w:type="auto"/>
            <w:shd w:val="clear" w:color="auto" w:fill="FFFFFF"/>
          </w:tcPr>
          <w:p w14:paraId="46C1DF57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</w:t>
            </w:r>
            <w:r>
              <w:rPr>
                <w:rStyle w:val="TransUnitID"/>
                <w:lang w:val="en-GB"/>
              </w:rPr>
              <w:t>e540b050-cd47-49ef-bbc7-ee4e11a74c65</w:t>
            </w:r>
          </w:p>
        </w:tc>
        <w:tc>
          <w:tcPr>
            <w:tcW w:w="0" w:type="auto"/>
            <w:shd w:val="clear" w:color="auto" w:fill="FFFFFF"/>
          </w:tcPr>
          <w:p w14:paraId="16A1D750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CDCF35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{1} on page {2}</w:t>
            </w:r>
          </w:p>
        </w:tc>
        <w:tc>
          <w:tcPr>
            <w:tcW w:w="6228" w:type="dxa"/>
            <w:shd w:val="clear" w:color="auto" w:fill="FFFFFF"/>
          </w:tcPr>
          <w:p w14:paraId="47931878" w14:textId="30E385CD" w:rsidR="004D60EC" w:rsidRDefault="005F67F6">
            <w:r>
              <w:rPr>
                <w:lang w:val="en-GB"/>
              </w:rPr>
              <w:t xml:space="preserve">{1}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nploog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{2}</w:t>
            </w:r>
          </w:p>
        </w:tc>
      </w:tr>
      <w:tr w:rsidR="004D60EC" w14:paraId="79EDDF28" w14:textId="77777777" w:rsidTr="0086493F">
        <w:tc>
          <w:tcPr>
            <w:tcW w:w="0" w:type="auto"/>
            <w:shd w:val="clear" w:color="auto" w:fill="FFFFFF"/>
          </w:tcPr>
          <w:p w14:paraId="3A8F5F3B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</w:t>
            </w:r>
            <w:r>
              <w:rPr>
                <w:rStyle w:val="TransUnitID"/>
                <w:lang w:val="en-GB"/>
              </w:rPr>
              <w:t>49fbd30e-d8b2-42f7-a662-f6c3aabfbbfb</w:t>
            </w:r>
          </w:p>
        </w:tc>
        <w:tc>
          <w:tcPr>
            <w:tcW w:w="0" w:type="auto"/>
            <w:shd w:val="clear" w:color="auto" w:fill="FFFFFF"/>
          </w:tcPr>
          <w:p w14:paraId="29453985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BC6A0C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 on page {2}</w:t>
            </w:r>
          </w:p>
        </w:tc>
        <w:tc>
          <w:tcPr>
            <w:tcW w:w="6228" w:type="dxa"/>
            <w:shd w:val="clear" w:color="auto" w:fill="FFFFFF"/>
          </w:tcPr>
          <w:p w14:paraId="5A3D3A2E" w14:textId="0C59F586" w:rsidR="004D60EC" w:rsidRDefault="005F67F6">
            <w:r>
              <w:rPr>
                <w:lang w:val="en-GB"/>
              </w:rPr>
              <w:t xml:space="preserve">"{1}"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nloog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{2}</w:t>
            </w:r>
          </w:p>
        </w:tc>
      </w:tr>
      <w:tr w:rsidR="004D60EC" w14:paraId="19B4DA80" w14:textId="77777777" w:rsidTr="0086493F">
        <w:tc>
          <w:tcPr>
            <w:tcW w:w="0" w:type="auto"/>
            <w:shd w:val="clear" w:color="auto" w:fill="FFFFFF"/>
          </w:tcPr>
          <w:p w14:paraId="359709AD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</w:t>
            </w:r>
            <w:r>
              <w:rPr>
                <w:rStyle w:val="TransUnitID"/>
                <w:lang w:val="en-GB"/>
              </w:rPr>
              <w:t>2c034fab-602f-4a10-afbf-30677944ce98</w:t>
            </w:r>
          </w:p>
        </w:tc>
        <w:tc>
          <w:tcPr>
            <w:tcW w:w="0" w:type="auto"/>
            <w:shd w:val="clear" w:color="auto" w:fill="FFFFFF"/>
          </w:tcPr>
          <w:p w14:paraId="7E5B0D55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61B6DC5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"{1}"</w:t>
            </w:r>
          </w:p>
        </w:tc>
        <w:tc>
          <w:tcPr>
            <w:tcW w:w="6228" w:type="dxa"/>
            <w:shd w:val="clear" w:color="auto" w:fill="FFFFFF"/>
          </w:tcPr>
          <w:p w14:paraId="654EC3A7" w14:textId="5764F04A" w:rsidR="004D60EC" w:rsidRDefault="005F67F6">
            <w:r>
              <w:rPr>
                <w:lang w:val="en-GB"/>
              </w:rPr>
              <w:t>"{1}"</w:t>
            </w:r>
          </w:p>
        </w:tc>
      </w:tr>
      <w:tr w:rsidR="004D60EC" w14:paraId="2F555DAA" w14:textId="77777777" w:rsidTr="0086493F">
        <w:tc>
          <w:tcPr>
            <w:tcW w:w="0" w:type="auto"/>
            <w:shd w:val="clear" w:color="auto" w:fill="FFFFFF"/>
          </w:tcPr>
          <w:p w14:paraId="4A2F2B81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</w:t>
            </w:r>
            <w:r>
              <w:rPr>
                <w:rStyle w:val="TransUnitID"/>
                <w:lang w:val="en-GB"/>
              </w:rPr>
              <w:t>3414d857-7095-4faf-b999-f4d42a767b68</w:t>
            </w:r>
          </w:p>
        </w:tc>
        <w:tc>
          <w:tcPr>
            <w:tcW w:w="0" w:type="auto"/>
            <w:shd w:val="clear" w:color="auto" w:fill="FFFFFF"/>
          </w:tcPr>
          <w:p w14:paraId="0EA4C6E3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6EAFD4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page {1}</w:t>
            </w:r>
          </w:p>
        </w:tc>
        <w:tc>
          <w:tcPr>
            <w:tcW w:w="6228" w:type="dxa"/>
            <w:shd w:val="clear" w:color="auto" w:fill="FFFFFF"/>
          </w:tcPr>
          <w:p w14:paraId="4B5C4F27" w14:textId="0A0A7860" w:rsidR="004D60EC" w:rsidRDefault="005F67F6">
            <w:r>
              <w:rPr>
                <w:lang w:val="en-GB"/>
              </w:rPr>
              <w:t>page {1}</w:t>
            </w:r>
          </w:p>
        </w:tc>
      </w:tr>
      <w:tr w:rsidR="004D60EC" w14:paraId="4614BCEA" w14:textId="77777777" w:rsidTr="0086493F">
        <w:tc>
          <w:tcPr>
            <w:tcW w:w="0" w:type="auto"/>
            <w:shd w:val="clear" w:color="auto" w:fill="FFFFFF"/>
          </w:tcPr>
          <w:p w14:paraId="78F71C12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</w:t>
            </w:r>
            <w:r>
              <w:rPr>
                <w:rStyle w:val="TransUnitID"/>
                <w:lang w:val="en-GB"/>
              </w:rPr>
              <w:t>a8d459b9-50c9-4f4d-a94a-e9017366daa0</w:t>
            </w:r>
          </w:p>
        </w:tc>
        <w:tc>
          <w:tcPr>
            <w:tcW w:w="0" w:type="auto"/>
            <w:shd w:val="clear" w:color="auto" w:fill="FFFFFF"/>
          </w:tcPr>
          <w:p w14:paraId="3AFCCC29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3110D9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{1}.{2}</w:t>
            </w:r>
          </w:p>
        </w:tc>
        <w:tc>
          <w:tcPr>
            <w:tcW w:w="6228" w:type="dxa"/>
            <w:shd w:val="clear" w:color="auto" w:fill="FFFFFF"/>
          </w:tcPr>
          <w:p w14:paraId="6860010A" w14:textId="7EAB4F13" w:rsidR="004D60EC" w:rsidRDefault="005F67F6">
            <w:r>
              <w:rPr>
                <w:lang w:val="en-GB"/>
              </w:rPr>
              <w:t>{1}.{2}</w:t>
            </w:r>
          </w:p>
        </w:tc>
      </w:tr>
      <w:tr w:rsidR="004D60EC" w14:paraId="062238FB" w14:textId="77777777" w:rsidTr="0086493F">
        <w:tc>
          <w:tcPr>
            <w:tcW w:w="0" w:type="auto"/>
            <w:shd w:val="clear" w:color="auto" w:fill="FFFFFF"/>
          </w:tcPr>
          <w:p w14:paraId="24A04682" w14:textId="77777777" w:rsidR="004D60EC" w:rsidRDefault="00E963FB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</w:t>
            </w:r>
            <w:r>
              <w:rPr>
                <w:rStyle w:val="TransUnitID"/>
                <w:lang w:val="en-GB"/>
              </w:rPr>
              <w:t>0279abbf-2dc3-4d97-afa7-ca9a4009861a</w:t>
            </w:r>
          </w:p>
        </w:tc>
        <w:tc>
          <w:tcPr>
            <w:tcW w:w="0" w:type="auto"/>
            <w:shd w:val="clear" w:color="auto" w:fill="FFFFFF"/>
          </w:tcPr>
          <w:p w14:paraId="33BDB97A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814568" w14:textId="77777777" w:rsidR="004D60EC" w:rsidRDefault="00E963FB">
            <w:pPr>
              <w:rPr>
                <w:lang w:val="en-GB"/>
              </w:rPr>
            </w:pPr>
            <w:r>
              <w:rPr>
                <w:lang w:val="en-GB"/>
              </w:rPr>
              <w:t>Contents</w:t>
            </w:r>
          </w:p>
        </w:tc>
        <w:tc>
          <w:tcPr>
            <w:tcW w:w="6228" w:type="dxa"/>
            <w:shd w:val="clear" w:color="auto" w:fill="FFFFFF"/>
          </w:tcPr>
          <w:p w14:paraId="4A505037" w14:textId="083F7CE7" w:rsidR="004D60EC" w:rsidRPr="0086493F" w:rsidRDefault="00A02483">
            <w:proofErr w:type="spellStart"/>
            <w:ins w:id="0" w:author="SK V" w:date="2022-05-08T21:07:00Z">
              <w:r>
                <w:t>Cov</w:t>
              </w:r>
              <w:proofErr w:type="spellEnd"/>
              <w:r>
                <w:t xml:space="preserve"> </w:t>
              </w:r>
            </w:ins>
            <w:del w:id="1" w:author="SK V" w:date="2022-05-08T21:07:00Z">
              <w:r w:rsidR="005F67F6" w:rsidDel="00A02483">
                <w:delText>Con</w:delText>
              </w:r>
            </w:del>
            <w:r w:rsidR="005F67F6">
              <w:t xml:space="preserve"> </w:t>
            </w:r>
            <w:proofErr w:type="spellStart"/>
            <w:r w:rsidR="005F67F6">
              <w:t>ntsiab</w:t>
            </w:r>
            <w:proofErr w:type="spellEnd"/>
            <w:r w:rsidR="005F67F6">
              <w:t xml:space="preserve"> </w:t>
            </w:r>
            <w:proofErr w:type="spellStart"/>
            <w:r w:rsidR="005F67F6">
              <w:t>lus</w:t>
            </w:r>
            <w:proofErr w:type="spellEnd"/>
          </w:p>
        </w:tc>
      </w:tr>
      <w:tr w:rsidR="0086493F" w14:paraId="466EE3FE" w14:textId="77777777" w:rsidTr="0086493F">
        <w:tc>
          <w:tcPr>
            <w:tcW w:w="0" w:type="auto"/>
            <w:shd w:val="clear" w:color="auto" w:fill="FFFFFF"/>
          </w:tcPr>
          <w:p w14:paraId="69F0B758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</w:t>
            </w:r>
            <w:r>
              <w:rPr>
                <w:rStyle w:val="TransUnitID"/>
                <w:lang w:val="en-GB"/>
              </w:rPr>
              <w:t>4b155d23-69fd-4ded-b814-71cdd0d5ac7b</w:t>
            </w:r>
          </w:p>
        </w:tc>
        <w:tc>
          <w:tcPr>
            <w:tcW w:w="0" w:type="auto"/>
            <w:shd w:val="clear" w:color="auto" w:fill="FFFFFF"/>
          </w:tcPr>
          <w:p w14:paraId="52B693B8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4DD123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{1}.{2}</w:t>
            </w:r>
          </w:p>
        </w:tc>
        <w:tc>
          <w:tcPr>
            <w:tcW w:w="6228" w:type="dxa"/>
            <w:shd w:val="clear" w:color="auto" w:fill="FFFFFF"/>
          </w:tcPr>
          <w:p w14:paraId="615CF6A4" w14:textId="036C75AC" w:rsidR="005F67F6" w:rsidRDefault="005F67F6" w:rsidP="005F67F6">
            <w:r>
              <w:rPr>
                <w:lang w:val="en-GB"/>
              </w:rPr>
              <w:t>{1}.{2}</w:t>
            </w:r>
          </w:p>
        </w:tc>
      </w:tr>
      <w:tr w:rsidR="0086493F" w14:paraId="20109461" w14:textId="77777777" w:rsidTr="0086493F">
        <w:tc>
          <w:tcPr>
            <w:tcW w:w="0" w:type="auto"/>
            <w:shd w:val="clear" w:color="auto" w:fill="FFFFFF"/>
          </w:tcPr>
          <w:p w14:paraId="272D6F20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</w:t>
            </w:r>
            <w:r>
              <w:rPr>
                <w:rStyle w:val="TransUnitID"/>
                <w:lang w:val="en-GB"/>
              </w:rPr>
              <w:t>f5ee7584-c780-48dd-a0ea-b29c347f0ca1</w:t>
            </w:r>
          </w:p>
        </w:tc>
        <w:tc>
          <w:tcPr>
            <w:tcW w:w="0" w:type="auto"/>
            <w:shd w:val="clear" w:color="auto" w:fill="FFFFFF"/>
          </w:tcPr>
          <w:p w14:paraId="150CEF07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3A8F33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For Adults </w:t>
            </w:r>
            <w:r>
              <w:rPr>
                <w:rStyle w:val="Tag"/>
                <w:lang w:val="en-GB"/>
              </w:rPr>
              <w:t>&lt;0&gt;</w:t>
            </w:r>
            <w:r>
              <w:rPr>
                <w:lang w:val="en-GB"/>
              </w:rPr>
              <w:t>18 and over</w:t>
            </w:r>
            <w:r>
              <w:rPr>
                <w:rStyle w:val="Tag"/>
                <w:lang w:val="en-GB"/>
              </w:rPr>
              <w:t>&lt;/0&gt;</w:t>
            </w:r>
          </w:p>
        </w:tc>
        <w:tc>
          <w:tcPr>
            <w:tcW w:w="6228" w:type="dxa"/>
            <w:shd w:val="clear" w:color="auto" w:fill="FFFFFF"/>
          </w:tcPr>
          <w:p w14:paraId="5D945F15" w14:textId="3A1AD002" w:rsidR="005F67F6" w:rsidRDefault="006649DB" w:rsidP="005F67F6">
            <w:proofErr w:type="spellStart"/>
            <w:r>
              <w:rPr>
                <w:lang w:val="en-GB"/>
              </w:rPr>
              <w:t>Txhawm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  <w:r w:rsidR="005F67F6">
              <w:rPr>
                <w:lang w:val="en-GB"/>
              </w:rPr>
              <w:t> </w:t>
            </w:r>
            <w:r w:rsidR="005F67F6">
              <w:rPr>
                <w:rStyle w:val="Tag"/>
                <w:lang w:val="en-GB"/>
              </w:rPr>
              <w:t>&lt;0&gt;</w:t>
            </w:r>
            <w:r w:rsidR="005F67F6">
              <w:rPr>
                <w:lang w:val="en-GB"/>
              </w:rPr>
              <w:t xml:space="preserve">18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duas</w:t>
            </w:r>
            <w:proofErr w:type="spellEnd"/>
            <w:r w:rsidR="005F67F6">
              <w:rPr>
                <w:rStyle w:val="Tag"/>
                <w:lang w:val="en-GB"/>
              </w:rPr>
              <w:t>&lt;/0&gt;</w:t>
            </w:r>
          </w:p>
        </w:tc>
      </w:tr>
      <w:tr w:rsidR="0086493F" w14:paraId="697D54BC" w14:textId="77777777" w:rsidTr="0086493F">
        <w:tc>
          <w:tcPr>
            <w:tcW w:w="0" w:type="auto"/>
            <w:shd w:val="clear" w:color="auto" w:fill="FFFFFF"/>
          </w:tcPr>
          <w:p w14:paraId="3719085C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</w:t>
            </w:r>
            <w:r>
              <w:rPr>
                <w:rStyle w:val="TransUnitID"/>
                <w:lang w:val="en-GB"/>
              </w:rPr>
              <w:t>0b31007e-dc0d-4a28-9b62-16ec8ec227d2</w:t>
            </w:r>
          </w:p>
        </w:tc>
        <w:tc>
          <w:tcPr>
            <w:tcW w:w="0" w:type="auto"/>
            <w:shd w:val="clear" w:color="auto" w:fill="FFFFFF"/>
          </w:tcPr>
          <w:p w14:paraId="566270F6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9946868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6D762BDB" w14:textId="363E8002" w:rsidR="005F67F6" w:rsidRPr="0086493F" w:rsidRDefault="006649DB" w:rsidP="005F67F6">
            <w:r>
              <w:t>KEYLINE</w:t>
            </w:r>
          </w:p>
        </w:tc>
      </w:tr>
      <w:tr w:rsidR="0086493F" w14:paraId="0E11A5E5" w14:textId="77777777" w:rsidTr="0086493F">
        <w:tc>
          <w:tcPr>
            <w:tcW w:w="0" w:type="auto"/>
            <w:shd w:val="clear" w:color="auto" w:fill="FFFFFF"/>
          </w:tcPr>
          <w:p w14:paraId="0828AAF5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</w:t>
            </w:r>
            <w:r>
              <w:rPr>
                <w:rStyle w:val="TransUnitID"/>
                <w:lang w:val="en-GB"/>
              </w:rPr>
              <w:t>81cda2b3-77d8-4a3a-96f7-e93c3d5498aa</w:t>
            </w:r>
          </w:p>
        </w:tc>
        <w:tc>
          <w:tcPr>
            <w:tcW w:w="0" w:type="auto"/>
            <w:shd w:val="clear" w:color="auto" w:fill="FFFFFF"/>
          </w:tcPr>
          <w:p w14:paraId="1B3339BF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73B0578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4E4D7F18" w14:textId="1C3CF014" w:rsidR="005F67F6" w:rsidRPr="0086493F" w:rsidRDefault="006649DB" w:rsidP="005F67F6">
            <w:r>
              <w:t>T:</w:t>
            </w:r>
          </w:p>
        </w:tc>
      </w:tr>
      <w:tr w:rsidR="0086493F" w14:paraId="6ABF67FE" w14:textId="77777777" w:rsidTr="0086493F">
        <w:tc>
          <w:tcPr>
            <w:tcW w:w="0" w:type="auto"/>
            <w:shd w:val="clear" w:color="auto" w:fill="FFFFFF"/>
          </w:tcPr>
          <w:p w14:paraId="5616046D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</w:t>
            </w:r>
            <w:r>
              <w:rPr>
                <w:rStyle w:val="TransUnitID"/>
                <w:lang w:val="en-GB"/>
              </w:rPr>
              <w:t>81cda2b3-77d8-4a3a-96f7-e93c3d5498aa</w:t>
            </w:r>
          </w:p>
        </w:tc>
        <w:tc>
          <w:tcPr>
            <w:tcW w:w="0" w:type="auto"/>
            <w:shd w:val="clear" w:color="auto" w:fill="FFFFFF"/>
          </w:tcPr>
          <w:p w14:paraId="25B4B951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362B99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363357E3" w14:textId="77844C15" w:rsidR="005F67F6" w:rsidRPr="00D32D9D" w:rsidRDefault="006649DB" w:rsidP="005F67F6">
            <w:r w:rsidRPr="00D32D9D">
              <w:rPr>
                <w:lang w:val="en-GB"/>
              </w:rPr>
              <w:t>+1 612 / 333 6511</w:t>
            </w:r>
          </w:p>
        </w:tc>
      </w:tr>
      <w:tr w:rsidR="0086493F" w14:paraId="3A722AD4" w14:textId="77777777" w:rsidTr="0086493F">
        <w:tc>
          <w:tcPr>
            <w:tcW w:w="0" w:type="auto"/>
            <w:shd w:val="clear" w:color="auto" w:fill="FFFFFF"/>
          </w:tcPr>
          <w:p w14:paraId="4C0574E2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</w:t>
            </w:r>
            <w:r>
              <w:rPr>
                <w:rStyle w:val="TransUnitID"/>
                <w:lang w:val="en-GB"/>
              </w:rPr>
              <w:t>0dee262c-2c92-4286-a326-4419470a31e9</w:t>
            </w:r>
          </w:p>
        </w:tc>
        <w:tc>
          <w:tcPr>
            <w:tcW w:w="0" w:type="auto"/>
            <w:shd w:val="clear" w:color="auto" w:fill="FFFFFF"/>
          </w:tcPr>
          <w:p w14:paraId="0861D460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1D2B49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76126323" w14:textId="4D672356" w:rsidR="005F67F6" w:rsidRPr="0086493F" w:rsidRDefault="006649DB" w:rsidP="005F67F6">
            <w:r>
              <w:t>IB PUAG NCIG</w:t>
            </w:r>
          </w:p>
        </w:tc>
      </w:tr>
      <w:tr w:rsidR="0086493F" w14:paraId="54EC9CC7" w14:textId="77777777" w:rsidTr="0086493F">
        <w:tc>
          <w:tcPr>
            <w:tcW w:w="0" w:type="auto"/>
            <w:shd w:val="clear" w:color="auto" w:fill="FFFFFF"/>
          </w:tcPr>
          <w:p w14:paraId="48E1DD42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</w:t>
            </w:r>
            <w:r>
              <w:rPr>
                <w:rStyle w:val="TransUnitID"/>
                <w:lang w:val="en-GB"/>
              </w:rPr>
              <w:t>91bba67a-5a34-4f5e-b5ad-796686de3a93</w:t>
            </w:r>
          </w:p>
        </w:tc>
        <w:tc>
          <w:tcPr>
            <w:tcW w:w="0" w:type="auto"/>
            <w:shd w:val="clear" w:color="auto" w:fill="FFFFFF"/>
          </w:tcPr>
          <w:p w14:paraId="1BF20971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60ED13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228" w:type="dxa"/>
            <w:shd w:val="clear" w:color="auto" w:fill="FFFFFF"/>
          </w:tcPr>
          <w:p w14:paraId="3473AE25" w14:textId="4E295136" w:rsidR="005F67F6" w:rsidRPr="0086493F" w:rsidRDefault="006649DB" w:rsidP="005F67F6">
            <w:r>
              <w:t>01</w:t>
            </w:r>
          </w:p>
        </w:tc>
      </w:tr>
      <w:tr w:rsidR="0086493F" w14:paraId="395DD0DE" w14:textId="77777777" w:rsidTr="0086493F">
        <w:tc>
          <w:tcPr>
            <w:tcW w:w="0" w:type="auto"/>
            <w:shd w:val="clear" w:color="auto" w:fill="FFFFFF"/>
          </w:tcPr>
          <w:p w14:paraId="1447683F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</w:t>
            </w:r>
            <w:r>
              <w:rPr>
                <w:rStyle w:val="TransUnitID"/>
                <w:lang w:val="en-GB"/>
              </w:rPr>
              <w:t>556a006c-27e2-4583-8278-21c664285ffc</w:t>
            </w:r>
          </w:p>
        </w:tc>
        <w:tc>
          <w:tcPr>
            <w:tcW w:w="0" w:type="auto"/>
            <w:shd w:val="clear" w:color="auto" w:fill="FFFFFF"/>
          </w:tcPr>
          <w:p w14:paraId="1276E639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66AC80F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&lt;2&gt;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&lt;/2&gt;&lt;3&gt;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&lt;/3&gt;</w:t>
            </w:r>
          </w:p>
        </w:tc>
        <w:tc>
          <w:tcPr>
            <w:tcW w:w="6228" w:type="dxa"/>
            <w:shd w:val="clear" w:color="auto" w:fill="FFFFFF"/>
          </w:tcPr>
          <w:p w14:paraId="7989DFDB" w14:textId="54B1920F" w:rsidR="005F67F6" w:rsidRDefault="006649DB" w:rsidP="005F67F6">
            <w:r>
              <w:rPr>
                <w:rStyle w:val="Tag"/>
                <w:lang w:val="en-GB"/>
              </w:rPr>
              <w:t>&lt;2&gt;</w:t>
            </w:r>
            <w:r w:rsidR="006131A1" w:rsidRPr="001D7B21">
              <w:rPr>
                <w:rStyle w:val="Tag"/>
                <w:color w:val="auto"/>
                <w:lang w:val="en-GB"/>
              </w:rPr>
              <w:t>LUB NROOG</w:t>
            </w:r>
            <w:r w:rsidR="006131A1">
              <w:rPr>
                <w:rStyle w:val="Tag"/>
                <w:lang w:val="en-GB"/>
              </w:rPr>
              <w:t xml:space="preserve"> </w:t>
            </w:r>
            <w:r>
              <w:rPr>
                <w:lang w:val="en-GB"/>
              </w:rPr>
              <w:t xml:space="preserve">HENNEPIN– </w:t>
            </w:r>
            <w:proofErr w:type="spellStart"/>
            <w:r w:rsidR="006131A1">
              <w:rPr>
                <w:lang w:val="en-GB"/>
              </w:rPr>
              <w:t>daim</w:t>
            </w:r>
            <w:proofErr w:type="spellEnd"/>
            <w:r w:rsidR="006131A1">
              <w:rPr>
                <w:lang w:val="en-GB"/>
              </w:rPr>
              <w:t xml:space="preserve"> </w:t>
            </w:r>
            <w:proofErr w:type="spellStart"/>
            <w:r w:rsidR="006131A1">
              <w:rPr>
                <w:lang w:val="en-GB"/>
              </w:rPr>
              <w:t>ntawv</w:t>
            </w:r>
            <w:proofErr w:type="spellEnd"/>
            <w:r w:rsidR="006131A1">
              <w:rPr>
                <w:lang w:val="en-GB"/>
              </w:rPr>
              <w:t xml:space="preserve"> </w:t>
            </w:r>
            <w:proofErr w:type="spellStart"/>
            <w:r w:rsidR="006131A1">
              <w:rPr>
                <w:lang w:val="en-GB"/>
              </w:rPr>
              <w:t>ntsuam</w:t>
            </w:r>
            <w:proofErr w:type="spellEnd"/>
            <w:r w:rsidR="006131A1">
              <w:rPr>
                <w:lang w:val="en-GB"/>
              </w:rPr>
              <w:t xml:space="preserve"> </w:t>
            </w:r>
            <w:proofErr w:type="spellStart"/>
            <w:r w:rsidR="006131A1">
              <w:rPr>
                <w:lang w:val="en-GB"/>
              </w:rPr>
              <w:t>xyuas</w:t>
            </w:r>
            <w:proofErr w:type="spellEnd"/>
            <w:r>
              <w:rPr>
                <w:rStyle w:val="Tag"/>
                <w:lang w:val="en-GB"/>
              </w:rPr>
              <w:t>&lt;/2&gt;&lt;3&gt;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&lt;/3&gt;</w:t>
            </w:r>
          </w:p>
        </w:tc>
      </w:tr>
      <w:tr w:rsidR="0086493F" w14:paraId="52DE61C4" w14:textId="77777777" w:rsidTr="0086493F">
        <w:tc>
          <w:tcPr>
            <w:tcW w:w="0" w:type="auto"/>
            <w:shd w:val="clear" w:color="auto" w:fill="FFFFFF"/>
          </w:tcPr>
          <w:p w14:paraId="5F22954F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</w:t>
            </w:r>
            <w:r>
              <w:rPr>
                <w:rStyle w:val="TransUnitID"/>
                <w:lang w:val="en-GB"/>
              </w:rPr>
              <w:t>ee7821eb-4ac0-44d6-8763-efa1603dc4cc</w:t>
            </w:r>
          </w:p>
        </w:tc>
        <w:tc>
          <w:tcPr>
            <w:tcW w:w="0" w:type="auto"/>
            <w:shd w:val="clear" w:color="auto" w:fill="FFFFFF"/>
          </w:tcPr>
          <w:p w14:paraId="4CC6EE89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06B9DAC2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SIZE:</w:t>
            </w:r>
          </w:p>
        </w:tc>
        <w:tc>
          <w:tcPr>
            <w:tcW w:w="6228" w:type="dxa"/>
            <w:shd w:val="clear" w:color="auto" w:fill="FFFFFF"/>
          </w:tcPr>
          <w:p w14:paraId="230A07EA" w14:textId="69BA387E" w:rsidR="005F67F6" w:rsidRPr="0086493F" w:rsidRDefault="00A8503E" w:rsidP="005F67F6">
            <w:r>
              <w:t>QHOV LOJ</w:t>
            </w:r>
          </w:p>
        </w:tc>
      </w:tr>
      <w:tr w:rsidR="0086493F" w14:paraId="5B4A5FF9" w14:textId="77777777" w:rsidTr="0086493F">
        <w:tc>
          <w:tcPr>
            <w:tcW w:w="0" w:type="auto"/>
            <w:shd w:val="clear" w:color="auto" w:fill="FFFFFF"/>
          </w:tcPr>
          <w:p w14:paraId="38597A2A" w14:textId="77777777" w:rsidR="005F67F6" w:rsidRDefault="005F67F6" w:rsidP="005F67F6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</w:t>
            </w:r>
            <w:r>
              <w:rPr>
                <w:rStyle w:val="TransUnitID"/>
                <w:lang w:val="en-GB"/>
              </w:rPr>
              <w:t>505cb55a-4797-4799-a4e3-db2454e3597a</w:t>
            </w:r>
          </w:p>
        </w:tc>
        <w:tc>
          <w:tcPr>
            <w:tcW w:w="0" w:type="auto"/>
            <w:shd w:val="clear" w:color="auto" w:fill="FFFFFF"/>
          </w:tcPr>
          <w:p w14:paraId="5BB06E8E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8E1A80" w14:textId="77777777" w:rsidR="005F67F6" w:rsidRDefault="005F67F6" w:rsidP="005F67F6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&lt;5&gt;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&lt;/5&gt;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&lt;6&gt;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&lt;/8&gt;</w:t>
            </w:r>
          </w:p>
        </w:tc>
        <w:tc>
          <w:tcPr>
            <w:tcW w:w="6228" w:type="dxa"/>
            <w:shd w:val="clear" w:color="auto" w:fill="FFFFFF"/>
          </w:tcPr>
          <w:p w14:paraId="589B5CF7" w14:textId="15ECB006" w:rsidR="005F67F6" w:rsidRDefault="00A8503E" w:rsidP="005F67F6"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&lt;5&gt;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&lt;/5&gt;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&lt;6&gt;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&lt;/8&gt;</w:t>
            </w:r>
          </w:p>
        </w:tc>
      </w:tr>
      <w:tr w:rsidR="0086493F" w14:paraId="11D56E59" w14:textId="77777777" w:rsidTr="0086493F">
        <w:tc>
          <w:tcPr>
            <w:tcW w:w="0" w:type="auto"/>
            <w:shd w:val="clear" w:color="auto" w:fill="FFFFFF"/>
          </w:tcPr>
          <w:p w14:paraId="4F50B10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</w:t>
            </w:r>
            <w:r>
              <w:rPr>
                <w:rStyle w:val="TransUnitID"/>
                <w:lang w:val="en-GB"/>
              </w:rPr>
              <w:t>c5224843-0361-40e9-b5aa-3fde861e5a52</w:t>
            </w:r>
          </w:p>
        </w:tc>
        <w:tc>
          <w:tcPr>
            <w:tcW w:w="0" w:type="auto"/>
            <w:shd w:val="clear" w:color="auto" w:fill="FFFFFF"/>
          </w:tcPr>
          <w:p w14:paraId="65A4C7D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92681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&lt;9&gt;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&lt;/9&gt;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&lt;10&gt;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&lt;/12&gt;</w:t>
            </w:r>
          </w:p>
        </w:tc>
        <w:tc>
          <w:tcPr>
            <w:tcW w:w="6228" w:type="dxa"/>
            <w:shd w:val="clear" w:color="auto" w:fill="FFFFFF"/>
          </w:tcPr>
          <w:p w14:paraId="74AFA838" w14:textId="079429C1" w:rsidR="00F20422" w:rsidRDefault="00F20422" w:rsidP="00F20422">
            <w:r>
              <w:rPr>
                <w:lang w:val="en-GB"/>
              </w:rPr>
              <w:t>14</w:t>
            </w:r>
            <w:r w:rsidRPr="0044724C">
              <w:rPr>
                <w:color w:val="FF0000"/>
                <w:lang w:val="en-GB"/>
              </w:rPr>
              <w:t>&lt;9&gt;</w:t>
            </w:r>
            <w:r>
              <w:rPr>
                <w:lang w:val="en-GB"/>
              </w:rPr>
              <w:t>"</w:t>
            </w:r>
            <w:r w:rsidRPr="0044724C">
              <w:rPr>
                <w:color w:val="FF0000"/>
                <w:lang w:val="en-GB"/>
              </w:rPr>
              <w:t xml:space="preserve">&lt;/9&gt; </w:t>
            </w:r>
            <w:r>
              <w:rPr>
                <w:lang w:val="en-GB"/>
              </w:rPr>
              <w:t>x 8.5</w:t>
            </w:r>
            <w:r w:rsidRPr="0044724C">
              <w:rPr>
                <w:color w:val="FF0000"/>
                <w:lang w:val="en-GB"/>
              </w:rPr>
              <w:t>&lt;10&gt;</w:t>
            </w:r>
            <w:r w:rsidR="0044724C">
              <w:rPr>
                <w:lang w:val="en-GB"/>
              </w:rPr>
              <w:t xml:space="preserve"> </w:t>
            </w:r>
            <w:r>
              <w:rPr>
                <w:lang w:val="en-GB"/>
              </w:rPr>
              <w:t>"</w:t>
            </w:r>
            <w:r w:rsidR="0044724C">
              <w:rPr>
                <w:lang w:val="en-GB"/>
              </w:rPr>
              <w:t xml:space="preserve"> </w:t>
            </w:r>
            <w:r w:rsidRPr="0044724C">
              <w:rPr>
                <w:color w:val="FF0000"/>
                <w:lang w:val="en-GB"/>
              </w:rPr>
              <w:t>&lt;/10&gt; &lt;11&gt;</w:t>
            </w:r>
            <w:r>
              <w:rPr>
                <w:lang w:val="en-GB"/>
              </w:rPr>
              <w:t>|</w:t>
            </w:r>
            <w:r w:rsidR="0044724C">
              <w:rPr>
                <w:lang w:val="en-GB"/>
              </w:rPr>
              <w:t xml:space="preserve"> </w:t>
            </w:r>
            <w:r w:rsidRPr="0044724C">
              <w:rPr>
                <w:color w:val="FF0000"/>
                <w:lang w:val="en-GB"/>
              </w:rPr>
              <w:t>&lt;/11&gt; &lt;12&gt;</w:t>
            </w:r>
            <w:r>
              <w:rPr>
                <w:lang w:val="en-GB"/>
              </w:rPr>
              <w:t>BLEED:</w:t>
            </w:r>
            <w:r w:rsidR="0044724C">
              <w:rPr>
                <w:lang w:val="en-GB"/>
              </w:rPr>
              <w:t xml:space="preserve"> </w:t>
            </w:r>
            <w:r w:rsidRPr="0044724C">
              <w:rPr>
                <w:color w:val="FF0000"/>
                <w:lang w:val="en-GB"/>
              </w:rPr>
              <w:t>&lt;/12&gt;</w:t>
            </w:r>
          </w:p>
        </w:tc>
      </w:tr>
      <w:tr w:rsidR="0086493F" w14:paraId="3F0A3F9C" w14:textId="77777777" w:rsidTr="0086493F">
        <w:tc>
          <w:tcPr>
            <w:tcW w:w="0" w:type="auto"/>
            <w:shd w:val="clear" w:color="auto" w:fill="FFFFFF"/>
          </w:tcPr>
          <w:p w14:paraId="43F7058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</w:t>
            </w:r>
            <w:r>
              <w:rPr>
                <w:rStyle w:val="TransUnitID"/>
                <w:lang w:val="en-GB"/>
              </w:rPr>
              <w:t>11f6d913-8c3b-4763-a1a8-3670880f8615</w:t>
            </w:r>
          </w:p>
        </w:tc>
        <w:tc>
          <w:tcPr>
            <w:tcW w:w="0" w:type="auto"/>
            <w:shd w:val="clear" w:color="auto" w:fill="FFFFFF"/>
          </w:tcPr>
          <w:p w14:paraId="769AF00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F7A91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&lt;13&gt;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&lt;15&gt;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&lt;/15&gt;</w:t>
            </w:r>
          </w:p>
        </w:tc>
        <w:tc>
          <w:tcPr>
            <w:tcW w:w="6228" w:type="dxa"/>
            <w:shd w:val="clear" w:color="auto" w:fill="FFFFFF"/>
          </w:tcPr>
          <w:p w14:paraId="281EC221" w14:textId="26A4E9D6" w:rsidR="00F20422" w:rsidRDefault="00F20422" w:rsidP="00F20422">
            <w:r>
              <w:rPr>
                <w:lang w:val="en-GB"/>
              </w:rPr>
              <w:t>0.125</w:t>
            </w:r>
            <w:r w:rsidRPr="001171A5">
              <w:rPr>
                <w:color w:val="FF0000"/>
                <w:lang w:val="en-GB"/>
              </w:rPr>
              <w:t>&lt;13&gt;</w:t>
            </w:r>
            <w:r w:rsidR="001171A5">
              <w:rPr>
                <w:lang w:val="en-GB"/>
              </w:rPr>
              <w:t xml:space="preserve"> </w:t>
            </w:r>
            <w:r>
              <w:rPr>
                <w:lang w:val="en-GB"/>
              </w:rPr>
              <w:t>"</w:t>
            </w:r>
            <w:r w:rsidRPr="001171A5">
              <w:rPr>
                <w:color w:val="FF0000"/>
                <w:lang w:val="en-GB"/>
              </w:rPr>
              <w:t>&lt;/13&gt; &lt;14&gt;</w:t>
            </w:r>
            <w:r>
              <w:rPr>
                <w:lang w:val="en-GB"/>
              </w:rPr>
              <w:t>|</w:t>
            </w:r>
            <w:r w:rsidRPr="001171A5">
              <w:rPr>
                <w:color w:val="FF0000"/>
                <w:lang w:val="en-GB"/>
              </w:rPr>
              <w:t>&lt;/14&gt; &lt;15&gt;</w:t>
            </w:r>
            <w:ins w:id="2" w:author="SK V" w:date="2022-05-09T06:49:00Z">
              <w:r w:rsidR="00626E99">
                <w:rPr>
                  <w:lang w:val="en-GB"/>
                </w:rPr>
                <w:t xml:space="preserve">UA NTAWM </w:t>
              </w:r>
            </w:ins>
            <w:del w:id="3" w:author="SK V" w:date="2022-05-09T06:49:00Z">
              <w:r w:rsidDel="00626E99">
                <w:rPr>
                  <w:lang w:val="en-GB"/>
                </w:rPr>
                <w:delText>BUILT AT</w:delText>
              </w:r>
            </w:del>
            <w:r>
              <w:rPr>
                <w:lang w:val="en-GB"/>
              </w:rPr>
              <w:t>:</w:t>
            </w:r>
            <w:r w:rsidRPr="001171A5">
              <w:rPr>
                <w:color w:val="FF0000"/>
                <w:lang w:val="en-GB"/>
              </w:rPr>
              <w:t>&lt;/15&gt;</w:t>
            </w:r>
          </w:p>
        </w:tc>
      </w:tr>
      <w:tr w:rsidR="0086493F" w14:paraId="1616990A" w14:textId="77777777" w:rsidTr="0086493F">
        <w:tc>
          <w:tcPr>
            <w:tcW w:w="0" w:type="auto"/>
            <w:shd w:val="clear" w:color="auto" w:fill="FFFFFF"/>
          </w:tcPr>
          <w:p w14:paraId="0737126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</w:t>
            </w:r>
            <w:r>
              <w:rPr>
                <w:rStyle w:val="TransUnitID"/>
                <w:lang w:val="en-GB"/>
              </w:rPr>
              <w:t>a7ae08b2-4a66-4a24-9a5a-6d431552d492</w:t>
            </w:r>
          </w:p>
        </w:tc>
        <w:tc>
          <w:tcPr>
            <w:tcW w:w="0" w:type="auto"/>
            <w:shd w:val="clear" w:color="auto" w:fill="FFFFFF"/>
          </w:tcPr>
          <w:p w14:paraId="66CA8F6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EC37E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&lt;16&gt;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&lt;/17&gt;</w:t>
            </w:r>
          </w:p>
        </w:tc>
        <w:tc>
          <w:tcPr>
            <w:tcW w:w="6228" w:type="dxa"/>
            <w:shd w:val="clear" w:color="auto" w:fill="FFFFFF"/>
          </w:tcPr>
          <w:p w14:paraId="1829C927" w14:textId="22D51ECB" w:rsidR="00F20422" w:rsidRDefault="00F20422" w:rsidP="00F20422">
            <w:r>
              <w:rPr>
                <w:lang w:val="en-GB"/>
              </w:rPr>
              <w:t xml:space="preserve">100% </w:t>
            </w:r>
            <w:r w:rsidRPr="001171A5">
              <w:rPr>
                <w:color w:val="FF0000"/>
                <w:lang w:val="en-GB"/>
              </w:rPr>
              <w:t>&lt;16&gt;</w:t>
            </w:r>
            <w:r>
              <w:rPr>
                <w:lang w:val="en-GB"/>
              </w:rPr>
              <w:t>|</w:t>
            </w:r>
            <w:r w:rsidRPr="001171A5">
              <w:rPr>
                <w:color w:val="FF0000"/>
                <w:lang w:val="en-GB"/>
              </w:rPr>
              <w:t>&lt;/16&gt; &lt;17&gt;</w:t>
            </w:r>
            <w:r w:rsidR="00412FE8">
              <w:rPr>
                <w:lang w:val="en-GB"/>
              </w:rPr>
              <w:t>COV XIM</w:t>
            </w:r>
            <w:r>
              <w:rPr>
                <w:lang w:val="en-GB"/>
              </w:rPr>
              <w:t>:</w:t>
            </w:r>
            <w:r w:rsidRPr="001171A5">
              <w:rPr>
                <w:color w:val="FF0000"/>
                <w:lang w:val="en-GB"/>
              </w:rPr>
              <w:t>&lt;/17&gt;</w:t>
            </w:r>
          </w:p>
        </w:tc>
      </w:tr>
      <w:tr w:rsidR="0086493F" w14:paraId="32A2B92C" w14:textId="77777777" w:rsidTr="0086493F">
        <w:tc>
          <w:tcPr>
            <w:tcW w:w="0" w:type="auto"/>
            <w:shd w:val="clear" w:color="auto" w:fill="FFFFFF"/>
          </w:tcPr>
          <w:p w14:paraId="7BF9CD2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</w:t>
            </w:r>
            <w:r>
              <w:rPr>
                <w:rStyle w:val="TransUnitID"/>
                <w:lang w:val="en-GB"/>
              </w:rPr>
              <w:t>a15a226a-bc3d-4a4e-a854-f173ab461d0d</w:t>
            </w:r>
          </w:p>
        </w:tc>
        <w:tc>
          <w:tcPr>
            <w:tcW w:w="0" w:type="auto"/>
            <w:shd w:val="clear" w:color="auto" w:fill="FFFFFF"/>
          </w:tcPr>
          <w:p w14:paraId="393F432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B010D9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0273E19B" w14:textId="2FE457B9" w:rsidR="00F20422" w:rsidRDefault="00412FE8" w:rsidP="00F20422">
            <w:r>
              <w:rPr>
                <w:lang w:val="en-GB"/>
              </w:rPr>
              <w:t>PMS</w:t>
            </w:r>
            <w:r w:rsidR="00F20422">
              <w:rPr>
                <w:lang w:val="en-GB"/>
              </w:rPr>
              <w:t xml:space="preserve"> 2627</w:t>
            </w:r>
          </w:p>
        </w:tc>
      </w:tr>
      <w:tr w:rsidR="0086493F" w14:paraId="12340960" w14:textId="77777777" w:rsidTr="0086493F">
        <w:tc>
          <w:tcPr>
            <w:tcW w:w="0" w:type="auto"/>
            <w:shd w:val="clear" w:color="auto" w:fill="FFFFFF"/>
          </w:tcPr>
          <w:p w14:paraId="27A699D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</w:t>
            </w:r>
            <w:r>
              <w:rPr>
                <w:rStyle w:val="TransUnitID"/>
                <w:lang w:val="en-GB"/>
              </w:rPr>
              <w:t>5ff35c1c-a605-4e8a-b392-6a4413f41c31</w:t>
            </w:r>
          </w:p>
        </w:tc>
        <w:tc>
          <w:tcPr>
            <w:tcW w:w="0" w:type="auto"/>
            <w:shd w:val="clear" w:color="auto" w:fill="FFFFFF"/>
          </w:tcPr>
          <w:p w14:paraId="3D698BB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2138C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368B1F14" w14:textId="2AF962F3" w:rsidR="00F20422" w:rsidRDefault="00F20422" w:rsidP="00F20422">
            <w:r>
              <w:rPr>
                <w:lang w:val="en-GB"/>
              </w:rPr>
              <w:t>KNOCK#:</w:t>
            </w:r>
          </w:p>
        </w:tc>
      </w:tr>
      <w:tr w:rsidR="0086493F" w14:paraId="2C00E148" w14:textId="77777777" w:rsidTr="0086493F">
        <w:tc>
          <w:tcPr>
            <w:tcW w:w="0" w:type="auto"/>
            <w:shd w:val="clear" w:color="auto" w:fill="FFFFFF"/>
          </w:tcPr>
          <w:p w14:paraId="715869C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</w:t>
            </w:r>
            <w:r>
              <w:rPr>
                <w:rStyle w:val="TransUnitID"/>
                <w:lang w:val="en-GB"/>
              </w:rPr>
              <w:t>76ebb7a9-8ae5-42f2-93a4-6f7fa04eac76</w:t>
            </w:r>
          </w:p>
        </w:tc>
        <w:tc>
          <w:tcPr>
            <w:tcW w:w="0" w:type="auto"/>
            <w:shd w:val="clear" w:color="auto" w:fill="FFFFFF"/>
          </w:tcPr>
          <w:p w14:paraId="67E0246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E18D8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&lt;19&gt;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&lt;20&gt;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&lt;/20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&lt;21&gt;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&lt;/22&gt;</w:t>
            </w:r>
          </w:p>
        </w:tc>
        <w:tc>
          <w:tcPr>
            <w:tcW w:w="6228" w:type="dxa"/>
            <w:shd w:val="clear" w:color="auto" w:fill="FFFFFF"/>
          </w:tcPr>
          <w:p w14:paraId="13FEAB5E" w14:textId="76B440F4" w:rsidR="00F20422" w:rsidRDefault="00F20422" w:rsidP="00F20422">
            <w:r>
              <w:rPr>
                <w:lang w:val="en-GB"/>
              </w:rPr>
              <w:t xml:space="preserve">202560 </w:t>
            </w:r>
            <w:r w:rsidRPr="008C3153">
              <w:rPr>
                <w:color w:val="FF0000"/>
                <w:lang w:val="en-GB"/>
              </w:rPr>
              <w:t>&lt;19&gt;</w:t>
            </w:r>
            <w:r>
              <w:rPr>
                <w:lang w:val="en-GB"/>
              </w:rPr>
              <w:t>|</w:t>
            </w:r>
            <w:r w:rsidRPr="008C3153">
              <w:rPr>
                <w:color w:val="FF0000"/>
                <w:lang w:val="en-GB"/>
              </w:rPr>
              <w:t>&lt;/19&gt; &lt;20&gt;</w:t>
            </w:r>
            <w:ins w:id="4" w:author="SK V" w:date="2022-05-09T06:52:00Z">
              <w:r w:rsidR="00626E99">
                <w:rPr>
                  <w:lang w:val="en-GB"/>
                </w:rPr>
                <w:t xml:space="preserve">KHO </w:t>
              </w:r>
            </w:ins>
            <w:del w:id="5" w:author="SK V" w:date="2022-05-09T06:52:00Z">
              <w:r w:rsidDel="00626E99">
                <w:rPr>
                  <w:lang w:val="en-GB"/>
                </w:rPr>
                <w:delText>EDITED</w:delText>
              </w:r>
            </w:del>
            <w:r>
              <w:rPr>
                <w:lang w:val="en-GB"/>
              </w:rPr>
              <w:t>:</w:t>
            </w:r>
            <w:r w:rsidRPr="008C3153">
              <w:rPr>
                <w:color w:val="FF0000"/>
                <w:lang w:val="en-GB"/>
              </w:rPr>
              <w:t>&lt;/20</w:t>
            </w:r>
            <w:proofErr w:type="gramStart"/>
            <w:r w:rsidRPr="008C3153">
              <w:rPr>
                <w:color w:val="FF0000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 xml:space="preserve">21}{22} </w:t>
            </w:r>
            <w:r w:rsidRPr="008C3153">
              <w:rPr>
                <w:color w:val="FF0000"/>
                <w:lang w:val="en-GB"/>
              </w:rPr>
              <w:t>&lt;21&gt;</w:t>
            </w:r>
            <w:r>
              <w:rPr>
                <w:lang w:val="en-GB"/>
              </w:rPr>
              <w:t>|</w:t>
            </w:r>
            <w:r w:rsidRPr="008C3153">
              <w:rPr>
                <w:color w:val="FF0000"/>
                <w:lang w:val="en-GB"/>
              </w:rPr>
              <w:t>&lt;/21&gt; &lt;22&gt;</w:t>
            </w:r>
            <w:r>
              <w:rPr>
                <w:lang w:val="en-GB"/>
              </w:rPr>
              <w:t xml:space="preserve">Los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>:</w:t>
            </w:r>
            <w:r w:rsidRPr="008C3153">
              <w:rPr>
                <w:color w:val="FF0000"/>
                <w:lang w:val="en-GB"/>
              </w:rPr>
              <w:t>&lt;/22&gt;</w:t>
            </w:r>
          </w:p>
        </w:tc>
      </w:tr>
      <w:tr w:rsidR="0086493F" w14:paraId="4AA3344C" w14:textId="77777777" w:rsidTr="0086493F">
        <w:tc>
          <w:tcPr>
            <w:tcW w:w="0" w:type="auto"/>
            <w:shd w:val="clear" w:color="auto" w:fill="FFFFFF"/>
          </w:tcPr>
          <w:p w14:paraId="38CF607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</w:t>
            </w:r>
            <w:r>
              <w:rPr>
                <w:rStyle w:val="TransUnitID"/>
                <w:lang w:val="en-GB"/>
              </w:rPr>
              <w:t>a6056756-ed5c-48ff-9fa7-8712395d4b1e</w:t>
            </w:r>
          </w:p>
        </w:tc>
        <w:tc>
          <w:tcPr>
            <w:tcW w:w="0" w:type="auto"/>
            <w:shd w:val="clear" w:color="auto" w:fill="FFFFFF"/>
          </w:tcPr>
          <w:p w14:paraId="06B4C93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9812D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45182729" w14:textId="27177EB8" w:rsidR="00F20422" w:rsidRDefault="00F20422" w:rsidP="00F20422">
            <w:r>
              <w:rPr>
                <w:lang w:val="en-GB"/>
              </w:rPr>
              <w:t>H</w:t>
            </w:r>
            <w:r w:rsidR="00412FE8">
              <w:rPr>
                <w:lang w:val="en-GB"/>
              </w:rPr>
              <w:t>U TAU</w:t>
            </w:r>
            <w:r>
              <w:rPr>
                <w:lang w:val="en-GB"/>
              </w:rPr>
              <w:t>:</w:t>
            </w:r>
          </w:p>
        </w:tc>
      </w:tr>
      <w:tr w:rsidR="0086493F" w14:paraId="1FBA3584" w14:textId="77777777" w:rsidTr="0086493F">
        <w:tc>
          <w:tcPr>
            <w:tcW w:w="0" w:type="auto"/>
            <w:shd w:val="clear" w:color="auto" w:fill="FFFFFF"/>
          </w:tcPr>
          <w:p w14:paraId="721A30B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</w:t>
            </w:r>
            <w:r>
              <w:rPr>
                <w:rStyle w:val="TransUnitID"/>
                <w:lang w:val="en-GB"/>
              </w:rPr>
              <w:t>888b20dd-6358-49f8-bcf1-3f790a56bbad</w:t>
            </w:r>
          </w:p>
        </w:tc>
        <w:tc>
          <w:tcPr>
            <w:tcW w:w="0" w:type="auto"/>
            <w:shd w:val="clear" w:color="auto" w:fill="FFFFFF"/>
          </w:tcPr>
          <w:p w14:paraId="71CC701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F4190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&lt;24&gt;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&lt;25&gt;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&lt;/25&gt;</w:t>
            </w:r>
          </w:p>
        </w:tc>
        <w:tc>
          <w:tcPr>
            <w:tcW w:w="6228" w:type="dxa"/>
            <w:shd w:val="clear" w:color="auto" w:fill="FFFFFF"/>
          </w:tcPr>
          <w:p w14:paraId="11706408" w14:textId="035FE64F" w:rsidR="00F20422" w:rsidRDefault="00F20422" w:rsidP="00F20422">
            <w:r>
              <w:rPr>
                <w:lang w:val="en-GB"/>
              </w:rPr>
              <w:t xml:space="preserve">Olivia.Gardner@KNOCKinc.com </w:t>
            </w:r>
            <w:r w:rsidRPr="002D23E6">
              <w:rPr>
                <w:color w:val="FF0000"/>
                <w:lang w:val="en-GB"/>
              </w:rPr>
              <w:t>&lt;24&gt;</w:t>
            </w:r>
            <w:r>
              <w:rPr>
                <w:lang w:val="en-GB"/>
              </w:rPr>
              <w:t>|</w:t>
            </w:r>
            <w:r w:rsidRPr="002D23E6">
              <w:rPr>
                <w:color w:val="FF0000"/>
                <w:lang w:val="en-GB"/>
              </w:rPr>
              <w:t>&lt;/24&gt; &lt;25&gt;</w:t>
            </w:r>
            <w:ins w:id="6" w:author="SK V" w:date="2022-05-08T21:10:00Z">
              <w:r w:rsidR="00A02483">
                <w:rPr>
                  <w:color w:val="FF0000"/>
                  <w:lang w:val="en-GB"/>
                </w:rPr>
                <w:t xml:space="preserve">TEEM </w:t>
              </w:r>
            </w:ins>
            <w:r w:rsidR="00412FE8">
              <w:rPr>
                <w:lang w:val="en-GB"/>
              </w:rPr>
              <w:t>HNUB</w:t>
            </w:r>
            <w:r>
              <w:rPr>
                <w:lang w:val="en-GB"/>
              </w:rPr>
              <w:t>:</w:t>
            </w:r>
            <w:r w:rsidRPr="002D23E6">
              <w:rPr>
                <w:color w:val="FF0000"/>
                <w:lang w:val="en-GB"/>
              </w:rPr>
              <w:t>&lt;/25&gt;</w:t>
            </w:r>
          </w:p>
        </w:tc>
      </w:tr>
      <w:tr w:rsidR="0086493F" w14:paraId="2E48FCD0" w14:textId="77777777" w:rsidTr="0086493F">
        <w:tc>
          <w:tcPr>
            <w:tcW w:w="0" w:type="auto"/>
            <w:shd w:val="clear" w:color="auto" w:fill="FFFFFF"/>
          </w:tcPr>
          <w:p w14:paraId="45A3BBA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</w:t>
            </w:r>
            <w:r>
              <w:rPr>
                <w:rStyle w:val="TransUnitID"/>
                <w:lang w:val="en-GB"/>
              </w:rPr>
              <w:t>888b20dd-6358-49f8-bcf1-3f790a56bbad</w:t>
            </w:r>
          </w:p>
        </w:tc>
        <w:tc>
          <w:tcPr>
            <w:tcW w:w="0" w:type="auto"/>
            <w:shd w:val="clear" w:color="auto" w:fill="FFFFFF"/>
          </w:tcPr>
          <w:p w14:paraId="3563DAE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D2925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&lt;26&gt;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&lt;27&gt;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&lt;/27&gt;</w:t>
            </w:r>
          </w:p>
        </w:tc>
        <w:tc>
          <w:tcPr>
            <w:tcW w:w="6228" w:type="dxa"/>
            <w:shd w:val="clear" w:color="auto" w:fill="FFFFFF"/>
          </w:tcPr>
          <w:p w14:paraId="7344B7B8" w14:textId="0FD6EE8F" w:rsidR="00F20422" w:rsidRDefault="00F20422" w:rsidP="00F20422">
            <w:r>
              <w:rPr>
                <w:lang w:val="en-GB"/>
              </w:rPr>
              <w:t xml:space="preserve">? </w:t>
            </w:r>
            <w:r w:rsidRPr="002D23E6">
              <w:rPr>
                <w:color w:val="FF0000"/>
                <w:lang w:val="en-GB"/>
              </w:rPr>
              <w:t>&lt;26&gt;</w:t>
            </w:r>
            <w:r>
              <w:rPr>
                <w:lang w:val="en-GB"/>
              </w:rPr>
              <w:t>|</w:t>
            </w:r>
            <w:r w:rsidRPr="002D23E6">
              <w:rPr>
                <w:color w:val="FF0000"/>
                <w:lang w:val="en-GB"/>
              </w:rPr>
              <w:t>&lt;/26&gt; &lt;27&gt;</w:t>
            </w:r>
            <w:r w:rsidR="00412FE8">
              <w:rPr>
                <w:lang w:val="en-GB"/>
              </w:rPr>
              <w:t>NCO TSEG</w:t>
            </w:r>
            <w:r>
              <w:rPr>
                <w:lang w:val="en-GB"/>
              </w:rPr>
              <w:t>:</w:t>
            </w:r>
            <w:r w:rsidRPr="002D23E6">
              <w:rPr>
                <w:color w:val="FF0000"/>
                <w:lang w:val="en-GB"/>
              </w:rPr>
              <w:t>&lt;/27&gt;</w:t>
            </w:r>
          </w:p>
        </w:tc>
      </w:tr>
      <w:tr w:rsidR="0086493F" w14:paraId="70378126" w14:textId="77777777" w:rsidTr="0086493F">
        <w:tc>
          <w:tcPr>
            <w:tcW w:w="0" w:type="auto"/>
            <w:shd w:val="clear" w:color="auto" w:fill="FFFFFF"/>
          </w:tcPr>
          <w:p w14:paraId="411791D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</w:t>
            </w:r>
            <w:r>
              <w:rPr>
                <w:rStyle w:val="TransUnitID"/>
                <w:lang w:val="en-GB"/>
              </w:rPr>
              <w:t>888b20dd-6358-49f8-bcf1-3f790a56bbad</w:t>
            </w:r>
          </w:p>
        </w:tc>
        <w:tc>
          <w:tcPr>
            <w:tcW w:w="0" w:type="auto"/>
            <w:shd w:val="clear" w:color="auto" w:fill="FFFFFF"/>
          </w:tcPr>
          <w:p w14:paraId="40432D5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2E3D1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44EA6BD4" w14:textId="140D8695" w:rsidR="00F20422" w:rsidRDefault="00F20422" w:rsidP="00F20422">
            <w:r>
              <w:rPr>
                <w:lang w:val="en-GB"/>
              </w:rPr>
              <w:t>?</w:t>
            </w:r>
          </w:p>
        </w:tc>
      </w:tr>
      <w:tr w:rsidR="0086493F" w14:paraId="1F2E6D1E" w14:textId="77777777" w:rsidTr="0086493F">
        <w:tc>
          <w:tcPr>
            <w:tcW w:w="0" w:type="auto"/>
            <w:shd w:val="clear" w:color="auto" w:fill="FFFFFF"/>
          </w:tcPr>
          <w:p w14:paraId="1C62868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</w:t>
            </w:r>
            <w:r>
              <w:rPr>
                <w:rStyle w:val="TransUnitID"/>
                <w:lang w:val="en-GB"/>
              </w:rPr>
              <w:t>17f65cab-a718-468c-a780-99dc77a18bf3</w:t>
            </w:r>
          </w:p>
        </w:tc>
        <w:tc>
          <w:tcPr>
            <w:tcW w:w="0" w:type="auto"/>
            <w:shd w:val="clear" w:color="auto" w:fill="FFFFFF"/>
          </w:tcPr>
          <w:p w14:paraId="0AD0402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23A518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42570382" w14:textId="12FBA112" w:rsidR="00F20422" w:rsidRDefault="00374EF0" w:rsidP="00F20422">
            <w:r>
              <w:rPr>
                <w:lang w:val="en-GB"/>
              </w:rPr>
              <w:t>HOM NTAWV</w:t>
            </w:r>
            <w:r w:rsidR="00F20422">
              <w:rPr>
                <w:lang w:val="en-GB"/>
              </w:rPr>
              <w:t>:</w:t>
            </w:r>
          </w:p>
        </w:tc>
      </w:tr>
      <w:tr w:rsidR="0086493F" w14:paraId="0CD82570" w14:textId="77777777" w:rsidTr="0086493F">
        <w:tc>
          <w:tcPr>
            <w:tcW w:w="0" w:type="auto"/>
            <w:shd w:val="clear" w:color="auto" w:fill="FFFFFF"/>
          </w:tcPr>
          <w:p w14:paraId="531CD80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</w:t>
            </w:r>
            <w:r>
              <w:rPr>
                <w:rStyle w:val="TransUnitID"/>
                <w:lang w:val="en-GB"/>
              </w:rPr>
              <w:t>42a6c5fc-80c2-4fa9-8319-6da85e1d8888</w:t>
            </w:r>
          </w:p>
        </w:tc>
        <w:tc>
          <w:tcPr>
            <w:tcW w:w="0" w:type="auto"/>
            <w:shd w:val="clear" w:color="auto" w:fill="FFFFFF"/>
          </w:tcPr>
          <w:p w14:paraId="1498BDB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B202C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422126BE" w14:textId="57FAAD29" w:rsidR="00F20422" w:rsidRDefault="00F20422" w:rsidP="00F20422">
            <w:r>
              <w:rPr>
                <w:lang w:val="en-GB"/>
              </w:rPr>
              <w:t xml:space="preserve">KNOCK </w:t>
            </w:r>
            <w:r w:rsidR="00374EF0">
              <w:rPr>
                <w:lang w:val="en-GB"/>
              </w:rPr>
              <w:t>Regular</w:t>
            </w:r>
            <w:r>
              <w:rPr>
                <w:lang w:val="en-GB"/>
              </w:rPr>
              <w:t>, KNOCK Bold,</w:t>
            </w:r>
          </w:p>
        </w:tc>
      </w:tr>
      <w:tr w:rsidR="0086493F" w14:paraId="2D289EE6" w14:textId="77777777" w:rsidTr="0086493F">
        <w:tc>
          <w:tcPr>
            <w:tcW w:w="0" w:type="auto"/>
            <w:shd w:val="clear" w:color="auto" w:fill="FFFFFF"/>
          </w:tcPr>
          <w:p w14:paraId="5B20E81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</w:t>
            </w:r>
            <w:r>
              <w:rPr>
                <w:rStyle w:val="TransUnitID"/>
                <w:lang w:val="en-GB"/>
              </w:rPr>
              <w:t>4c98ef7d-8c00-4ece-81fb-a0a8eaa8db9a</w:t>
            </w:r>
          </w:p>
        </w:tc>
        <w:tc>
          <w:tcPr>
            <w:tcW w:w="0" w:type="auto"/>
            <w:shd w:val="clear" w:color="auto" w:fill="FFFFFF"/>
          </w:tcPr>
          <w:p w14:paraId="1873BEB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68A44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68735FA1" w14:textId="7D095E32" w:rsidR="00F20422" w:rsidRDefault="00F20422" w:rsidP="00F20422">
            <w:r>
              <w:rPr>
                <w:lang w:val="en-GB"/>
              </w:rPr>
              <w:t xml:space="preserve">Myriad Pro </w:t>
            </w:r>
            <w:r w:rsidR="008F73A1">
              <w:rPr>
                <w:lang w:val="en-GB"/>
              </w:rPr>
              <w:t>Light</w:t>
            </w:r>
            <w:r>
              <w:rPr>
                <w:lang w:val="en-GB"/>
              </w:rPr>
              <w:t>,</w:t>
            </w:r>
          </w:p>
        </w:tc>
      </w:tr>
      <w:tr w:rsidR="0086493F" w14:paraId="1DEEC1DC" w14:textId="77777777" w:rsidTr="0086493F">
        <w:tc>
          <w:tcPr>
            <w:tcW w:w="0" w:type="auto"/>
            <w:shd w:val="clear" w:color="auto" w:fill="FFFFFF"/>
          </w:tcPr>
          <w:p w14:paraId="0A64974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</w:t>
            </w:r>
            <w:r>
              <w:rPr>
                <w:rStyle w:val="TransUnitID"/>
                <w:lang w:val="en-GB"/>
              </w:rPr>
              <w:t>c8378f4d-0f8d-4694-8dbb-08292e4d33a4</w:t>
            </w:r>
          </w:p>
        </w:tc>
        <w:tc>
          <w:tcPr>
            <w:tcW w:w="0" w:type="auto"/>
            <w:shd w:val="clear" w:color="auto" w:fill="FFFFFF"/>
          </w:tcPr>
          <w:p w14:paraId="500B46D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BA9A91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Myriad Pro</w:t>
            </w:r>
          </w:p>
        </w:tc>
        <w:tc>
          <w:tcPr>
            <w:tcW w:w="6228" w:type="dxa"/>
            <w:shd w:val="clear" w:color="auto" w:fill="FFFFFF"/>
          </w:tcPr>
          <w:p w14:paraId="16C85197" w14:textId="3C36BF25" w:rsidR="00F20422" w:rsidRDefault="00F20422" w:rsidP="00F20422">
            <w:r>
              <w:rPr>
                <w:lang w:val="en-GB"/>
              </w:rPr>
              <w:t>Myriad Pro</w:t>
            </w:r>
          </w:p>
        </w:tc>
      </w:tr>
      <w:tr w:rsidR="0086493F" w14:paraId="60F1310A" w14:textId="77777777" w:rsidTr="0086493F">
        <w:tc>
          <w:tcPr>
            <w:tcW w:w="0" w:type="auto"/>
            <w:shd w:val="clear" w:color="auto" w:fill="FFFFFF"/>
          </w:tcPr>
          <w:p w14:paraId="6B8FCAA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</w:t>
            </w:r>
            <w:r>
              <w:rPr>
                <w:rStyle w:val="TransUnitID"/>
                <w:lang w:val="en-GB"/>
              </w:rPr>
              <w:t>59f7dcc1-f918-4dbb-b355-1b20ab1c6d6d</w:t>
            </w:r>
          </w:p>
        </w:tc>
        <w:tc>
          <w:tcPr>
            <w:tcW w:w="0" w:type="auto"/>
            <w:shd w:val="clear" w:color="auto" w:fill="FFFFFF"/>
          </w:tcPr>
          <w:p w14:paraId="065DFED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069BAE" w14:textId="77777777" w:rsidR="00F20422" w:rsidRDefault="00F20422" w:rsidP="00F2042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1B8F3BAE" w14:textId="12D253B1" w:rsidR="00F20422" w:rsidRDefault="00374EF0" w:rsidP="00F20422">
            <w:proofErr w:type="spellStart"/>
            <w:r>
              <w:rPr>
                <w:lang w:val="en-GB"/>
              </w:rPr>
              <w:t>L</w:t>
            </w:r>
            <w:r w:rsidR="00F20422">
              <w:rPr>
                <w:lang w:val="en-GB"/>
              </w:rPr>
              <w:t>u</w:t>
            </w:r>
            <w:r>
              <w:rPr>
                <w:lang w:val="en-GB"/>
              </w:rPr>
              <w:t>cy.feneis</w:t>
            </w:r>
            <w:proofErr w:type="spellEnd"/>
          </w:p>
        </w:tc>
      </w:tr>
      <w:tr w:rsidR="0086493F" w14:paraId="64F3B4BE" w14:textId="77777777" w:rsidTr="0086493F">
        <w:tc>
          <w:tcPr>
            <w:tcW w:w="0" w:type="auto"/>
            <w:shd w:val="clear" w:color="auto" w:fill="FFFFFF"/>
          </w:tcPr>
          <w:p w14:paraId="1FF33AA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</w:t>
            </w:r>
            <w:r>
              <w:rPr>
                <w:rStyle w:val="TransUnitID"/>
                <w:lang w:val="en-GB"/>
              </w:rPr>
              <w:t>b82af37c-a845-4545-a2bb-e265cec1500e</w:t>
            </w:r>
          </w:p>
        </w:tc>
        <w:tc>
          <w:tcPr>
            <w:tcW w:w="0" w:type="auto"/>
            <w:shd w:val="clear" w:color="auto" w:fill="FFFFFF"/>
          </w:tcPr>
          <w:p w14:paraId="511CFED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695B7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Have a say in how healthy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 xml:space="preserve"> can be!</w:t>
            </w:r>
          </w:p>
        </w:tc>
        <w:tc>
          <w:tcPr>
            <w:tcW w:w="6228" w:type="dxa"/>
            <w:shd w:val="clear" w:color="auto" w:fill="FFFFFF"/>
          </w:tcPr>
          <w:p w14:paraId="44E6CA82" w14:textId="5EABDDBF" w:rsidR="00F20422" w:rsidRDefault="00F20422" w:rsidP="00F20422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CA7859">
              <w:rPr>
                <w:lang w:val="en-GB"/>
              </w:rPr>
              <w:t>kev</w:t>
            </w:r>
            <w:proofErr w:type="spellEnd"/>
            <w:r w:rsidR="00CA785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>!</w:t>
            </w:r>
          </w:p>
        </w:tc>
      </w:tr>
      <w:tr w:rsidR="0086493F" w14:paraId="2425A594" w14:textId="77777777" w:rsidTr="0086493F">
        <w:tc>
          <w:tcPr>
            <w:tcW w:w="0" w:type="auto"/>
            <w:shd w:val="clear" w:color="auto" w:fill="FFFFFF"/>
          </w:tcPr>
          <w:p w14:paraId="7469BCD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</w:t>
            </w:r>
            <w:r>
              <w:rPr>
                <w:rStyle w:val="TransUnitID"/>
                <w:lang w:val="en-GB"/>
              </w:rPr>
              <w:t>34b5f5ae-2fa4-465f-b5b8-af2b1fbfb72c</w:t>
            </w:r>
          </w:p>
        </w:tc>
        <w:tc>
          <w:tcPr>
            <w:tcW w:w="0" w:type="auto"/>
            <w:shd w:val="clear" w:color="auto" w:fill="FFFFFF"/>
          </w:tcPr>
          <w:p w14:paraId="177F039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BA60C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1}Your</w:t>
            </w:r>
            <w:proofErr w:type="gramEnd"/>
            <w:r>
              <w:rPr>
                <w:lang w:val="en-GB"/>
              </w:rPr>
              <w:t xml:space="preserve"> household was randomly selected to participate in SHAPE 2022, a project that helps improve the health of local residents.</w:t>
            </w:r>
          </w:p>
        </w:tc>
        <w:tc>
          <w:tcPr>
            <w:tcW w:w="6228" w:type="dxa"/>
            <w:shd w:val="clear" w:color="auto" w:fill="FFFFFF"/>
          </w:tcPr>
          <w:p w14:paraId="4F2045E1" w14:textId="17E9677C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SHAPE 2022,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zej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5C2A9C47" w14:textId="77777777" w:rsidTr="0086493F">
        <w:tc>
          <w:tcPr>
            <w:tcW w:w="0" w:type="auto"/>
            <w:shd w:val="clear" w:color="auto" w:fill="FFFFFF"/>
          </w:tcPr>
          <w:p w14:paraId="534DD44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</w:t>
            </w:r>
            <w:r>
              <w:rPr>
                <w:rStyle w:val="TransUnitID"/>
                <w:lang w:val="en-GB"/>
              </w:rPr>
              <w:t>b44564ef-8bdb-424c-9281-ba2e9c63b613</w:t>
            </w:r>
          </w:p>
        </w:tc>
        <w:tc>
          <w:tcPr>
            <w:tcW w:w="0" w:type="auto"/>
            <w:shd w:val="clear" w:color="auto" w:fill="FFFFFF"/>
          </w:tcPr>
          <w:p w14:paraId="6BD502B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65D5909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results of this survey will help us understand the most vital </w:t>
            </w:r>
            <w:r>
              <w:rPr>
                <w:lang w:val="en-GB"/>
              </w:rPr>
              <w:lastRenderedPageBreak/>
              <w:t>health needs in our community.</w:t>
            </w:r>
          </w:p>
        </w:tc>
        <w:tc>
          <w:tcPr>
            <w:tcW w:w="6228" w:type="dxa"/>
            <w:shd w:val="clear" w:color="auto" w:fill="FFFFFF"/>
          </w:tcPr>
          <w:p w14:paraId="4D193C49" w14:textId="6979524B" w:rsidR="00F20422" w:rsidRDefault="00F20422" w:rsidP="00F20422">
            <w:proofErr w:type="spellStart"/>
            <w:r>
              <w:rPr>
                <w:lang w:val="en-GB"/>
              </w:rPr>
              <w:lastRenderedPageBreak/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lastRenderedPageBreak/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5D4B5DC9" w14:textId="77777777" w:rsidTr="0086493F">
        <w:tc>
          <w:tcPr>
            <w:tcW w:w="0" w:type="auto"/>
            <w:shd w:val="clear" w:color="auto" w:fill="FFFFFF"/>
          </w:tcPr>
          <w:p w14:paraId="69BA2EE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39</w:t>
            </w:r>
            <w:r>
              <w:rPr>
                <w:rStyle w:val="TransUnitID"/>
                <w:lang w:val="en-GB"/>
              </w:rPr>
              <w:t>ce19d32b-d223-4e12-9883-dbed46e1ed9a</w:t>
            </w:r>
          </w:p>
        </w:tc>
        <w:tc>
          <w:tcPr>
            <w:tcW w:w="0" w:type="auto"/>
            <w:shd w:val="clear" w:color="auto" w:fill="FFFFFF"/>
          </w:tcPr>
          <w:p w14:paraId="26A5347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DACB6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This is especially helpful as we work to understand how the COVID-19 pandemic affected us all.</w:t>
            </w:r>
          </w:p>
        </w:tc>
        <w:tc>
          <w:tcPr>
            <w:tcW w:w="6228" w:type="dxa"/>
            <w:shd w:val="clear" w:color="auto" w:fill="FFFFFF"/>
          </w:tcPr>
          <w:p w14:paraId="26BA89F6" w14:textId="6A8E5CA1" w:rsidR="00F20422" w:rsidRDefault="00F20422" w:rsidP="00F20422"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kev</w:t>
            </w:r>
            <w:proofErr w:type="spellEnd"/>
            <w:r w:rsidR="001D7B21">
              <w:rPr>
                <w:lang w:val="en-GB"/>
              </w:rPr>
              <w:t xml:space="preserve"> sib ki </w:t>
            </w:r>
            <w:proofErr w:type="spellStart"/>
            <w:r w:rsidR="001D7B21">
              <w:rPr>
                <w:lang w:val="en-GB"/>
              </w:rPr>
              <w:t>tus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kab</w:t>
            </w:r>
            <w:proofErr w:type="spellEnd"/>
            <w:r w:rsidR="001D7B21">
              <w:rPr>
                <w:lang w:val="en-GB"/>
              </w:rPr>
              <w:t xml:space="preserve"> mob </w:t>
            </w:r>
            <w:r>
              <w:rPr>
                <w:lang w:val="en-GB"/>
              </w:rPr>
              <w:t xml:space="preserve">COVID-19 </w:t>
            </w:r>
            <w:proofErr w:type="spellStart"/>
            <w:r w:rsidR="001D7B21">
              <w:rPr>
                <w:lang w:val="en-GB"/>
              </w:rPr>
              <w:t>ua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rau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3A4CC20F" w14:textId="77777777" w:rsidTr="0086493F">
        <w:tc>
          <w:tcPr>
            <w:tcW w:w="0" w:type="auto"/>
            <w:shd w:val="clear" w:color="auto" w:fill="FFFFFF"/>
          </w:tcPr>
          <w:p w14:paraId="2F59C36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</w:t>
            </w:r>
            <w:r>
              <w:rPr>
                <w:rStyle w:val="TransUnitID"/>
                <w:lang w:val="en-GB"/>
              </w:rPr>
              <w:t>5deb8ed0-7d89-4da5-8c6e-4437da578aaf</w:t>
            </w:r>
          </w:p>
        </w:tc>
        <w:tc>
          <w:tcPr>
            <w:tcW w:w="0" w:type="auto"/>
            <w:shd w:val="clear" w:color="auto" w:fill="FFFFFF"/>
          </w:tcPr>
          <w:p w14:paraId="21AB43E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57DE5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Because you may be the only household on your block selected, your participation in the survey and responses are very important.</w:t>
            </w:r>
          </w:p>
        </w:tc>
        <w:tc>
          <w:tcPr>
            <w:tcW w:w="6228" w:type="dxa"/>
            <w:shd w:val="clear" w:color="auto" w:fill="FFFFFF"/>
          </w:tcPr>
          <w:p w14:paraId="3FF87928" w14:textId="664A52B9" w:rsidR="00F20422" w:rsidRDefault="00F20422" w:rsidP="00F20422">
            <w:r>
              <w:rPr>
                <w:lang w:val="en-GB"/>
              </w:rPr>
              <w:t xml:space="preserve">Vim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kev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tiv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thaiv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3E886315" w14:textId="77777777" w:rsidTr="0086493F">
        <w:tc>
          <w:tcPr>
            <w:tcW w:w="0" w:type="auto"/>
            <w:shd w:val="clear" w:color="auto" w:fill="FFFFFF"/>
          </w:tcPr>
          <w:p w14:paraId="2DBD7AB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</w:t>
            </w:r>
            <w:r>
              <w:rPr>
                <w:rStyle w:val="TransUnitID"/>
                <w:lang w:val="en-GB"/>
              </w:rPr>
              <w:t>aa2d65f1-396e-4e89-be0d-a4c1f977ce96</w:t>
            </w:r>
          </w:p>
        </w:tc>
        <w:tc>
          <w:tcPr>
            <w:tcW w:w="0" w:type="auto"/>
            <w:shd w:val="clear" w:color="auto" w:fill="FFFFFF"/>
          </w:tcPr>
          <w:p w14:paraId="591979F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6927D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The SHAPE 2022 survey asks about your health, diet, exercise, </w:t>
            </w:r>
            <w:proofErr w:type="spellStart"/>
            <w:r>
              <w:rPr>
                <w:lang w:val="en-GB"/>
              </w:rPr>
              <w:t>neighborhood</w:t>
            </w:r>
            <w:proofErr w:type="spellEnd"/>
            <w:r>
              <w:rPr>
                <w:lang w:val="en-GB"/>
              </w:rPr>
              <w:t>, and ability to get health care.</w:t>
            </w:r>
          </w:p>
        </w:tc>
        <w:tc>
          <w:tcPr>
            <w:tcW w:w="6228" w:type="dxa"/>
            <w:shd w:val="clear" w:color="auto" w:fill="FFFFFF"/>
          </w:tcPr>
          <w:p w14:paraId="7A2A2989" w14:textId="69152488" w:rsidR="00F20422" w:rsidRDefault="00F20422" w:rsidP="00F20422"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SHAPE 2022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xwm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mob.</w:t>
            </w:r>
          </w:p>
        </w:tc>
      </w:tr>
      <w:tr w:rsidR="0086493F" w14:paraId="6DD6EB1C" w14:textId="77777777" w:rsidTr="0086493F">
        <w:tc>
          <w:tcPr>
            <w:tcW w:w="0" w:type="auto"/>
            <w:shd w:val="clear" w:color="auto" w:fill="FFFFFF"/>
          </w:tcPr>
          <w:p w14:paraId="114DEF4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</w:t>
            </w:r>
            <w:r>
              <w:rPr>
                <w:rStyle w:val="TransUnitID"/>
                <w:lang w:val="en-GB"/>
              </w:rPr>
              <w:t>9f962a0d-58d3-4297-a187-2bb0e9c15c6c</w:t>
            </w:r>
          </w:p>
        </w:tc>
        <w:tc>
          <w:tcPr>
            <w:tcW w:w="0" w:type="auto"/>
            <w:shd w:val="clear" w:color="auto" w:fill="FFFFFF"/>
          </w:tcPr>
          <w:p w14:paraId="75E137A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21F39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The survey will also ask how you have been impacted by the COVID-19 pandemic.</w:t>
            </w:r>
          </w:p>
        </w:tc>
        <w:tc>
          <w:tcPr>
            <w:tcW w:w="6228" w:type="dxa"/>
            <w:shd w:val="clear" w:color="auto" w:fill="FFFFFF"/>
          </w:tcPr>
          <w:p w14:paraId="1D8AB88E" w14:textId="04A8376E" w:rsidR="00F20422" w:rsidRDefault="00F20422" w:rsidP="00F20422"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kev</w:t>
            </w:r>
            <w:proofErr w:type="spellEnd"/>
            <w:r w:rsidR="001D7B21">
              <w:rPr>
                <w:lang w:val="en-GB"/>
              </w:rPr>
              <w:t xml:space="preserve"> sib </w:t>
            </w:r>
            <w:proofErr w:type="spellStart"/>
            <w:r w:rsidR="001D7B21">
              <w:rPr>
                <w:lang w:val="en-GB"/>
              </w:rPr>
              <w:t>kis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tus</w:t>
            </w:r>
            <w:proofErr w:type="spellEnd"/>
            <w:r w:rsidR="001D7B21">
              <w:rPr>
                <w:lang w:val="en-GB"/>
              </w:rPr>
              <w:t xml:space="preserve"> </w:t>
            </w:r>
            <w:proofErr w:type="spellStart"/>
            <w:r w:rsidR="001D7B21">
              <w:rPr>
                <w:lang w:val="en-GB"/>
              </w:rPr>
              <w:t>kab</w:t>
            </w:r>
            <w:proofErr w:type="spellEnd"/>
            <w:r w:rsidR="001D7B21">
              <w:rPr>
                <w:lang w:val="en-GB"/>
              </w:rPr>
              <w:t xml:space="preserve"> mob </w:t>
            </w:r>
            <w:r>
              <w:rPr>
                <w:lang w:val="en-GB"/>
              </w:rPr>
              <w:t>COVID-19.</w:t>
            </w:r>
          </w:p>
        </w:tc>
      </w:tr>
      <w:tr w:rsidR="0086493F" w14:paraId="20A34FFD" w14:textId="77777777" w:rsidTr="0086493F">
        <w:tc>
          <w:tcPr>
            <w:tcW w:w="0" w:type="auto"/>
            <w:shd w:val="clear" w:color="auto" w:fill="FFFFFF"/>
          </w:tcPr>
          <w:p w14:paraId="690694F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</w:t>
            </w:r>
            <w:r>
              <w:rPr>
                <w:rStyle w:val="TransUnitID"/>
                <w:lang w:val="en-GB"/>
              </w:rPr>
              <w:t>6069ed33-734a-40ee-81cd-1aca826fa8cc</w:t>
            </w:r>
          </w:p>
        </w:tc>
        <w:tc>
          <w:tcPr>
            <w:tcW w:w="0" w:type="auto"/>
            <w:shd w:val="clear" w:color="auto" w:fill="FFFFFF"/>
          </w:tcPr>
          <w:p w14:paraId="3C8DDB6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274BE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The survey is voluntary and anonymous (we don’t ask for names).</w:t>
            </w:r>
          </w:p>
        </w:tc>
        <w:tc>
          <w:tcPr>
            <w:tcW w:w="6228" w:type="dxa"/>
            <w:shd w:val="clear" w:color="auto" w:fill="FFFFFF"/>
          </w:tcPr>
          <w:p w14:paraId="63968619" w14:textId="641F901C" w:rsidR="00F20422" w:rsidRDefault="00F20422" w:rsidP="00F20422"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npe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86493F" w14:paraId="55578D2B" w14:textId="77777777" w:rsidTr="0086493F">
        <w:tc>
          <w:tcPr>
            <w:tcW w:w="0" w:type="auto"/>
            <w:shd w:val="clear" w:color="auto" w:fill="FFFFFF"/>
          </w:tcPr>
          <w:p w14:paraId="34406DC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</w:t>
            </w:r>
            <w:r>
              <w:rPr>
                <w:rStyle w:val="TransUnitID"/>
                <w:lang w:val="en-GB"/>
              </w:rPr>
              <w:t>6e416e92-9b70-4df8-ab55-7f9e80d87e36</w:t>
            </w:r>
          </w:p>
        </w:tc>
        <w:tc>
          <w:tcPr>
            <w:tcW w:w="0" w:type="auto"/>
            <w:shd w:val="clear" w:color="auto" w:fill="FFFFFF"/>
          </w:tcPr>
          <w:p w14:paraId="26BF84F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5BE6B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In all the reports, your responses are combined with those of hundreds of other residents taking the </w:t>
            </w:r>
            <w:proofErr w:type="gramStart"/>
            <w:r>
              <w:rPr>
                <w:lang w:val="en-GB"/>
              </w:rPr>
              <w:t>survey 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0CAFF506" w14:textId="2EB60AEA" w:rsidR="00F20422" w:rsidRDefault="00F20422" w:rsidP="00F20422"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tag </w:t>
            </w:r>
            <w:proofErr w:type="spellStart"/>
            <w:r>
              <w:rPr>
                <w:lang w:val="en-GB"/>
              </w:rPr>
              <w:t>nrho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ceeb</w:t>
            </w:r>
            <w:proofErr w:type="spellEnd"/>
            <w:r>
              <w:rPr>
                <w:lang w:val="en-GB"/>
              </w:rPr>
              <w:t xml:space="preserve"> toom,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023C1A">
              <w:rPr>
                <w:lang w:val="en-GB"/>
              </w:rPr>
              <w:t>cov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 w:rsidR="00023C1A">
              <w:rPr>
                <w:lang w:val="en-GB"/>
              </w:rPr>
              <w:t>n</w:t>
            </w:r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 w:rsidR="00023C1A"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13527774" w14:textId="77777777" w:rsidTr="0086493F">
        <w:tc>
          <w:tcPr>
            <w:tcW w:w="0" w:type="auto"/>
            <w:shd w:val="clear" w:color="auto" w:fill="FFFFFF"/>
          </w:tcPr>
          <w:p w14:paraId="1ACF87F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</w:t>
            </w:r>
            <w:r>
              <w:rPr>
                <w:rStyle w:val="TransUnitID"/>
                <w:lang w:val="en-GB"/>
              </w:rPr>
              <w:t>23973239-b4d9-4cdd-98ca-901ac65072fe</w:t>
            </w:r>
          </w:p>
        </w:tc>
        <w:tc>
          <w:tcPr>
            <w:tcW w:w="0" w:type="auto"/>
            <w:shd w:val="clear" w:color="auto" w:fill="FFFFFF"/>
          </w:tcPr>
          <w:p w14:paraId="26A08E7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861C6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To complete this 20-minute survey, please follow these steps:</w:t>
            </w:r>
          </w:p>
        </w:tc>
        <w:tc>
          <w:tcPr>
            <w:tcW w:w="6228" w:type="dxa"/>
            <w:shd w:val="clear" w:color="auto" w:fill="FFFFFF"/>
          </w:tcPr>
          <w:p w14:paraId="4BFBBB6F" w14:textId="74F3DC8E" w:rsidR="00F20422" w:rsidRDefault="00F20422" w:rsidP="00F20422">
            <w:proofErr w:type="spellStart"/>
            <w:r>
              <w:rPr>
                <w:lang w:val="en-GB"/>
              </w:rPr>
              <w:t>Txhawm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tiav</w:t>
            </w:r>
            <w:proofErr w:type="spellEnd"/>
            <w:r>
              <w:rPr>
                <w:lang w:val="en-GB"/>
              </w:rPr>
              <w:t xml:space="preserve"> 20-feeb </w:t>
            </w:r>
            <w:proofErr w:type="spellStart"/>
            <w:r w:rsidR="00023C1A">
              <w:rPr>
                <w:lang w:val="en-GB"/>
              </w:rPr>
              <w:t>ntawm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no, 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ruam</w:t>
            </w:r>
            <w:proofErr w:type="spellEnd"/>
            <w:r>
              <w:rPr>
                <w:lang w:val="en-GB"/>
              </w:rPr>
              <w:t xml:space="preserve"> no:</w:t>
            </w:r>
          </w:p>
        </w:tc>
      </w:tr>
      <w:tr w:rsidR="0086493F" w14:paraId="296ADF8C" w14:textId="77777777" w:rsidTr="0086493F">
        <w:tc>
          <w:tcPr>
            <w:tcW w:w="0" w:type="auto"/>
            <w:shd w:val="clear" w:color="auto" w:fill="FFFFFF"/>
          </w:tcPr>
          <w:p w14:paraId="5DBD66B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</w:t>
            </w:r>
            <w:r>
              <w:rPr>
                <w:rStyle w:val="TransUnitID"/>
                <w:lang w:val="en-GB"/>
              </w:rPr>
              <w:t>28885c1f-a0db-473c-82aa-bad62c016205</w:t>
            </w:r>
          </w:p>
        </w:tc>
        <w:tc>
          <w:tcPr>
            <w:tcW w:w="0" w:type="auto"/>
            <w:shd w:val="clear" w:color="auto" w:fill="FFFFFF"/>
          </w:tcPr>
          <w:p w14:paraId="461A88E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0384A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6228" w:type="dxa"/>
            <w:shd w:val="clear" w:color="auto" w:fill="FFFFFF"/>
          </w:tcPr>
          <w:p w14:paraId="3905AA81" w14:textId="3158892D" w:rsidR="00F20422" w:rsidRDefault="00F20422" w:rsidP="00F20422">
            <w:r>
              <w:rPr>
                <w:lang w:val="en-GB"/>
              </w:rPr>
              <w:t>1.</w:t>
            </w:r>
          </w:p>
        </w:tc>
      </w:tr>
      <w:tr w:rsidR="0086493F" w14:paraId="3BE1685A" w14:textId="77777777" w:rsidTr="0086493F">
        <w:tc>
          <w:tcPr>
            <w:tcW w:w="0" w:type="auto"/>
            <w:shd w:val="clear" w:color="auto" w:fill="FFFFFF"/>
          </w:tcPr>
          <w:p w14:paraId="040ECFA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</w:t>
            </w:r>
            <w:r>
              <w:rPr>
                <w:rStyle w:val="TransUnitID"/>
                <w:lang w:val="en-GB"/>
              </w:rPr>
              <w:t>2dbf5d6e-5f23-4750-8678-8d10e2ade560</w:t>
            </w:r>
          </w:p>
        </w:tc>
        <w:tc>
          <w:tcPr>
            <w:tcW w:w="0" w:type="auto"/>
            <w:shd w:val="clear" w:color="auto" w:fill="FFFFFF"/>
          </w:tcPr>
          <w:p w14:paraId="47422D8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D9CD1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Ask the adult (age 18 and older) with the next birthday in your household to take the survey.</w:t>
            </w:r>
          </w:p>
        </w:tc>
        <w:tc>
          <w:tcPr>
            <w:tcW w:w="6228" w:type="dxa"/>
            <w:shd w:val="clear" w:color="auto" w:fill="FFFFFF"/>
          </w:tcPr>
          <w:p w14:paraId="4E9EC466" w14:textId="31D3D2C7" w:rsidR="00F20422" w:rsidRDefault="00F20422" w:rsidP="00F20422"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</w:t>
            </w:r>
            <w:r w:rsidR="00023C1A">
              <w:rPr>
                <w:lang w:val="en-GB"/>
              </w:rPr>
              <w:t>eg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proofErr w:type="gramStart"/>
            <w:r w:rsidR="00023C1A">
              <w:rPr>
                <w:lang w:val="en-GB"/>
              </w:rPr>
              <w:t>laus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18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ins w:id="7" w:author="SK V" w:date="2022-05-08T21:55:00Z">
              <w:r w:rsidR="00DE2F56">
                <w:rPr>
                  <w:lang w:val="en-GB"/>
                </w:rPr>
                <w:t xml:space="preserve"> </w:t>
              </w:r>
            </w:ins>
            <w:del w:id="8" w:author="SK V" w:date="2022-05-08T21:55:00Z">
              <w:r w:rsidDel="00DE2F56">
                <w:rPr>
                  <w:lang w:val="en-GB"/>
                </w:rPr>
                <w:delText>s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023C1A">
              <w:rPr>
                <w:lang w:val="en-GB"/>
              </w:rPr>
              <w:t>siab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</w:t>
            </w:r>
            <w:r w:rsidR="00023C1A">
              <w:rPr>
                <w:lang w:val="en-GB"/>
              </w:rPr>
              <w:t>v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yug</w:t>
            </w:r>
            <w:proofErr w:type="spellEnd"/>
            <w:r>
              <w:rPr>
                <w:lang w:val="en-GB"/>
              </w:rPr>
              <w:t xml:space="preserve"> tom </w:t>
            </w:r>
            <w:proofErr w:type="spellStart"/>
            <w:r>
              <w:rPr>
                <w:lang w:val="en-GB"/>
              </w:rPr>
              <w:t>ntej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62827835" w14:textId="77777777" w:rsidTr="0086493F">
        <w:tc>
          <w:tcPr>
            <w:tcW w:w="0" w:type="auto"/>
            <w:shd w:val="clear" w:color="auto" w:fill="FFFFFF"/>
          </w:tcPr>
          <w:p w14:paraId="516D22B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</w:t>
            </w:r>
            <w:r>
              <w:rPr>
                <w:rStyle w:val="TransUnitID"/>
                <w:lang w:val="en-GB"/>
              </w:rPr>
              <w:t>0bc72ee4-7fa9-4dbc-b34d-2eaddad66eff</w:t>
            </w:r>
          </w:p>
        </w:tc>
        <w:tc>
          <w:tcPr>
            <w:tcW w:w="0" w:type="auto"/>
            <w:shd w:val="clear" w:color="auto" w:fill="FFFFFF"/>
          </w:tcPr>
          <w:p w14:paraId="62DA383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8AAD55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6228" w:type="dxa"/>
            <w:shd w:val="clear" w:color="auto" w:fill="FFFFFF"/>
          </w:tcPr>
          <w:p w14:paraId="7CC667A1" w14:textId="27EFDFB6" w:rsidR="00F20422" w:rsidRDefault="00F20422" w:rsidP="00F20422">
            <w:r>
              <w:rPr>
                <w:lang w:val="en-GB"/>
              </w:rPr>
              <w:t>2.</w:t>
            </w:r>
          </w:p>
        </w:tc>
      </w:tr>
      <w:tr w:rsidR="0086493F" w14:paraId="50E02790" w14:textId="77777777" w:rsidTr="0086493F">
        <w:tc>
          <w:tcPr>
            <w:tcW w:w="0" w:type="auto"/>
            <w:shd w:val="clear" w:color="auto" w:fill="FFFFFF"/>
          </w:tcPr>
          <w:p w14:paraId="424A78A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</w:t>
            </w:r>
            <w:r>
              <w:rPr>
                <w:rStyle w:val="TransUnitID"/>
                <w:lang w:val="en-GB"/>
              </w:rPr>
              <w:t>3ef338df-4e7a-4cae-88cf-7e898db6c654</w:t>
            </w:r>
          </w:p>
        </w:tc>
        <w:tc>
          <w:tcPr>
            <w:tcW w:w="0" w:type="auto"/>
            <w:shd w:val="clear" w:color="auto" w:fill="FFFFFF"/>
          </w:tcPr>
          <w:p w14:paraId="3E043C2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84333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Complete the paper survey and return by mail in the enclosed prepaid return envelope.</w:t>
            </w:r>
          </w:p>
        </w:tc>
        <w:tc>
          <w:tcPr>
            <w:tcW w:w="6228" w:type="dxa"/>
            <w:shd w:val="clear" w:color="auto" w:fill="FFFFFF"/>
          </w:tcPr>
          <w:p w14:paraId="41AE2577" w14:textId="172436C0" w:rsidR="00F20422" w:rsidRDefault="00F20422" w:rsidP="00F20422"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ins w:id="9" w:author="SK V" w:date="2022-05-08T22:10:00Z">
              <w:r w:rsidR="00F0424C">
                <w:rPr>
                  <w:lang w:val="en-GB"/>
                </w:rPr>
                <w:t xml:space="preserve">them </w:t>
              </w:r>
              <w:proofErr w:type="spellStart"/>
              <w:r w:rsidR="00F0424C">
                <w:rPr>
                  <w:lang w:val="en-GB"/>
                </w:rPr>
                <w:t>ua</w:t>
              </w:r>
              <w:proofErr w:type="spellEnd"/>
              <w:r w:rsidR="00F0424C">
                <w:rPr>
                  <w:lang w:val="en-GB"/>
                </w:rPr>
                <w:t xml:space="preserve"> </w:t>
              </w:r>
              <w:proofErr w:type="spellStart"/>
              <w:r w:rsidR="00F0424C">
                <w:rPr>
                  <w:lang w:val="en-GB"/>
                </w:rPr>
                <w:t>ntev</w:t>
              </w:r>
              <w:proofErr w:type="spellEnd"/>
              <w:r w:rsidR="00F0424C">
                <w:rPr>
                  <w:lang w:val="en-GB"/>
                </w:rPr>
                <w:t xml:space="preserve"> </w:t>
              </w:r>
            </w:ins>
            <w:del w:id="10" w:author="SK V" w:date="2022-05-08T22:10:00Z">
              <w:r w:rsidDel="00F0424C">
                <w:rPr>
                  <w:lang w:val="en-GB"/>
                </w:rPr>
                <w:delText>prepaid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7A95004F" w14:textId="77777777" w:rsidTr="0086493F">
        <w:tc>
          <w:tcPr>
            <w:tcW w:w="0" w:type="auto"/>
            <w:shd w:val="clear" w:color="auto" w:fill="FFFFFF"/>
          </w:tcPr>
          <w:p w14:paraId="425A974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</w:t>
            </w:r>
            <w:r>
              <w:rPr>
                <w:rStyle w:val="TransUnitID"/>
                <w:lang w:val="en-GB"/>
              </w:rPr>
              <w:t>6b57dd51-ad5e-4e64-884f-6a840b279801</w:t>
            </w:r>
          </w:p>
        </w:tc>
        <w:tc>
          <w:tcPr>
            <w:tcW w:w="0" w:type="auto"/>
            <w:shd w:val="clear" w:color="auto" w:fill="FFFFFF"/>
          </w:tcPr>
          <w:p w14:paraId="286A621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41403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2}SHAPE</w:t>
            </w:r>
            <w:proofErr w:type="gramEnd"/>
            <w:r>
              <w:rPr>
                <w:lang w:val="en-GB"/>
              </w:rPr>
              <w:t xml:space="preserve"> 2022 is sponsored by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 xml:space="preserve"> County Public Health.</w:t>
            </w:r>
          </w:p>
        </w:tc>
        <w:tc>
          <w:tcPr>
            <w:tcW w:w="6228" w:type="dxa"/>
            <w:shd w:val="clear" w:color="auto" w:fill="FFFFFF"/>
          </w:tcPr>
          <w:p w14:paraId="2649DC4B" w14:textId="0FBC3971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2}SHAPE</w:t>
            </w:r>
            <w:proofErr w:type="gramEnd"/>
            <w:r w:rsidR="00023C1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2022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Pej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Xeem</w:t>
            </w:r>
            <w:proofErr w:type="spellEnd"/>
            <w:r w:rsidR="00582CC7">
              <w:rPr>
                <w:lang w:val="en-GB"/>
              </w:rPr>
              <w:t xml:space="preserve"> Kev </w:t>
            </w:r>
            <w:proofErr w:type="spellStart"/>
            <w:r w:rsidR="00582CC7">
              <w:rPr>
                <w:lang w:val="en-GB"/>
              </w:rPr>
              <w:t>Noj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Qab</w:t>
            </w:r>
            <w:proofErr w:type="spellEnd"/>
            <w:r w:rsidR="00582CC7">
              <w:rPr>
                <w:lang w:val="en-GB"/>
              </w:rPr>
              <w:t xml:space="preserve"> Haus </w:t>
            </w:r>
            <w:proofErr w:type="spellStart"/>
            <w:r w:rsidR="00582CC7">
              <w:rPr>
                <w:lang w:val="en-GB"/>
              </w:rPr>
              <w:t>Huv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Hauv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Nroog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030C9D0A" w14:textId="77777777" w:rsidTr="0086493F">
        <w:tc>
          <w:tcPr>
            <w:tcW w:w="0" w:type="auto"/>
            <w:shd w:val="clear" w:color="auto" w:fill="FFFFFF"/>
          </w:tcPr>
          <w:p w14:paraId="4139D97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</w:t>
            </w:r>
            <w:r>
              <w:rPr>
                <w:rStyle w:val="TransUnitID"/>
                <w:lang w:val="en-GB"/>
              </w:rPr>
              <w:t>c539aa85-de22-4b45-bc5f-a7aab31a7abd</w:t>
            </w:r>
          </w:p>
        </w:tc>
        <w:tc>
          <w:tcPr>
            <w:tcW w:w="0" w:type="auto"/>
            <w:shd w:val="clear" w:color="auto" w:fill="FFFFFF"/>
          </w:tcPr>
          <w:p w14:paraId="6357E94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9CC36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More information is available at www.hennepin.us/SHAPE.</w:t>
            </w:r>
          </w:p>
        </w:tc>
        <w:tc>
          <w:tcPr>
            <w:tcW w:w="6228" w:type="dxa"/>
            <w:shd w:val="clear" w:color="auto" w:fill="FFFFFF"/>
          </w:tcPr>
          <w:p w14:paraId="1F00F6E6" w14:textId="387206A8" w:rsidR="00F20422" w:rsidRDefault="00F20422" w:rsidP="00F20422"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www.hennepin.us/SHAPE.</w:t>
            </w:r>
          </w:p>
        </w:tc>
      </w:tr>
      <w:tr w:rsidR="0086493F" w14:paraId="512175F0" w14:textId="77777777" w:rsidTr="0086493F">
        <w:tc>
          <w:tcPr>
            <w:tcW w:w="0" w:type="auto"/>
            <w:shd w:val="clear" w:color="auto" w:fill="FFFFFF"/>
          </w:tcPr>
          <w:p w14:paraId="15F1470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</w:t>
            </w:r>
            <w:r>
              <w:rPr>
                <w:rStyle w:val="TransUnitID"/>
                <w:lang w:val="en-GB"/>
              </w:rPr>
              <w:t>be465b34-312c-4e31-807b-fea8fe6c50e3</w:t>
            </w:r>
          </w:p>
        </w:tc>
        <w:tc>
          <w:tcPr>
            <w:tcW w:w="0" w:type="auto"/>
            <w:shd w:val="clear" w:color="auto" w:fill="FFFFFF"/>
          </w:tcPr>
          <w:p w14:paraId="643F7CF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2A9E5E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If you have questions about the survey, call 612-543-3034 or email SHAPE@hennepin.us.</w:t>
            </w:r>
          </w:p>
        </w:tc>
        <w:tc>
          <w:tcPr>
            <w:tcW w:w="6228" w:type="dxa"/>
            <w:shd w:val="clear" w:color="auto" w:fill="FFFFFF"/>
          </w:tcPr>
          <w:p w14:paraId="7AE57E0B" w14:textId="6BF414A7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, hu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612-543-3034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023C1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ins w:id="11" w:author="SK V" w:date="2022-05-08T22:14:00Z">
              <w:r w:rsidR="00F0424C">
                <w:rPr>
                  <w:lang w:val="en-GB"/>
                </w:rPr>
                <w:t>xa</w:t>
              </w:r>
              <w:proofErr w:type="spellEnd"/>
              <w:r w:rsidR="00F0424C">
                <w:rPr>
                  <w:lang w:val="en-GB"/>
                </w:rPr>
                <w:t xml:space="preserve"> </w:t>
              </w:r>
              <w:proofErr w:type="spellStart"/>
              <w:r w:rsidR="00F0424C">
                <w:rPr>
                  <w:lang w:val="en-GB"/>
                </w:rPr>
                <w:t>ntawv</w:t>
              </w:r>
              <w:proofErr w:type="spellEnd"/>
              <w:r w:rsidR="00F0424C">
                <w:rPr>
                  <w:lang w:val="en-GB"/>
                </w:rPr>
                <w:t xml:space="preserve"> </w:t>
              </w:r>
            </w:ins>
            <w:proofErr w:type="spellStart"/>
            <w:ins w:id="12" w:author="SK V" w:date="2022-05-08T22:15:00Z">
              <w:r w:rsidR="00F0424C">
                <w:rPr>
                  <w:lang w:val="en-GB"/>
                </w:rPr>
                <w:t>rau</w:t>
              </w:r>
              <w:proofErr w:type="spellEnd"/>
              <w:r w:rsidR="00F0424C">
                <w:rPr>
                  <w:lang w:val="en-GB"/>
                </w:rPr>
                <w:t xml:space="preserve"> </w:t>
              </w:r>
            </w:ins>
            <w:del w:id="13" w:author="SK V" w:date="2022-05-08T22:14:00Z">
              <w:r w:rsidDel="00F0424C">
                <w:rPr>
                  <w:lang w:val="en-GB"/>
                </w:rPr>
                <w:delText xml:space="preserve">email </w:delText>
              </w:r>
            </w:del>
            <w:r>
              <w:rPr>
                <w:lang w:val="en-GB"/>
              </w:rPr>
              <w:t>SHAPE@hennepin.us.</w:t>
            </w:r>
          </w:p>
        </w:tc>
      </w:tr>
      <w:tr w:rsidR="0086493F" w14:paraId="4CFE454C" w14:textId="77777777" w:rsidTr="0086493F">
        <w:tc>
          <w:tcPr>
            <w:tcW w:w="0" w:type="auto"/>
            <w:shd w:val="clear" w:color="auto" w:fill="FFFFFF"/>
          </w:tcPr>
          <w:p w14:paraId="0BB6617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</w:t>
            </w:r>
            <w:r>
              <w:rPr>
                <w:rStyle w:val="TransUnitID"/>
                <w:lang w:val="en-GB"/>
              </w:rPr>
              <w:t>885f77a5-9df9-4e97-a4f1-61b6e281edc2</w:t>
            </w:r>
          </w:p>
        </w:tc>
        <w:tc>
          <w:tcPr>
            <w:tcW w:w="0" w:type="auto"/>
            <w:shd w:val="clear" w:color="auto" w:fill="FFFFFF"/>
          </w:tcPr>
          <w:p w14:paraId="6EC5CD9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6C54D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Thank you for taking the time to participate in this important project.</w:t>
            </w:r>
          </w:p>
        </w:tc>
        <w:tc>
          <w:tcPr>
            <w:tcW w:w="6228" w:type="dxa"/>
            <w:shd w:val="clear" w:color="auto" w:fill="FFFFFF"/>
          </w:tcPr>
          <w:p w14:paraId="17FFD796" w14:textId="260B6D1C" w:rsidR="00F20422" w:rsidRDefault="00F20422" w:rsidP="00F20422"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r w:rsidR="00023C1A">
              <w:rPr>
                <w:lang w:val="en-GB"/>
              </w:rPr>
              <w:t xml:space="preserve">li </w:t>
            </w:r>
            <w:proofErr w:type="spellStart"/>
            <w:r w:rsidR="00023C1A">
              <w:rPr>
                <w:lang w:val="en-GB"/>
              </w:rPr>
              <w:t>kev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023C1A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ceeb</w:t>
            </w:r>
            <w:proofErr w:type="spellEnd"/>
            <w:r>
              <w:rPr>
                <w:lang w:val="en-GB"/>
              </w:rPr>
              <w:t xml:space="preserve"> no.</w:t>
            </w:r>
          </w:p>
        </w:tc>
      </w:tr>
      <w:tr w:rsidR="0086493F" w14:paraId="1758D430" w14:textId="77777777" w:rsidTr="0086493F">
        <w:tc>
          <w:tcPr>
            <w:tcW w:w="0" w:type="auto"/>
            <w:shd w:val="clear" w:color="auto" w:fill="FFFFFF"/>
          </w:tcPr>
          <w:p w14:paraId="51B54A1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</w:t>
            </w:r>
            <w:r>
              <w:rPr>
                <w:rStyle w:val="TransUnitID"/>
                <w:lang w:val="en-GB"/>
              </w:rPr>
              <w:t>dfe663ed-2997-4734-aa61-0f94bd246875</w:t>
            </w:r>
          </w:p>
        </w:tc>
        <w:tc>
          <w:tcPr>
            <w:tcW w:w="0" w:type="auto"/>
            <w:shd w:val="clear" w:color="auto" w:fill="FFFFFF"/>
          </w:tcPr>
          <w:p w14:paraId="32E8AAF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F30E8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Sincerely, Susan </w:t>
            </w:r>
            <w:proofErr w:type="spellStart"/>
            <w:r>
              <w:rPr>
                <w:lang w:val="en-GB"/>
              </w:rPr>
              <w:t>Palchick</w:t>
            </w:r>
            <w:proofErr w:type="spellEnd"/>
            <w:r>
              <w:rPr>
                <w:lang w:val="en-GB"/>
              </w:rPr>
              <w:t>, PhD 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 xml:space="preserve"> County Public Health </w:t>
            </w:r>
            <w:proofErr w:type="gramStart"/>
            <w:r>
              <w:rPr>
                <w:lang w:val="en-GB"/>
              </w:rPr>
              <w:t>Director{</w:t>
            </w:r>
            <w:proofErr w:type="gramEnd"/>
            <w:r>
              <w:rPr>
                <w:lang w:val="en-GB"/>
              </w:rPr>
              <w:t>2}</w:t>
            </w:r>
          </w:p>
        </w:tc>
        <w:tc>
          <w:tcPr>
            <w:tcW w:w="6228" w:type="dxa"/>
            <w:shd w:val="clear" w:color="auto" w:fill="FFFFFF"/>
          </w:tcPr>
          <w:p w14:paraId="61807016" w14:textId="386F1DAE" w:rsidR="00F20422" w:rsidRDefault="00F20422" w:rsidP="00F20422"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tsaug</w:t>
            </w:r>
            <w:proofErr w:type="spellEnd"/>
            <w:r>
              <w:rPr>
                <w:lang w:val="en-GB"/>
              </w:rPr>
              <w:t xml:space="preserve">, Susan </w:t>
            </w:r>
            <w:proofErr w:type="spellStart"/>
            <w:r>
              <w:rPr>
                <w:lang w:val="en-GB"/>
              </w:rPr>
              <w:t>Palchick</w:t>
            </w:r>
            <w:proofErr w:type="spellEnd"/>
            <w:r>
              <w:rPr>
                <w:lang w:val="en-GB"/>
              </w:rPr>
              <w:t xml:space="preserve">, </w:t>
            </w:r>
            <w:r w:rsidR="00582CC7">
              <w:rPr>
                <w:lang w:val="en-GB"/>
              </w:rPr>
              <w:t xml:space="preserve">Tus </w:t>
            </w:r>
            <w:proofErr w:type="spellStart"/>
            <w:r w:rsidR="00582CC7">
              <w:rPr>
                <w:lang w:val="en-GB"/>
              </w:rPr>
              <w:t>Thawj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Coj</w:t>
            </w:r>
            <w:proofErr w:type="spellEnd"/>
            <w:r w:rsidR="00582C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PhD </w:t>
            </w:r>
            <w:r w:rsidR="00582CC7">
              <w:rPr>
                <w:lang w:val="en-GB"/>
              </w:rPr>
              <w:t xml:space="preserve">Kev </w:t>
            </w:r>
            <w:proofErr w:type="spellStart"/>
            <w:r w:rsidR="00582CC7">
              <w:rPr>
                <w:lang w:val="en-GB"/>
              </w:rPr>
              <w:t>Noj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Qab</w:t>
            </w:r>
            <w:proofErr w:type="spellEnd"/>
            <w:r w:rsidR="00582CC7">
              <w:rPr>
                <w:lang w:val="en-GB"/>
              </w:rPr>
              <w:t xml:space="preserve"> Haus </w:t>
            </w:r>
            <w:proofErr w:type="spellStart"/>
            <w:r w:rsidR="00582CC7">
              <w:rPr>
                <w:lang w:val="en-GB"/>
              </w:rPr>
              <w:t>Huv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Hauv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r w:rsidR="00582CC7">
              <w:rPr>
                <w:lang w:val="en-GB"/>
              </w:rPr>
              <w:t>Nroog</w:t>
            </w:r>
            <w:proofErr w:type="spellEnd"/>
            <w:r w:rsidR="00582CC7"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2}</w:t>
            </w:r>
          </w:p>
        </w:tc>
      </w:tr>
      <w:tr w:rsidR="0086493F" w14:paraId="6AA456FE" w14:textId="77777777" w:rsidTr="0086493F">
        <w:tc>
          <w:tcPr>
            <w:tcW w:w="0" w:type="auto"/>
            <w:shd w:val="clear" w:color="auto" w:fill="FFFFFF"/>
          </w:tcPr>
          <w:p w14:paraId="45D0E0E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55</w:t>
            </w:r>
            <w:r>
              <w:rPr>
                <w:rStyle w:val="TransUnitID"/>
                <w:lang w:val="en-GB"/>
              </w:rPr>
              <w:t>34315f74-4605-42aa-aa60-d8fc6fb62677</w:t>
            </w:r>
          </w:p>
        </w:tc>
        <w:tc>
          <w:tcPr>
            <w:tcW w:w="0" w:type="auto"/>
            <w:shd w:val="clear" w:color="auto" w:fill="FFFFFF"/>
          </w:tcPr>
          <w:p w14:paraId="7950988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F7EC4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This page is intentionally left blank</w:t>
            </w:r>
          </w:p>
        </w:tc>
        <w:tc>
          <w:tcPr>
            <w:tcW w:w="6228" w:type="dxa"/>
            <w:shd w:val="clear" w:color="auto" w:fill="FFFFFF"/>
          </w:tcPr>
          <w:p w14:paraId="7931129F" w14:textId="0A3EB648" w:rsidR="00F20422" w:rsidRDefault="00F20422" w:rsidP="00F20422">
            <w:proofErr w:type="spellStart"/>
            <w:r>
              <w:rPr>
                <w:lang w:val="en-GB"/>
              </w:rPr>
              <w:t>Nplooj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txhob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tseg</w:t>
            </w:r>
            <w:proofErr w:type="spellEnd"/>
          </w:p>
        </w:tc>
      </w:tr>
      <w:tr w:rsidR="0086493F" w14:paraId="2185B71D" w14:textId="77777777" w:rsidTr="0086493F">
        <w:tc>
          <w:tcPr>
            <w:tcW w:w="0" w:type="auto"/>
            <w:shd w:val="clear" w:color="auto" w:fill="FFFFFF"/>
          </w:tcPr>
          <w:p w14:paraId="3DAA4A9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</w:t>
            </w:r>
            <w:r>
              <w:rPr>
                <w:rStyle w:val="TransUnitID"/>
                <w:lang w:val="en-GB"/>
              </w:rPr>
              <w:t>b484907f-e255-4ac6-a829-4513e2b416bd</w:t>
            </w:r>
          </w:p>
        </w:tc>
        <w:tc>
          <w:tcPr>
            <w:tcW w:w="0" w:type="auto"/>
            <w:shd w:val="clear" w:color="auto" w:fill="FFFFFF"/>
          </w:tcPr>
          <w:p w14:paraId="48FBF6B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534BA5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Survey Instructions</w:t>
            </w:r>
          </w:p>
        </w:tc>
        <w:tc>
          <w:tcPr>
            <w:tcW w:w="6228" w:type="dxa"/>
            <w:shd w:val="clear" w:color="auto" w:fill="FFFFFF"/>
          </w:tcPr>
          <w:p w14:paraId="52DDC970" w14:textId="22E3A36D" w:rsidR="00F20422" w:rsidRDefault="00F20422" w:rsidP="00F20422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</w:p>
        </w:tc>
      </w:tr>
      <w:tr w:rsidR="0086493F" w14:paraId="04F78D9B" w14:textId="77777777" w:rsidTr="0086493F">
        <w:tc>
          <w:tcPr>
            <w:tcW w:w="0" w:type="auto"/>
            <w:shd w:val="clear" w:color="auto" w:fill="FFFFFF"/>
          </w:tcPr>
          <w:p w14:paraId="21CE9CD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</w:t>
            </w:r>
            <w:r>
              <w:rPr>
                <w:rStyle w:val="TransUnitID"/>
                <w:lang w:val="en-GB"/>
              </w:rPr>
              <w:t>9e6c60f3-f383-4203-9b16-157cb0847de1</w:t>
            </w:r>
          </w:p>
        </w:tc>
        <w:tc>
          <w:tcPr>
            <w:tcW w:w="0" w:type="auto"/>
            <w:shd w:val="clear" w:color="auto" w:fill="FFFFFF"/>
          </w:tcPr>
          <w:p w14:paraId="0E62CA2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F1236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Please use a blue or black ink pen.</w:t>
            </w:r>
          </w:p>
        </w:tc>
        <w:tc>
          <w:tcPr>
            <w:tcW w:w="6228" w:type="dxa"/>
            <w:shd w:val="clear" w:color="auto" w:fill="FFFFFF"/>
          </w:tcPr>
          <w:p w14:paraId="03E861AB" w14:textId="7D2552D7" w:rsidR="00F20422" w:rsidRDefault="00F20422" w:rsidP="00F20422"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cwj</w:t>
            </w:r>
            <w:proofErr w:type="spellEnd"/>
            <w:r>
              <w:rPr>
                <w:lang w:val="en-GB"/>
              </w:rPr>
              <w:t xml:space="preserve"> mem </w:t>
            </w:r>
            <w:proofErr w:type="spellStart"/>
            <w:r>
              <w:rPr>
                <w:lang w:val="en-GB"/>
              </w:rPr>
              <w:t>xiav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083E4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xim</w:t>
            </w:r>
            <w:proofErr w:type="spellEnd"/>
            <w:r>
              <w:rPr>
                <w:lang w:val="en-GB"/>
              </w:rPr>
              <w:t xml:space="preserve"> dub.</w:t>
            </w:r>
          </w:p>
        </w:tc>
      </w:tr>
      <w:tr w:rsidR="0086493F" w14:paraId="15C0BA65" w14:textId="77777777" w:rsidTr="0086493F">
        <w:tc>
          <w:tcPr>
            <w:tcW w:w="0" w:type="auto"/>
            <w:shd w:val="clear" w:color="auto" w:fill="FFFFFF"/>
          </w:tcPr>
          <w:p w14:paraId="2800146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</w:t>
            </w:r>
            <w:r>
              <w:rPr>
                <w:rStyle w:val="TransUnitID"/>
                <w:lang w:val="en-GB"/>
              </w:rPr>
              <w:t>2885d5ae-db6d-4233-af64-dd5e5e74f17a</w:t>
            </w:r>
          </w:p>
        </w:tc>
        <w:tc>
          <w:tcPr>
            <w:tcW w:w="0" w:type="auto"/>
            <w:shd w:val="clear" w:color="auto" w:fill="FFFFFF"/>
          </w:tcPr>
          <w:p w14:paraId="261C7E6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E290E7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Correct mark:</w:t>
            </w:r>
          </w:p>
        </w:tc>
        <w:tc>
          <w:tcPr>
            <w:tcW w:w="6228" w:type="dxa"/>
            <w:shd w:val="clear" w:color="auto" w:fill="FFFFFF"/>
          </w:tcPr>
          <w:p w14:paraId="781D43D8" w14:textId="58E95DB2" w:rsidR="00F20422" w:rsidRDefault="00F20422" w:rsidP="00F20422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cim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>:</w:t>
            </w:r>
          </w:p>
        </w:tc>
      </w:tr>
      <w:tr w:rsidR="0086493F" w14:paraId="0B829B16" w14:textId="77777777" w:rsidTr="0086493F">
        <w:tc>
          <w:tcPr>
            <w:tcW w:w="0" w:type="auto"/>
            <w:shd w:val="clear" w:color="auto" w:fill="FFFFFF"/>
          </w:tcPr>
          <w:p w14:paraId="1DBB712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</w:t>
            </w:r>
            <w:r>
              <w:rPr>
                <w:rStyle w:val="TransUnitID"/>
                <w:lang w:val="en-GB"/>
              </w:rPr>
              <w:t>eb2403be-90e3-445e-9472-5f0170fd1278</w:t>
            </w:r>
          </w:p>
        </w:tc>
        <w:tc>
          <w:tcPr>
            <w:tcW w:w="0" w:type="auto"/>
            <w:shd w:val="clear" w:color="auto" w:fill="FFFFFF"/>
          </w:tcPr>
          <w:p w14:paraId="3AF0FBC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F7B88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Incorrect mark:</w:t>
            </w:r>
          </w:p>
        </w:tc>
        <w:tc>
          <w:tcPr>
            <w:tcW w:w="6228" w:type="dxa"/>
            <w:shd w:val="clear" w:color="auto" w:fill="FFFFFF"/>
          </w:tcPr>
          <w:p w14:paraId="3F6E74C6" w14:textId="0BBC6ADB" w:rsidR="00F20422" w:rsidRDefault="00F20422" w:rsidP="00F20422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cim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>:</w:t>
            </w:r>
          </w:p>
        </w:tc>
      </w:tr>
      <w:tr w:rsidR="0086493F" w14:paraId="749A92B8" w14:textId="77777777" w:rsidTr="0086493F">
        <w:tc>
          <w:tcPr>
            <w:tcW w:w="0" w:type="auto"/>
            <w:shd w:val="clear" w:color="auto" w:fill="FFFFFF"/>
          </w:tcPr>
          <w:p w14:paraId="2C84559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</w:t>
            </w:r>
            <w:r>
              <w:rPr>
                <w:rStyle w:val="TransUnitID"/>
                <w:lang w:val="en-GB"/>
              </w:rPr>
              <w:t>6d957fd2-7016-4711-a373-dd59c3147f53</w:t>
            </w:r>
          </w:p>
        </w:tc>
        <w:tc>
          <w:tcPr>
            <w:tcW w:w="0" w:type="auto"/>
            <w:shd w:val="clear" w:color="auto" w:fill="FFFFFF"/>
          </w:tcPr>
          <w:p w14:paraId="6BD436F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4E0CB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If you make a mistake, cross out the incorrectly marked answer and mark correct answer:</w:t>
            </w:r>
          </w:p>
        </w:tc>
        <w:tc>
          <w:tcPr>
            <w:tcW w:w="6228" w:type="dxa"/>
            <w:shd w:val="clear" w:color="auto" w:fill="FFFFFF"/>
          </w:tcPr>
          <w:p w14:paraId="184A4736" w14:textId="565C0A55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kos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>:</w:t>
            </w:r>
          </w:p>
        </w:tc>
      </w:tr>
      <w:tr w:rsidR="0086493F" w14:paraId="3C5516A3" w14:textId="77777777" w:rsidTr="0086493F">
        <w:tc>
          <w:tcPr>
            <w:tcW w:w="0" w:type="auto"/>
            <w:shd w:val="clear" w:color="auto" w:fill="FFFFFF"/>
          </w:tcPr>
          <w:p w14:paraId="68FB8E3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</w:t>
            </w:r>
            <w:r>
              <w:rPr>
                <w:rStyle w:val="TransUnitID"/>
                <w:lang w:val="en-GB"/>
              </w:rPr>
              <w:t>e747ec49-8ae2-4266-8d22-d46406b3a6c0</w:t>
            </w:r>
          </w:p>
        </w:tc>
        <w:tc>
          <w:tcPr>
            <w:tcW w:w="0" w:type="auto"/>
            <w:shd w:val="clear" w:color="auto" w:fill="FFFFFF"/>
          </w:tcPr>
          <w:p w14:paraId="158B80B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D5B0D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SHAPE 2022 Adult survey</w:t>
            </w:r>
          </w:p>
        </w:tc>
        <w:tc>
          <w:tcPr>
            <w:tcW w:w="6228" w:type="dxa"/>
            <w:shd w:val="clear" w:color="auto" w:fill="FFFFFF"/>
          </w:tcPr>
          <w:p w14:paraId="57ED0E94" w14:textId="1EDB38AE" w:rsidR="00F20422" w:rsidRDefault="00F20422" w:rsidP="00F20422">
            <w:r>
              <w:rPr>
                <w:lang w:val="en-GB"/>
              </w:rPr>
              <w:t xml:space="preserve">SHAPE 2022 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</w:p>
        </w:tc>
      </w:tr>
      <w:tr w:rsidR="0086493F" w14:paraId="6719E359" w14:textId="77777777" w:rsidTr="0086493F">
        <w:tc>
          <w:tcPr>
            <w:tcW w:w="0" w:type="auto"/>
            <w:shd w:val="clear" w:color="auto" w:fill="FFFFFF"/>
          </w:tcPr>
          <w:p w14:paraId="2752410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</w:t>
            </w:r>
            <w:r>
              <w:rPr>
                <w:rStyle w:val="TransUnitID"/>
                <w:lang w:val="en-GB"/>
              </w:rPr>
              <w:t>8f6c327d-adaf-4aaa-8f6d-f9d56ce31b08</w:t>
            </w:r>
          </w:p>
        </w:tc>
        <w:tc>
          <w:tcPr>
            <w:tcW w:w="0" w:type="auto"/>
            <w:shd w:val="clear" w:color="auto" w:fill="FFFFFF"/>
          </w:tcPr>
          <w:p w14:paraId="1994C2B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AFFC4C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Survey of the Health of All the Population and the Environment</w:t>
            </w:r>
          </w:p>
        </w:tc>
        <w:tc>
          <w:tcPr>
            <w:tcW w:w="6228" w:type="dxa"/>
            <w:shd w:val="clear" w:color="auto" w:fill="FFFFFF"/>
          </w:tcPr>
          <w:p w14:paraId="412C99ED" w14:textId="7618EB20" w:rsidR="00F20422" w:rsidRDefault="00F20422" w:rsidP="00F20422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Tus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</w:p>
        </w:tc>
      </w:tr>
      <w:tr w:rsidR="0086493F" w14:paraId="1AD3C0BB" w14:textId="77777777" w:rsidTr="0086493F">
        <w:tc>
          <w:tcPr>
            <w:tcW w:w="0" w:type="auto"/>
            <w:shd w:val="clear" w:color="auto" w:fill="FFFFFF"/>
          </w:tcPr>
          <w:p w14:paraId="6733CDC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</w:t>
            </w:r>
            <w:r>
              <w:rPr>
                <w:rStyle w:val="TransUnitID"/>
                <w:lang w:val="en-GB"/>
              </w:rPr>
              <w:t>bffe61fa-6362-4dc7-98cd-c194c5f8d2f4</w:t>
            </w:r>
          </w:p>
        </w:tc>
        <w:tc>
          <w:tcPr>
            <w:tcW w:w="0" w:type="auto"/>
            <w:shd w:val="clear" w:color="auto" w:fill="FFFFFF"/>
          </w:tcPr>
          <w:p w14:paraId="4969720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49501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228" w:type="dxa"/>
            <w:shd w:val="clear" w:color="auto" w:fill="FFFFFF"/>
          </w:tcPr>
          <w:p w14:paraId="309337E3" w14:textId="35012FB3" w:rsidR="00F20422" w:rsidRDefault="00F20422" w:rsidP="00F20422">
            <w:r>
              <w:rPr>
                <w:lang w:val="en-GB"/>
              </w:rPr>
              <w:t>11</w:t>
            </w:r>
          </w:p>
        </w:tc>
      </w:tr>
      <w:tr w:rsidR="0086493F" w14:paraId="050FB0E8" w14:textId="77777777" w:rsidTr="0086493F">
        <w:tc>
          <w:tcPr>
            <w:tcW w:w="0" w:type="auto"/>
            <w:shd w:val="clear" w:color="auto" w:fill="FFFFFF"/>
          </w:tcPr>
          <w:p w14:paraId="4895816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</w:t>
            </w:r>
            <w:r>
              <w:rPr>
                <w:rStyle w:val="TransUnitID"/>
                <w:lang w:val="en-GB"/>
              </w:rPr>
              <w:t>f15ec8bc-2492-43f9-ae2a-02a0177ca963</w:t>
            </w:r>
          </w:p>
        </w:tc>
        <w:tc>
          <w:tcPr>
            <w:tcW w:w="0" w:type="auto"/>
            <w:shd w:val="clear" w:color="auto" w:fill="FFFFFF"/>
          </w:tcPr>
          <w:p w14:paraId="2A9314F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98A79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!</w:t>
            </w:r>
          </w:p>
        </w:tc>
        <w:tc>
          <w:tcPr>
            <w:tcW w:w="6228" w:type="dxa"/>
            <w:shd w:val="clear" w:color="auto" w:fill="FFFFFF"/>
          </w:tcPr>
          <w:p w14:paraId="66632858" w14:textId="098FB049" w:rsidR="00F20422" w:rsidRDefault="00F20422" w:rsidP="00F20422">
            <w:r>
              <w:rPr>
                <w:lang w:val="en-GB"/>
              </w:rPr>
              <w:t>!</w:t>
            </w:r>
          </w:p>
        </w:tc>
      </w:tr>
      <w:tr w:rsidR="0086493F" w14:paraId="03526BD1" w14:textId="77777777" w:rsidTr="0086493F">
        <w:tc>
          <w:tcPr>
            <w:tcW w:w="0" w:type="auto"/>
            <w:shd w:val="clear" w:color="auto" w:fill="FFFFFF"/>
          </w:tcPr>
          <w:p w14:paraId="46026E3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</w:t>
            </w:r>
            <w:r>
              <w:rPr>
                <w:rStyle w:val="TransUnitID"/>
                <w:lang w:val="en-GB"/>
              </w:rPr>
              <w:t>322f35e1-db9a-4ab1-a8ba-d68771583776</w:t>
            </w:r>
          </w:p>
        </w:tc>
        <w:tc>
          <w:tcPr>
            <w:tcW w:w="0" w:type="auto"/>
            <w:shd w:val="clear" w:color="auto" w:fill="FFFFFF"/>
          </w:tcPr>
          <w:p w14:paraId="664A840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3B7D0C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NOTE TO SEPARATOR:</w:t>
            </w:r>
          </w:p>
        </w:tc>
        <w:tc>
          <w:tcPr>
            <w:tcW w:w="6228" w:type="dxa"/>
            <w:shd w:val="clear" w:color="auto" w:fill="FFFFFF"/>
          </w:tcPr>
          <w:p w14:paraId="4DD1C3D4" w14:textId="6ADB29D8" w:rsidR="00F20422" w:rsidRDefault="00F20422" w:rsidP="00F20422">
            <w:r>
              <w:rPr>
                <w:lang w:val="en-GB"/>
              </w:rPr>
              <w:t xml:space="preserve">CEEB TOOM RAU </w:t>
            </w:r>
            <w:r w:rsidR="00083E4E">
              <w:rPr>
                <w:lang w:val="en-GB"/>
              </w:rPr>
              <w:t>QHOV TXIAS CHAW</w:t>
            </w:r>
            <w:r>
              <w:rPr>
                <w:lang w:val="en-GB"/>
              </w:rPr>
              <w:t>:</w:t>
            </w:r>
          </w:p>
        </w:tc>
      </w:tr>
      <w:tr w:rsidR="0086493F" w14:paraId="0039FA8A" w14:textId="77777777" w:rsidTr="0086493F">
        <w:tc>
          <w:tcPr>
            <w:tcW w:w="0" w:type="auto"/>
            <w:shd w:val="clear" w:color="auto" w:fill="FFFFFF"/>
          </w:tcPr>
          <w:p w14:paraId="0BFEF59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</w:t>
            </w:r>
            <w:r>
              <w:rPr>
                <w:rStyle w:val="TransUnitID"/>
                <w:lang w:val="en-GB"/>
              </w:rPr>
              <w:t>e70c7640-a1c3-483a-8ff8-e569db5f9317</w:t>
            </w:r>
          </w:p>
        </w:tc>
        <w:tc>
          <w:tcPr>
            <w:tcW w:w="0" w:type="auto"/>
            <w:shd w:val="clear" w:color="auto" w:fill="FFFFFF"/>
          </w:tcPr>
          <w:p w14:paraId="4F1F577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06BBCB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High-res image placed:</w:t>
            </w:r>
          </w:p>
        </w:tc>
        <w:tc>
          <w:tcPr>
            <w:tcW w:w="6228" w:type="dxa"/>
            <w:shd w:val="clear" w:color="auto" w:fill="FFFFFF"/>
          </w:tcPr>
          <w:p w14:paraId="40330455" w14:textId="47E8F50C" w:rsidR="00F20422" w:rsidRDefault="00526333" w:rsidP="00F20422">
            <w:ins w:id="14" w:author="SK V" w:date="2022-05-08T22:32:00Z">
              <w:r>
                <w:rPr>
                  <w:lang w:val="en-GB"/>
                </w:rPr>
                <w:t xml:space="preserve">Tso </w:t>
              </w:r>
              <w:proofErr w:type="spellStart"/>
              <w:r>
                <w:rPr>
                  <w:lang w:val="en-GB"/>
                </w:rPr>
                <w:t>daim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duab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ins w:id="15" w:author="SK V" w:date="2022-05-08T22:33:00Z">
              <w:r>
                <w:rPr>
                  <w:lang w:val="en-GB"/>
                </w:rPr>
                <w:t>p</w:t>
              </w:r>
            </w:ins>
            <w:ins w:id="16" w:author="SK V" w:date="2022-05-08T22:32:00Z">
              <w:r>
                <w:rPr>
                  <w:lang w:val="en-GB"/>
                </w:rPr>
                <w:t>om</w:t>
              </w:r>
            </w:ins>
            <w:ins w:id="17" w:author="SK V" w:date="2022-05-08T22:33:00Z"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tseeb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18" w:author="SK V" w:date="2022-05-08T22:31:00Z">
              <w:r w:rsidR="001B03D9" w:rsidDel="00526333">
                <w:rPr>
                  <w:lang w:val="en-GB"/>
                </w:rPr>
                <w:delText>Daim duab uas pom tseeb</w:delText>
              </w:r>
              <w:r w:rsidR="00F20422" w:rsidDel="00526333">
                <w:rPr>
                  <w:lang w:val="en-GB"/>
                </w:rPr>
                <w:delText xml:space="preserve"> muab tso rau</w:delText>
              </w:r>
            </w:del>
            <w:r w:rsidR="00F20422">
              <w:rPr>
                <w:lang w:val="en-GB"/>
              </w:rPr>
              <w:t>:</w:t>
            </w:r>
          </w:p>
        </w:tc>
      </w:tr>
      <w:tr w:rsidR="0086493F" w14:paraId="48B18FE4" w14:textId="77777777" w:rsidTr="0086493F">
        <w:tc>
          <w:tcPr>
            <w:tcW w:w="0" w:type="auto"/>
            <w:shd w:val="clear" w:color="auto" w:fill="FFFFFF"/>
          </w:tcPr>
          <w:p w14:paraId="4B4D2DE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</w:t>
            </w:r>
            <w:r>
              <w:rPr>
                <w:rStyle w:val="TransUnitID"/>
                <w:lang w:val="en-GB"/>
              </w:rPr>
              <w:t>27fff1cc-68b4-4b92-b813-7639f22b52da</w:t>
            </w:r>
          </w:p>
        </w:tc>
        <w:tc>
          <w:tcPr>
            <w:tcW w:w="0" w:type="auto"/>
            <w:shd w:val="clear" w:color="auto" w:fill="FFFFFF"/>
          </w:tcPr>
          <w:p w14:paraId="6AE7432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08DD0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HowToFillOutSurveyInstructions.psd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0015357C" w14:textId="31DA40C3" w:rsidR="00F20422" w:rsidRDefault="00F20422" w:rsidP="00F20422"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HowToFillOutSurveyInstructions.psd</w:t>
            </w:r>
            <w:proofErr w:type="spellEnd"/>
          </w:p>
        </w:tc>
      </w:tr>
      <w:tr w:rsidR="0086493F" w14:paraId="6BFFEA02" w14:textId="77777777" w:rsidTr="0086493F">
        <w:tc>
          <w:tcPr>
            <w:tcW w:w="0" w:type="auto"/>
            <w:shd w:val="clear" w:color="auto" w:fill="FFFFFF"/>
          </w:tcPr>
          <w:p w14:paraId="5EEA005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</w:t>
            </w:r>
            <w:r>
              <w:rPr>
                <w:rStyle w:val="TransUnitID"/>
                <w:lang w:val="en-GB"/>
              </w:rPr>
              <w:t>f2ff8184-7288-4dfc-aa96-5941cb361fa7</w:t>
            </w:r>
          </w:p>
        </w:tc>
        <w:tc>
          <w:tcPr>
            <w:tcW w:w="0" w:type="auto"/>
            <w:shd w:val="clear" w:color="auto" w:fill="FFFFFF"/>
          </w:tcPr>
          <w:p w14:paraId="521CAB6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E964E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04D14991" w14:textId="1CF34831" w:rsidR="00F20422" w:rsidRDefault="00F20422" w:rsidP="00F20422">
            <w:r>
              <w:rPr>
                <w:lang w:val="en-GB"/>
              </w:rPr>
              <w:t>KEYLINE</w:t>
            </w:r>
          </w:p>
        </w:tc>
      </w:tr>
      <w:tr w:rsidR="0086493F" w14:paraId="7AA6D185" w14:textId="77777777" w:rsidTr="0086493F">
        <w:tc>
          <w:tcPr>
            <w:tcW w:w="0" w:type="auto"/>
            <w:shd w:val="clear" w:color="auto" w:fill="FFFFFF"/>
          </w:tcPr>
          <w:p w14:paraId="53C1409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</w:t>
            </w:r>
            <w:r>
              <w:rPr>
                <w:rStyle w:val="TransUnitID"/>
                <w:lang w:val="en-GB"/>
              </w:rPr>
              <w:t>bf90778c-a7ab-4e09-9172-c7a21d1ead0a</w:t>
            </w:r>
          </w:p>
        </w:tc>
        <w:tc>
          <w:tcPr>
            <w:tcW w:w="0" w:type="auto"/>
            <w:shd w:val="clear" w:color="auto" w:fill="FFFFFF"/>
          </w:tcPr>
          <w:p w14:paraId="37D8CAD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2EA3AA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3ED7DF85" w14:textId="3C2540FD" w:rsidR="00F20422" w:rsidRDefault="00F20422" w:rsidP="00F20422">
            <w:r>
              <w:rPr>
                <w:lang w:val="en-GB"/>
              </w:rPr>
              <w:t>T:</w:t>
            </w:r>
          </w:p>
        </w:tc>
      </w:tr>
      <w:tr w:rsidR="0086493F" w14:paraId="1FAE5A54" w14:textId="77777777" w:rsidTr="0086493F">
        <w:tc>
          <w:tcPr>
            <w:tcW w:w="0" w:type="auto"/>
            <w:shd w:val="clear" w:color="auto" w:fill="FFFFFF"/>
          </w:tcPr>
          <w:p w14:paraId="6CC0E43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</w:t>
            </w:r>
            <w:r>
              <w:rPr>
                <w:rStyle w:val="TransUnitID"/>
                <w:lang w:val="en-GB"/>
              </w:rPr>
              <w:t>bf90778c-a7ab-4e09-9172-c7a21d1ead0a</w:t>
            </w:r>
          </w:p>
        </w:tc>
        <w:tc>
          <w:tcPr>
            <w:tcW w:w="0" w:type="auto"/>
            <w:shd w:val="clear" w:color="auto" w:fill="FFFFFF"/>
          </w:tcPr>
          <w:p w14:paraId="3EFFC01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477F48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38EE0E7B" w14:textId="7C3B04CB" w:rsidR="00F20422" w:rsidRDefault="00F20422" w:rsidP="00F20422">
            <w:r>
              <w:rPr>
                <w:lang w:val="en-GB"/>
              </w:rPr>
              <w:t>+1 612/333 6511</w:t>
            </w:r>
          </w:p>
        </w:tc>
      </w:tr>
      <w:tr w:rsidR="0086493F" w14:paraId="1C328610" w14:textId="77777777" w:rsidTr="0086493F">
        <w:tc>
          <w:tcPr>
            <w:tcW w:w="0" w:type="auto"/>
            <w:shd w:val="clear" w:color="auto" w:fill="FFFFFF"/>
          </w:tcPr>
          <w:p w14:paraId="7ECC139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</w:t>
            </w:r>
            <w:r>
              <w:rPr>
                <w:rStyle w:val="TransUnitID"/>
                <w:lang w:val="en-GB"/>
              </w:rPr>
              <w:t>0b0f431c-b0c9-41fc-b347-cd977c3b300a</w:t>
            </w:r>
          </w:p>
        </w:tc>
        <w:tc>
          <w:tcPr>
            <w:tcW w:w="0" w:type="auto"/>
            <w:shd w:val="clear" w:color="auto" w:fill="FFFFFF"/>
          </w:tcPr>
          <w:p w14:paraId="7618883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62E38F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564B2761" w14:textId="2590EB9C" w:rsidR="00F20422" w:rsidRDefault="001B03D9" w:rsidP="00F20422">
            <w:r>
              <w:rPr>
                <w:lang w:val="en-GB"/>
              </w:rPr>
              <w:t>IB PUAG NCIG</w:t>
            </w:r>
          </w:p>
        </w:tc>
      </w:tr>
      <w:tr w:rsidR="0086493F" w14:paraId="7B5A3687" w14:textId="77777777" w:rsidTr="0086493F">
        <w:tc>
          <w:tcPr>
            <w:tcW w:w="0" w:type="auto"/>
            <w:shd w:val="clear" w:color="auto" w:fill="FFFFFF"/>
          </w:tcPr>
          <w:p w14:paraId="594DD4C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</w:t>
            </w:r>
            <w:r>
              <w:rPr>
                <w:rStyle w:val="TransUnitID"/>
                <w:lang w:val="en-GB"/>
              </w:rPr>
              <w:t>8a641186-d9a8-4fcc-a63e-09c16511af64</w:t>
            </w:r>
          </w:p>
        </w:tc>
        <w:tc>
          <w:tcPr>
            <w:tcW w:w="0" w:type="auto"/>
            <w:shd w:val="clear" w:color="auto" w:fill="FFFFFF"/>
          </w:tcPr>
          <w:p w14:paraId="19E89C4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C01C4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228" w:type="dxa"/>
            <w:shd w:val="clear" w:color="auto" w:fill="FFFFFF"/>
          </w:tcPr>
          <w:p w14:paraId="640A548B" w14:textId="06090919" w:rsidR="00F20422" w:rsidRDefault="00F20422" w:rsidP="00F20422">
            <w:r>
              <w:rPr>
                <w:lang w:val="en-GB"/>
              </w:rPr>
              <w:t>01</w:t>
            </w:r>
          </w:p>
        </w:tc>
      </w:tr>
      <w:tr w:rsidR="008F73A1" w14:paraId="363EF9DD" w14:textId="77777777" w:rsidTr="0086493F">
        <w:tc>
          <w:tcPr>
            <w:tcW w:w="0" w:type="auto"/>
            <w:shd w:val="clear" w:color="auto" w:fill="FFFFFF"/>
          </w:tcPr>
          <w:p w14:paraId="4EEAD7AC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</w:t>
            </w:r>
            <w:r>
              <w:rPr>
                <w:rStyle w:val="TransUnitID"/>
                <w:lang w:val="en-GB"/>
              </w:rPr>
              <w:t>fea494d5-80fc-495c-85c2-364a68253e0a</w:t>
            </w:r>
          </w:p>
        </w:tc>
        <w:tc>
          <w:tcPr>
            <w:tcW w:w="0" w:type="auto"/>
            <w:shd w:val="clear" w:color="auto" w:fill="FFFFFF"/>
          </w:tcPr>
          <w:p w14:paraId="2260BA6D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3DCB260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&lt;29&gt;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&lt;/29&gt;&lt;30&gt;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&lt;/30&gt;</w:t>
            </w:r>
          </w:p>
        </w:tc>
        <w:tc>
          <w:tcPr>
            <w:tcW w:w="6228" w:type="dxa"/>
            <w:shd w:val="clear" w:color="auto" w:fill="FFFFFF"/>
          </w:tcPr>
          <w:p w14:paraId="74B3F15A" w14:textId="6425B791" w:rsidR="008F73A1" w:rsidRDefault="008F73A1" w:rsidP="008F73A1">
            <w:r>
              <w:rPr>
                <w:rStyle w:val="Tag"/>
                <w:lang w:val="en-GB"/>
              </w:rPr>
              <w:t>&lt;29&gt;</w:t>
            </w:r>
            <w:r w:rsidRPr="001D7B21">
              <w:rPr>
                <w:rStyle w:val="Tag"/>
                <w:color w:val="auto"/>
                <w:lang w:val="en-GB"/>
              </w:rPr>
              <w:t>LUB NROOG</w:t>
            </w:r>
            <w:r>
              <w:rPr>
                <w:rStyle w:val="Tag"/>
                <w:lang w:val="en-GB"/>
              </w:rPr>
              <w:t xml:space="preserve"> </w:t>
            </w:r>
            <w:r>
              <w:rPr>
                <w:lang w:val="en-GB"/>
              </w:rPr>
              <w:t xml:space="preserve">HENNEPIN–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rStyle w:val="Tag"/>
                <w:lang w:val="en-GB"/>
              </w:rPr>
              <w:t>&lt;/29&gt;&lt;30&gt;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&lt;/30&gt;</w:t>
            </w:r>
          </w:p>
        </w:tc>
      </w:tr>
      <w:tr w:rsidR="008F73A1" w14:paraId="0275F054" w14:textId="77777777" w:rsidTr="0086493F">
        <w:tc>
          <w:tcPr>
            <w:tcW w:w="0" w:type="auto"/>
            <w:shd w:val="clear" w:color="auto" w:fill="FFFFFF"/>
          </w:tcPr>
          <w:p w14:paraId="290469FB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</w:t>
            </w:r>
            <w:r>
              <w:rPr>
                <w:rStyle w:val="TransUnitID"/>
                <w:lang w:val="en-GB"/>
              </w:rPr>
              <w:t>45b9b455-adf4-4d63-bb30-e53fcf5369d9</w:t>
            </w:r>
          </w:p>
        </w:tc>
        <w:tc>
          <w:tcPr>
            <w:tcW w:w="0" w:type="auto"/>
            <w:shd w:val="clear" w:color="auto" w:fill="FFFFFF"/>
          </w:tcPr>
          <w:p w14:paraId="29627BBB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42317B97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SIZE:</w:t>
            </w:r>
          </w:p>
        </w:tc>
        <w:tc>
          <w:tcPr>
            <w:tcW w:w="6228" w:type="dxa"/>
            <w:shd w:val="clear" w:color="auto" w:fill="FFFFFF"/>
          </w:tcPr>
          <w:p w14:paraId="7F5F34B5" w14:textId="39DD24EC" w:rsidR="008F73A1" w:rsidRDefault="008F73A1" w:rsidP="008F73A1">
            <w:r>
              <w:t>QHOV LOJ LI CAS</w:t>
            </w:r>
          </w:p>
        </w:tc>
      </w:tr>
      <w:tr w:rsidR="00FA3377" w14:paraId="58D82854" w14:textId="77777777" w:rsidTr="0086493F">
        <w:tc>
          <w:tcPr>
            <w:tcW w:w="0" w:type="auto"/>
            <w:shd w:val="clear" w:color="auto" w:fill="FFFFFF"/>
          </w:tcPr>
          <w:p w14:paraId="019181A3" w14:textId="77777777" w:rsidR="00FA3377" w:rsidRDefault="00FA3377" w:rsidP="00FA337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</w:t>
            </w:r>
            <w:r>
              <w:rPr>
                <w:rStyle w:val="TransUnitID"/>
                <w:lang w:val="en-GB"/>
              </w:rPr>
              <w:t>3c053d5c-8532-4a9e-91e4-e86d163492b6</w:t>
            </w:r>
          </w:p>
        </w:tc>
        <w:tc>
          <w:tcPr>
            <w:tcW w:w="0" w:type="auto"/>
            <w:shd w:val="clear" w:color="auto" w:fill="FFFFFF"/>
          </w:tcPr>
          <w:p w14:paraId="462709C2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AE2326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&lt;32&gt;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&lt;/32&gt;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&lt;33&gt;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&lt;/34&gt;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&lt;35&gt;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&lt;/35&gt;</w:t>
            </w:r>
          </w:p>
        </w:tc>
        <w:tc>
          <w:tcPr>
            <w:tcW w:w="6228" w:type="dxa"/>
            <w:shd w:val="clear" w:color="auto" w:fill="FFFFFF"/>
          </w:tcPr>
          <w:p w14:paraId="4D874112" w14:textId="22F96267" w:rsidR="00FA3377" w:rsidRPr="002D0D90" w:rsidRDefault="00FA3377" w:rsidP="00FA3377">
            <w:pPr>
              <w:rPr>
                <w:color w:val="FF0000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&lt;32&gt;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&lt;/32&gt;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&lt;33&gt;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&lt;/34&gt;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&lt;35&gt;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&lt;/35&gt;</w:t>
            </w:r>
          </w:p>
        </w:tc>
      </w:tr>
      <w:tr w:rsidR="00FA3377" w14:paraId="157A4129" w14:textId="77777777" w:rsidTr="0086493F">
        <w:tc>
          <w:tcPr>
            <w:tcW w:w="0" w:type="auto"/>
            <w:shd w:val="clear" w:color="auto" w:fill="FFFFFF"/>
          </w:tcPr>
          <w:p w14:paraId="779001B8" w14:textId="77777777" w:rsidR="00FA3377" w:rsidRDefault="00FA3377" w:rsidP="00FA337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</w:t>
            </w:r>
            <w:r>
              <w:rPr>
                <w:rStyle w:val="TransUnitID"/>
                <w:lang w:val="en-GB"/>
              </w:rPr>
              <w:t>7e2cea0a-230d-423e-90e2-74d1f4c97f17</w:t>
            </w:r>
          </w:p>
        </w:tc>
        <w:tc>
          <w:tcPr>
            <w:tcW w:w="0" w:type="auto"/>
            <w:shd w:val="clear" w:color="auto" w:fill="FFFFFF"/>
          </w:tcPr>
          <w:p w14:paraId="6A9EDC90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806FBB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&lt;36&gt;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&lt;/36&gt;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&lt;37&gt;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&lt;/38&gt;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&lt;39&gt;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&lt;/39&gt;</w:t>
            </w:r>
          </w:p>
        </w:tc>
        <w:tc>
          <w:tcPr>
            <w:tcW w:w="6228" w:type="dxa"/>
            <w:shd w:val="clear" w:color="auto" w:fill="FFFFFF"/>
          </w:tcPr>
          <w:p w14:paraId="394B3698" w14:textId="55A0AC13" w:rsidR="00FA3377" w:rsidRPr="002D0D90" w:rsidRDefault="00FA3377" w:rsidP="00FA3377">
            <w:pPr>
              <w:rPr>
                <w:color w:val="FF0000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&lt;36&gt;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&lt;/36&gt;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&lt;37&gt;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&lt;/37&gt;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&lt;/38&gt;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&lt;39&gt;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&lt;/39&gt;</w:t>
            </w:r>
          </w:p>
        </w:tc>
      </w:tr>
      <w:tr w:rsidR="00FA3377" w14:paraId="1C38AB46" w14:textId="77777777" w:rsidTr="0086493F">
        <w:tc>
          <w:tcPr>
            <w:tcW w:w="0" w:type="auto"/>
            <w:shd w:val="clear" w:color="auto" w:fill="FFFFFF"/>
          </w:tcPr>
          <w:p w14:paraId="0E227081" w14:textId="77777777" w:rsidR="00FA3377" w:rsidRDefault="00FA3377" w:rsidP="00FA337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</w:t>
            </w:r>
            <w:r>
              <w:rPr>
                <w:rStyle w:val="TransUnitID"/>
                <w:lang w:val="en-GB"/>
              </w:rPr>
              <w:t>e4b9b593-c277-4996-86c9-71d3d261b900</w:t>
            </w:r>
          </w:p>
        </w:tc>
        <w:tc>
          <w:tcPr>
            <w:tcW w:w="0" w:type="auto"/>
            <w:shd w:val="clear" w:color="auto" w:fill="FFFFFF"/>
          </w:tcPr>
          <w:p w14:paraId="5A42B797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C89F492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&lt;40&gt;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&lt;/40&gt;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&lt;42&gt;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&lt;/42&gt;</w:t>
            </w:r>
          </w:p>
        </w:tc>
        <w:tc>
          <w:tcPr>
            <w:tcW w:w="6228" w:type="dxa"/>
            <w:shd w:val="clear" w:color="auto" w:fill="FFFFFF"/>
          </w:tcPr>
          <w:p w14:paraId="63786146" w14:textId="40E6BD2E" w:rsidR="00FA3377" w:rsidRPr="002D0D90" w:rsidRDefault="00FA3377" w:rsidP="00FA3377">
            <w:pPr>
              <w:rPr>
                <w:color w:val="FF0000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&lt;40&gt;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&lt;/40&gt;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&lt;42&gt;</w:t>
            </w:r>
            <w:ins w:id="19" w:author="SK V" w:date="2022-05-09T06:49:00Z">
              <w:r w:rsidR="00626E99">
                <w:rPr>
                  <w:rStyle w:val="Tag"/>
                  <w:lang w:val="en-GB"/>
                </w:rPr>
                <w:t xml:space="preserve">UA NTAWM </w:t>
              </w:r>
            </w:ins>
            <w:del w:id="20" w:author="SK V" w:date="2022-05-09T06:49:00Z">
              <w:r w:rsidDel="00626E99">
                <w:rPr>
                  <w:lang w:val="en-GB"/>
                </w:rPr>
                <w:delText>BUILT AT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&lt;/42&gt;</w:t>
            </w:r>
          </w:p>
        </w:tc>
      </w:tr>
      <w:tr w:rsidR="00FA3377" w14:paraId="292B011C" w14:textId="77777777" w:rsidTr="0086493F">
        <w:tc>
          <w:tcPr>
            <w:tcW w:w="0" w:type="auto"/>
            <w:shd w:val="clear" w:color="auto" w:fill="FFFFFF"/>
          </w:tcPr>
          <w:p w14:paraId="450F6509" w14:textId="77777777" w:rsidR="00FA3377" w:rsidRDefault="00FA3377" w:rsidP="00FA337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</w:t>
            </w:r>
            <w:r>
              <w:rPr>
                <w:rStyle w:val="TransUnitID"/>
                <w:lang w:val="en-GB"/>
              </w:rPr>
              <w:t>492518ed-ec04-443e-ba41-8932fe0661fe</w:t>
            </w:r>
          </w:p>
        </w:tc>
        <w:tc>
          <w:tcPr>
            <w:tcW w:w="0" w:type="auto"/>
            <w:shd w:val="clear" w:color="auto" w:fill="FFFFFF"/>
          </w:tcPr>
          <w:p w14:paraId="7AA3E47B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C813732" w14:textId="77777777" w:rsidR="00FA3377" w:rsidRDefault="00FA3377" w:rsidP="00FA3377">
            <w:pPr>
              <w:rPr>
                <w:lang w:val="en-GB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&lt;43&gt;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&lt;44&gt;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&lt;/44&gt;</w:t>
            </w:r>
          </w:p>
        </w:tc>
        <w:tc>
          <w:tcPr>
            <w:tcW w:w="6228" w:type="dxa"/>
            <w:shd w:val="clear" w:color="auto" w:fill="FFFFFF"/>
          </w:tcPr>
          <w:p w14:paraId="042F6464" w14:textId="5DFE3E73" w:rsidR="00FA3377" w:rsidRPr="002D0D90" w:rsidRDefault="00FA3377" w:rsidP="00FA3377">
            <w:pPr>
              <w:rPr>
                <w:color w:val="FF0000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&lt;43&gt;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&lt;44&gt;</w:t>
            </w:r>
            <w:r>
              <w:rPr>
                <w:lang w:val="en-GB"/>
              </w:rPr>
              <w:t>COV XIM:</w:t>
            </w:r>
            <w:r>
              <w:rPr>
                <w:rStyle w:val="Tag"/>
                <w:lang w:val="en-GB"/>
              </w:rPr>
              <w:t>&lt;/44&gt;</w:t>
            </w:r>
          </w:p>
        </w:tc>
      </w:tr>
      <w:tr w:rsidR="008F73A1" w14:paraId="34E2C3FA" w14:textId="77777777" w:rsidTr="0086493F">
        <w:tc>
          <w:tcPr>
            <w:tcW w:w="0" w:type="auto"/>
            <w:shd w:val="clear" w:color="auto" w:fill="FFFFFF"/>
          </w:tcPr>
          <w:p w14:paraId="71D64C29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</w:t>
            </w:r>
            <w:r>
              <w:rPr>
                <w:rStyle w:val="TransUnitID"/>
                <w:lang w:val="en-GB"/>
              </w:rPr>
              <w:t>4f72608e-5711-4420-b7f7-7c75f45d61d1</w:t>
            </w:r>
          </w:p>
        </w:tc>
        <w:tc>
          <w:tcPr>
            <w:tcW w:w="0" w:type="auto"/>
            <w:shd w:val="clear" w:color="auto" w:fill="FFFFFF"/>
          </w:tcPr>
          <w:p w14:paraId="4534BB8D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0BF767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4D1EE277" w14:textId="27000238" w:rsidR="008F73A1" w:rsidRDefault="008F73A1" w:rsidP="008F73A1">
            <w:r>
              <w:rPr>
                <w:lang w:val="en-GB"/>
              </w:rPr>
              <w:t>PMS 2627</w:t>
            </w:r>
          </w:p>
        </w:tc>
      </w:tr>
      <w:tr w:rsidR="008F73A1" w14:paraId="4E51F6EC" w14:textId="77777777" w:rsidTr="0086493F">
        <w:tc>
          <w:tcPr>
            <w:tcW w:w="0" w:type="auto"/>
            <w:shd w:val="clear" w:color="auto" w:fill="FFFFFF"/>
          </w:tcPr>
          <w:p w14:paraId="7A851200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</w:t>
            </w:r>
            <w:r>
              <w:rPr>
                <w:rStyle w:val="TransUnitID"/>
                <w:lang w:val="en-GB"/>
              </w:rPr>
              <w:t>fe4c7b9f-7d57-4938-bcfd-6ecb7dc5882e</w:t>
            </w:r>
          </w:p>
        </w:tc>
        <w:tc>
          <w:tcPr>
            <w:tcW w:w="0" w:type="auto"/>
            <w:shd w:val="clear" w:color="auto" w:fill="FFFFFF"/>
          </w:tcPr>
          <w:p w14:paraId="5E109571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D41EB3D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24EA5F2D" w14:textId="35810B82" w:rsidR="008F73A1" w:rsidRDefault="008F73A1" w:rsidP="008F73A1">
            <w:r>
              <w:rPr>
                <w:lang w:val="en-GB"/>
              </w:rPr>
              <w:t>KNOCK#:</w:t>
            </w:r>
          </w:p>
        </w:tc>
      </w:tr>
      <w:tr w:rsidR="008F73A1" w14:paraId="749FE1CC" w14:textId="77777777" w:rsidTr="0086493F">
        <w:tc>
          <w:tcPr>
            <w:tcW w:w="0" w:type="auto"/>
            <w:shd w:val="clear" w:color="auto" w:fill="FFFFFF"/>
          </w:tcPr>
          <w:p w14:paraId="397A90B4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81</w:t>
            </w:r>
            <w:r>
              <w:rPr>
                <w:rStyle w:val="TransUnitID"/>
                <w:lang w:val="en-GB"/>
              </w:rPr>
              <w:t>e32f73b9-bd8e-4c0d-83a9-26bd89b89608</w:t>
            </w:r>
          </w:p>
        </w:tc>
        <w:tc>
          <w:tcPr>
            <w:tcW w:w="0" w:type="auto"/>
            <w:shd w:val="clear" w:color="auto" w:fill="FFFFFF"/>
          </w:tcPr>
          <w:p w14:paraId="2E0E227B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4DA165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&lt;46&gt;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&lt;47&gt;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&lt;/47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&lt;48&gt;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&lt;/48&gt;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&lt;49&gt;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&lt;/49&gt;</w:t>
            </w:r>
          </w:p>
        </w:tc>
        <w:tc>
          <w:tcPr>
            <w:tcW w:w="6228" w:type="dxa"/>
            <w:shd w:val="clear" w:color="auto" w:fill="FFFFFF"/>
          </w:tcPr>
          <w:p w14:paraId="1035A24B" w14:textId="0A832CB4" w:rsidR="008F73A1" w:rsidRPr="00A8062D" w:rsidRDefault="008F73A1" w:rsidP="008F73A1">
            <w:pPr>
              <w:rPr>
                <w:color w:val="FF0000"/>
              </w:rPr>
            </w:pPr>
            <w:r>
              <w:rPr>
                <w:lang w:val="en-GB"/>
              </w:rPr>
              <w:t xml:space="preserve">202560 </w:t>
            </w:r>
            <w:r w:rsidRPr="008C3153">
              <w:rPr>
                <w:color w:val="FF0000"/>
                <w:lang w:val="en-GB"/>
              </w:rPr>
              <w:t>&lt;19&gt;</w:t>
            </w:r>
            <w:r>
              <w:rPr>
                <w:lang w:val="en-GB"/>
              </w:rPr>
              <w:t>|</w:t>
            </w:r>
            <w:r w:rsidRPr="008C3153">
              <w:rPr>
                <w:color w:val="FF0000"/>
                <w:lang w:val="en-GB"/>
              </w:rPr>
              <w:t>&lt;/19&gt; &lt;20&gt;</w:t>
            </w:r>
            <w:ins w:id="21" w:author="SK V" w:date="2022-05-09T06:52:00Z">
              <w:r w:rsidR="00626E99">
                <w:rPr>
                  <w:color w:val="FF0000"/>
                  <w:lang w:val="en-GB"/>
                </w:rPr>
                <w:t xml:space="preserve">KHO </w:t>
              </w:r>
            </w:ins>
            <w:del w:id="22" w:author="SK V" w:date="2022-05-09T06:52:00Z">
              <w:r w:rsidDel="00626E99">
                <w:rPr>
                  <w:lang w:val="en-GB"/>
                </w:rPr>
                <w:delText>EDITED</w:delText>
              </w:r>
            </w:del>
            <w:r>
              <w:rPr>
                <w:lang w:val="en-GB"/>
              </w:rPr>
              <w:t>:</w:t>
            </w:r>
            <w:r w:rsidRPr="008C3153">
              <w:rPr>
                <w:color w:val="FF0000"/>
                <w:lang w:val="en-GB"/>
              </w:rPr>
              <w:t>&lt;/20</w:t>
            </w:r>
            <w:proofErr w:type="gramStart"/>
            <w:r w:rsidRPr="008C3153">
              <w:rPr>
                <w:color w:val="FF0000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 xml:space="preserve">21}{22} </w:t>
            </w:r>
            <w:r w:rsidRPr="008C3153">
              <w:rPr>
                <w:color w:val="FF0000"/>
                <w:lang w:val="en-GB"/>
              </w:rPr>
              <w:t>&lt;21&gt;</w:t>
            </w:r>
            <w:r>
              <w:rPr>
                <w:lang w:val="en-GB"/>
              </w:rPr>
              <w:t>|</w:t>
            </w:r>
            <w:r w:rsidRPr="008C3153">
              <w:rPr>
                <w:color w:val="FF0000"/>
                <w:lang w:val="en-GB"/>
              </w:rPr>
              <w:t>&lt;/21&gt; &lt;22&gt;</w:t>
            </w:r>
            <w:r>
              <w:rPr>
                <w:lang w:val="en-GB"/>
              </w:rPr>
              <w:t xml:space="preserve">Los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>:</w:t>
            </w:r>
            <w:r w:rsidRPr="008C3153">
              <w:rPr>
                <w:color w:val="FF0000"/>
                <w:lang w:val="en-GB"/>
              </w:rPr>
              <w:t>&lt;/22&gt;</w:t>
            </w:r>
          </w:p>
        </w:tc>
      </w:tr>
      <w:tr w:rsidR="008F73A1" w14:paraId="12899DDE" w14:textId="77777777" w:rsidTr="0086493F">
        <w:tc>
          <w:tcPr>
            <w:tcW w:w="0" w:type="auto"/>
            <w:shd w:val="clear" w:color="auto" w:fill="FFFFFF"/>
          </w:tcPr>
          <w:p w14:paraId="34A6450C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82</w:t>
            </w:r>
            <w:r>
              <w:rPr>
                <w:rStyle w:val="TransUnitID"/>
                <w:lang w:val="en-GB"/>
              </w:rPr>
              <w:t>acb6c7de-122f-43a9-9137-b50a4fb97818</w:t>
            </w:r>
          </w:p>
        </w:tc>
        <w:tc>
          <w:tcPr>
            <w:tcW w:w="0" w:type="auto"/>
            <w:shd w:val="clear" w:color="auto" w:fill="FFFFFF"/>
          </w:tcPr>
          <w:p w14:paraId="69B3B39A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FDF769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0309302B" w14:textId="50F53CFB" w:rsidR="008F73A1" w:rsidRDefault="008F73A1" w:rsidP="008F73A1">
            <w:r>
              <w:rPr>
                <w:lang w:val="en-GB"/>
              </w:rPr>
              <w:t>HU TAU:</w:t>
            </w:r>
          </w:p>
        </w:tc>
      </w:tr>
      <w:tr w:rsidR="008F73A1" w14:paraId="4B781B74" w14:textId="77777777" w:rsidTr="0086493F">
        <w:tc>
          <w:tcPr>
            <w:tcW w:w="0" w:type="auto"/>
            <w:shd w:val="clear" w:color="auto" w:fill="FFFFFF"/>
          </w:tcPr>
          <w:p w14:paraId="447A02A0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83</w:t>
            </w:r>
            <w:r>
              <w:rPr>
                <w:rStyle w:val="TransUnitID"/>
                <w:lang w:val="en-GB"/>
              </w:rPr>
              <w:t>55a9fc9f-d910-4fa5-ad4b-1fa51d88aa07</w:t>
            </w:r>
          </w:p>
        </w:tc>
        <w:tc>
          <w:tcPr>
            <w:tcW w:w="0" w:type="auto"/>
            <w:shd w:val="clear" w:color="auto" w:fill="FFFFFF"/>
          </w:tcPr>
          <w:p w14:paraId="17C38EB7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46CD1C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&lt;51&gt;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&lt;/51&gt;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&lt;52&gt;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&lt;/52&gt;</w:t>
            </w:r>
          </w:p>
        </w:tc>
        <w:tc>
          <w:tcPr>
            <w:tcW w:w="6228" w:type="dxa"/>
            <w:shd w:val="clear" w:color="auto" w:fill="FFFFFF"/>
          </w:tcPr>
          <w:p w14:paraId="6B3781B6" w14:textId="65247DB9" w:rsidR="008F73A1" w:rsidRDefault="008F73A1" w:rsidP="008F73A1">
            <w:r>
              <w:rPr>
                <w:lang w:val="en-GB"/>
              </w:rPr>
              <w:t xml:space="preserve">Olivia.Gardner@KNOCKinc.com </w:t>
            </w:r>
            <w:r w:rsidRPr="002D23E6">
              <w:rPr>
                <w:color w:val="FF0000"/>
                <w:lang w:val="en-GB"/>
              </w:rPr>
              <w:t>&lt;24&gt;</w:t>
            </w:r>
            <w:r>
              <w:rPr>
                <w:lang w:val="en-GB"/>
              </w:rPr>
              <w:t>|</w:t>
            </w:r>
            <w:r w:rsidRPr="002D23E6">
              <w:rPr>
                <w:color w:val="FF0000"/>
                <w:lang w:val="en-GB"/>
              </w:rPr>
              <w:t>&lt;/24&gt; &lt;25&gt;</w:t>
            </w:r>
            <w:ins w:id="23" w:author="SK V" w:date="2022-05-08T22:34:00Z">
              <w:r w:rsidR="00526333">
                <w:rPr>
                  <w:color w:val="FF0000"/>
                  <w:lang w:val="en-GB"/>
                </w:rPr>
                <w:t>TEEM</w:t>
              </w:r>
            </w:ins>
            <w:ins w:id="24" w:author="SK V" w:date="2022-05-08T22:35:00Z">
              <w:r w:rsidR="00526333">
                <w:rPr>
                  <w:color w:val="FF0000"/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>HNUB:</w:t>
            </w:r>
            <w:r w:rsidRPr="002D23E6">
              <w:rPr>
                <w:color w:val="FF0000"/>
                <w:lang w:val="en-GB"/>
              </w:rPr>
              <w:t>&lt;/25&gt;</w:t>
            </w:r>
          </w:p>
        </w:tc>
      </w:tr>
      <w:tr w:rsidR="008F73A1" w14:paraId="2491347C" w14:textId="77777777" w:rsidTr="0086493F">
        <w:tc>
          <w:tcPr>
            <w:tcW w:w="0" w:type="auto"/>
            <w:shd w:val="clear" w:color="auto" w:fill="FFFFFF"/>
          </w:tcPr>
          <w:p w14:paraId="59C20030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84</w:t>
            </w:r>
            <w:r>
              <w:rPr>
                <w:rStyle w:val="TransUnitID"/>
                <w:lang w:val="en-GB"/>
              </w:rPr>
              <w:t>55a9fc9f-d910-4fa5-ad4b-1fa51d88aa07</w:t>
            </w:r>
          </w:p>
        </w:tc>
        <w:tc>
          <w:tcPr>
            <w:tcW w:w="0" w:type="auto"/>
            <w:shd w:val="clear" w:color="auto" w:fill="FFFFFF"/>
          </w:tcPr>
          <w:p w14:paraId="028E237C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F3EAB2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&lt;53&gt;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&lt;/53&gt;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&lt;54&gt;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&lt;/54&gt;</w:t>
            </w:r>
          </w:p>
        </w:tc>
        <w:tc>
          <w:tcPr>
            <w:tcW w:w="6228" w:type="dxa"/>
            <w:shd w:val="clear" w:color="auto" w:fill="FFFFFF"/>
          </w:tcPr>
          <w:p w14:paraId="257F6D4F" w14:textId="5ACC86A7" w:rsidR="008F73A1" w:rsidRDefault="008F73A1" w:rsidP="008F73A1">
            <w:r>
              <w:rPr>
                <w:lang w:val="en-GB"/>
              </w:rPr>
              <w:t xml:space="preserve">? </w:t>
            </w:r>
            <w:r w:rsidRPr="002D23E6">
              <w:rPr>
                <w:color w:val="FF0000"/>
                <w:lang w:val="en-GB"/>
              </w:rPr>
              <w:t>&lt;26&gt;</w:t>
            </w:r>
            <w:r>
              <w:rPr>
                <w:lang w:val="en-GB"/>
              </w:rPr>
              <w:t>|</w:t>
            </w:r>
            <w:r w:rsidRPr="002D23E6">
              <w:rPr>
                <w:color w:val="FF0000"/>
                <w:lang w:val="en-GB"/>
              </w:rPr>
              <w:t>&lt;/26&gt; &lt;27&gt;</w:t>
            </w:r>
            <w:ins w:id="25" w:author="SK V" w:date="2022-05-08T22:36:00Z">
              <w:r w:rsidR="00526333">
                <w:rPr>
                  <w:lang w:val="en-GB"/>
                </w:rPr>
                <w:t xml:space="preserve">SAU </w:t>
              </w:r>
            </w:ins>
            <w:del w:id="26" w:author="SK V" w:date="2022-05-08T22:35:00Z">
              <w:r w:rsidDel="00526333">
                <w:rPr>
                  <w:lang w:val="en-GB"/>
                </w:rPr>
                <w:delText>NCO</w:delText>
              </w:r>
            </w:del>
            <w:r>
              <w:rPr>
                <w:lang w:val="en-GB"/>
              </w:rPr>
              <w:t xml:space="preserve"> TSEG:</w:t>
            </w:r>
            <w:r w:rsidRPr="002D23E6">
              <w:rPr>
                <w:color w:val="FF0000"/>
                <w:lang w:val="en-GB"/>
              </w:rPr>
              <w:t>&lt;/27&gt;</w:t>
            </w:r>
          </w:p>
        </w:tc>
      </w:tr>
      <w:tr w:rsidR="008F73A1" w14:paraId="776AF10D" w14:textId="77777777" w:rsidTr="0086493F">
        <w:tc>
          <w:tcPr>
            <w:tcW w:w="0" w:type="auto"/>
            <w:shd w:val="clear" w:color="auto" w:fill="FFFFFF"/>
          </w:tcPr>
          <w:p w14:paraId="71974924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85</w:t>
            </w:r>
            <w:r>
              <w:rPr>
                <w:rStyle w:val="TransUnitID"/>
                <w:lang w:val="en-GB"/>
              </w:rPr>
              <w:t>55a9fc9f-d910-4fa5-ad4b-1fa51d88aa07</w:t>
            </w:r>
          </w:p>
        </w:tc>
        <w:tc>
          <w:tcPr>
            <w:tcW w:w="0" w:type="auto"/>
            <w:shd w:val="clear" w:color="auto" w:fill="FFFFFF"/>
          </w:tcPr>
          <w:p w14:paraId="53DDF0F3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717252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0F3B77AD" w14:textId="5B513D43" w:rsidR="008F73A1" w:rsidRDefault="008F73A1" w:rsidP="008F73A1">
            <w:r>
              <w:rPr>
                <w:lang w:val="en-GB"/>
              </w:rPr>
              <w:t>?</w:t>
            </w:r>
          </w:p>
        </w:tc>
      </w:tr>
      <w:tr w:rsidR="008F73A1" w14:paraId="0D9BBFB7" w14:textId="77777777" w:rsidTr="0086493F">
        <w:tc>
          <w:tcPr>
            <w:tcW w:w="0" w:type="auto"/>
            <w:shd w:val="clear" w:color="auto" w:fill="FFFFFF"/>
          </w:tcPr>
          <w:p w14:paraId="5CAE6B51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86</w:t>
            </w:r>
            <w:r>
              <w:rPr>
                <w:rStyle w:val="TransUnitID"/>
                <w:lang w:val="en-GB"/>
              </w:rPr>
              <w:t>607f5abf-eb20-4a47-ac5f-9d982ffd2b13</w:t>
            </w:r>
          </w:p>
        </w:tc>
        <w:tc>
          <w:tcPr>
            <w:tcW w:w="0" w:type="auto"/>
            <w:shd w:val="clear" w:color="auto" w:fill="FFFFFF"/>
          </w:tcPr>
          <w:p w14:paraId="2A57FC56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C783707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7AE3BB77" w14:textId="0BAC05BE" w:rsidR="008F73A1" w:rsidRDefault="008F73A1" w:rsidP="008F73A1">
            <w:r>
              <w:rPr>
                <w:lang w:val="en-GB"/>
              </w:rPr>
              <w:t>HOM NTAWV:</w:t>
            </w:r>
          </w:p>
        </w:tc>
      </w:tr>
      <w:tr w:rsidR="008F73A1" w14:paraId="3C19DCA9" w14:textId="77777777" w:rsidTr="0086493F">
        <w:tc>
          <w:tcPr>
            <w:tcW w:w="0" w:type="auto"/>
            <w:shd w:val="clear" w:color="auto" w:fill="FFFFFF"/>
          </w:tcPr>
          <w:p w14:paraId="2B169025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87</w:t>
            </w:r>
            <w:r>
              <w:rPr>
                <w:rStyle w:val="TransUnitID"/>
                <w:lang w:val="en-GB"/>
              </w:rPr>
              <w:t>f92f20e2-d636-4af8-881a-eddab2d2dc77</w:t>
            </w:r>
          </w:p>
        </w:tc>
        <w:tc>
          <w:tcPr>
            <w:tcW w:w="0" w:type="auto"/>
            <w:shd w:val="clear" w:color="auto" w:fill="FFFFFF"/>
          </w:tcPr>
          <w:p w14:paraId="1BA4ABEB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7640CFF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74535612" w14:textId="7CA84EC9" w:rsidR="008F73A1" w:rsidRDefault="008F73A1" w:rsidP="008F73A1">
            <w:r>
              <w:rPr>
                <w:lang w:val="en-GB"/>
              </w:rPr>
              <w:t>KNOCK Regular, KNOCK Bold,</w:t>
            </w:r>
          </w:p>
        </w:tc>
      </w:tr>
      <w:tr w:rsidR="008F73A1" w14:paraId="28E22959" w14:textId="77777777" w:rsidTr="0086493F">
        <w:tc>
          <w:tcPr>
            <w:tcW w:w="0" w:type="auto"/>
            <w:shd w:val="clear" w:color="auto" w:fill="FFFFFF"/>
          </w:tcPr>
          <w:p w14:paraId="47331D6E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88</w:t>
            </w:r>
            <w:r>
              <w:rPr>
                <w:rStyle w:val="TransUnitID"/>
                <w:lang w:val="en-GB"/>
              </w:rPr>
              <w:t>e4e10ad3-4882-4181-9d1c-8ae8a462f6fc</w:t>
            </w:r>
          </w:p>
        </w:tc>
        <w:tc>
          <w:tcPr>
            <w:tcW w:w="0" w:type="auto"/>
            <w:shd w:val="clear" w:color="auto" w:fill="FFFFFF"/>
          </w:tcPr>
          <w:p w14:paraId="0EFCDD3B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BFD2DD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7B092520" w14:textId="3482188A" w:rsidR="008F73A1" w:rsidRDefault="008F73A1" w:rsidP="008F73A1">
            <w:r>
              <w:rPr>
                <w:lang w:val="en-GB"/>
              </w:rPr>
              <w:t>Myriad Pro Light,</w:t>
            </w:r>
          </w:p>
        </w:tc>
      </w:tr>
      <w:tr w:rsidR="008F73A1" w14:paraId="0659B8D7" w14:textId="77777777" w:rsidTr="0086493F">
        <w:tc>
          <w:tcPr>
            <w:tcW w:w="0" w:type="auto"/>
            <w:shd w:val="clear" w:color="auto" w:fill="FFFFFF"/>
          </w:tcPr>
          <w:p w14:paraId="07590464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89</w:t>
            </w:r>
            <w:r>
              <w:rPr>
                <w:rStyle w:val="TransUnitID"/>
                <w:lang w:val="en-GB"/>
              </w:rPr>
              <w:t>abcb0892-5a10-4db6-b083-9f9f71fe2565</w:t>
            </w:r>
          </w:p>
        </w:tc>
        <w:tc>
          <w:tcPr>
            <w:tcW w:w="0" w:type="auto"/>
            <w:shd w:val="clear" w:color="auto" w:fill="FFFFFF"/>
          </w:tcPr>
          <w:p w14:paraId="7D0A279F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99F00EA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>Myriad Pro Regular,</w:t>
            </w:r>
          </w:p>
        </w:tc>
        <w:tc>
          <w:tcPr>
            <w:tcW w:w="6228" w:type="dxa"/>
            <w:shd w:val="clear" w:color="auto" w:fill="FFFFFF"/>
          </w:tcPr>
          <w:p w14:paraId="33F2D81E" w14:textId="1EC85F50" w:rsidR="008F73A1" w:rsidRDefault="008F73A1" w:rsidP="008F73A1">
            <w:r>
              <w:rPr>
                <w:lang w:val="en-GB"/>
              </w:rPr>
              <w:t>Myriad Pro</w:t>
            </w:r>
          </w:p>
        </w:tc>
      </w:tr>
      <w:tr w:rsidR="008F73A1" w14:paraId="59D5A0D2" w14:textId="77777777" w:rsidTr="0086493F">
        <w:tc>
          <w:tcPr>
            <w:tcW w:w="0" w:type="auto"/>
            <w:shd w:val="clear" w:color="auto" w:fill="FFFFFF"/>
          </w:tcPr>
          <w:p w14:paraId="3B14BD96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90</w:t>
            </w:r>
            <w:r>
              <w:rPr>
                <w:rStyle w:val="TransUnitID"/>
                <w:lang w:val="en-GB"/>
              </w:rPr>
              <w:t>facd71f0-2cf6-4443-b51a-8e4ef03241fb</w:t>
            </w:r>
          </w:p>
        </w:tc>
        <w:tc>
          <w:tcPr>
            <w:tcW w:w="0" w:type="auto"/>
            <w:shd w:val="clear" w:color="auto" w:fill="FFFFFF"/>
          </w:tcPr>
          <w:p w14:paraId="25BA0726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B1069B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Semibold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5E57654A" w14:textId="1894FC76" w:rsidR="008F73A1" w:rsidRDefault="008F73A1" w:rsidP="008F73A1">
            <w:proofErr w:type="spellStart"/>
            <w:r>
              <w:rPr>
                <w:lang w:val="en-GB"/>
              </w:rPr>
              <w:t>Lucy.feneis</w:t>
            </w:r>
            <w:proofErr w:type="spellEnd"/>
          </w:p>
        </w:tc>
      </w:tr>
      <w:tr w:rsidR="008F73A1" w14:paraId="591FD049" w14:textId="77777777" w:rsidTr="0086493F">
        <w:tc>
          <w:tcPr>
            <w:tcW w:w="0" w:type="auto"/>
            <w:shd w:val="clear" w:color="auto" w:fill="FFFFFF"/>
          </w:tcPr>
          <w:p w14:paraId="7387896E" w14:textId="77777777" w:rsidR="008F73A1" w:rsidRDefault="008F73A1" w:rsidP="008F73A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91</w:t>
            </w:r>
            <w:r>
              <w:rPr>
                <w:rStyle w:val="TransUnitID"/>
                <w:lang w:val="en-GB"/>
              </w:rPr>
              <w:t>72c94c24-33fb-4ece-af4d-19fea29275ea</w:t>
            </w:r>
          </w:p>
        </w:tc>
        <w:tc>
          <w:tcPr>
            <w:tcW w:w="0" w:type="auto"/>
            <w:shd w:val="clear" w:color="auto" w:fill="FFFFFF"/>
          </w:tcPr>
          <w:p w14:paraId="31B02571" w14:textId="77777777" w:rsidR="008F73A1" w:rsidRDefault="008F73A1" w:rsidP="008F73A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9929DB" w14:textId="77777777" w:rsidR="008F73A1" w:rsidRDefault="008F73A1" w:rsidP="008F73A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07E78D2E" w14:textId="48FA1D84" w:rsidR="008F73A1" w:rsidRDefault="008F73A1" w:rsidP="008F73A1">
            <w:r>
              <w:rPr>
                <w:rStyle w:val="Tag"/>
                <w:lang w:val="en-GB"/>
              </w:rPr>
              <w:t>&lt;2&gt;</w:t>
            </w:r>
            <w:r w:rsidRPr="001D7B21">
              <w:rPr>
                <w:rStyle w:val="Tag"/>
                <w:color w:val="auto"/>
                <w:lang w:val="en-GB"/>
              </w:rPr>
              <w:t>LUB NROOG</w:t>
            </w:r>
            <w:r>
              <w:rPr>
                <w:rStyle w:val="Tag"/>
                <w:lang w:val="en-GB"/>
              </w:rPr>
              <w:t xml:space="preserve"> </w:t>
            </w:r>
            <w:r>
              <w:rPr>
                <w:lang w:val="en-GB"/>
              </w:rPr>
              <w:t xml:space="preserve">HENNEPIN–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rStyle w:val="Tag"/>
                <w:lang w:val="en-GB"/>
              </w:rPr>
              <w:t>&lt;/2&gt;&lt;3&gt;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&lt;/3&gt;</w:t>
            </w:r>
          </w:p>
        </w:tc>
      </w:tr>
      <w:tr w:rsidR="0086493F" w14:paraId="3744BBA4" w14:textId="77777777" w:rsidTr="0086493F">
        <w:tc>
          <w:tcPr>
            <w:tcW w:w="0" w:type="auto"/>
            <w:shd w:val="clear" w:color="auto" w:fill="FFFFFF"/>
          </w:tcPr>
          <w:p w14:paraId="348671A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92</w:t>
            </w:r>
            <w:r>
              <w:rPr>
                <w:rStyle w:val="TransUnitID"/>
                <w:lang w:val="en-GB"/>
              </w:rPr>
              <w:t>55068598-2ea9-4ce0-86b9-6e856e3ed92f</w:t>
            </w:r>
          </w:p>
        </w:tc>
        <w:tc>
          <w:tcPr>
            <w:tcW w:w="0" w:type="auto"/>
            <w:shd w:val="clear" w:color="auto" w:fill="FFFFFF"/>
          </w:tcPr>
          <w:p w14:paraId="24C344E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2360F1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A.{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&lt;55&gt;</w:t>
            </w:r>
            <w:r>
              <w:rPr>
                <w:lang w:val="en-GB"/>
              </w:rPr>
              <w:t>General health and health conditions</w:t>
            </w:r>
            <w:r>
              <w:rPr>
                <w:rStyle w:val="Tag"/>
                <w:lang w:val="en-GB"/>
              </w:rPr>
              <w:t>&lt;/55&gt;</w:t>
            </w:r>
          </w:p>
        </w:tc>
        <w:tc>
          <w:tcPr>
            <w:tcW w:w="6228" w:type="dxa"/>
            <w:shd w:val="clear" w:color="auto" w:fill="FFFFFF"/>
          </w:tcPr>
          <w:p w14:paraId="1EEE4E76" w14:textId="70836127" w:rsidR="00F20422" w:rsidRDefault="00B558D5" w:rsidP="00F20422">
            <w:proofErr w:type="spellStart"/>
            <w:r>
              <w:rPr>
                <w:lang w:val="en-GB"/>
              </w:rPr>
              <w:t>Ntus</w:t>
            </w:r>
            <w:proofErr w:type="spellEnd"/>
            <w:r w:rsidR="006B11A2">
              <w:rPr>
                <w:lang w:val="en-GB"/>
              </w:rPr>
              <w:t xml:space="preserve"> </w:t>
            </w:r>
            <w:proofErr w:type="gramStart"/>
            <w:r w:rsidR="006B11A2">
              <w:rPr>
                <w:lang w:val="en-GB"/>
              </w:rPr>
              <w:t>A.{</w:t>
            </w:r>
            <w:proofErr w:type="gramEnd"/>
            <w:r w:rsidR="006B11A2">
              <w:rPr>
                <w:lang w:val="en-GB"/>
              </w:rPr>
              <w:t>1}</w:t>
            </w:r>
            <w:r w:rsidR="006B11A2">
              <w:rPr>
                <w:rStyle w:val="Tag"/>
                <w:lang w:val="en-GB"/>
              </w:rPr>
              <w:t>&lt;55&gt;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Yam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 w:rsidR="006B11A2">
              <w:rPr>
                <w:rStyle w:val="Tag"/>
                <w:lang w:val="en-GB"/>
              </w:rPr>
              <w:t>&lt;/55&gt;</w:t>
            </w:r>
          </w:p>
        </w:tc>
      </w:tr>
      <w:tr w:rsidR="0086493F" w14:paraId="14BEBE5C" w14:textId="77777777" w:rsidTr="0086493F">
        <w:tc>
          <w:tcPr>
            <w:tcW w:w="0" w:type="auto"/>
            <w:shd w:val="clear" w:color="auto" w:fill="FFFFFF"/>
          </w:tcPr>
          <w:p w14:paraId="62DF53F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93</w:t>
            </w:r>
            <w:r>
              <w:rPr>
                <w:rStyle w:val="TransUnitID"/>
                <w:lang w:val="en-GB"/>
              </w:rPr>
              <w:t>4ceb94c7-045d-430d-9d54-745922645a21</w:t>
            </w:r>
          </w:p>
        </w:tc>
        <w:tc>
          <w:tcPr>
            <w:tcW w:w="0" w:type="auto"/>
            <w:shd w:val="clear" w:color="auto" w:fill="FFFFFF"/>
          </w:tcPr>
          <w:p w14:paraId="2CA4752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2F5E3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G8.</w:t>
            </w:r>
          </w:p>
        </w:tc>
        <w:tc>
          <w:tcPr>
            <w:tcW w:w="6228" w:type="dxa"/>
            <w:shd w:val="clear" w:color="auto" w:fill="FFFFFF"/>
          </w:tcPr>
          <w:p w14:paraId="003F3AC8" w14:textId="12ED9C2D" w:rsidR="00F20422" w:rsidRDefault="00F20422" w:rsidP="00F20422">
            <w:r>
              <w:rPr>
                <w:lang w:val="en-GB"/>
              </w:rPr>
              <w:t>G8.</w:t>
            </w:r>
          </w:p>
        </w:tc>
      </w:tr>
      <w:tr w:rsidR="0086493F" w14:paraId="3E22D272" w14:textId="77777777" w:rsidTr="0086493F">
        <w:tc>
          <w:tcPr>
            <w:tcW w:w="0" w:type="auto"/>
            <w:shd w:val="clear" w:color="auto" w:fill="FFFFFF"/>
          </w:tcPr>
          <w:p w14:paraId="74998FA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94</w:t>
            </w:r>
            <w:r>
              <w:rPr>
                <w:rStyle w:val="TransUnitID"/>
                <w:lang w:val="en-GB"/>
              </w:rPr>
              <w:t>845512d7-95c8-4561-bd85-b21d84e21559</w:t>
            </w:r>
          </w:p>
        </w:tc>
        <w:tc>
          <w:tcPr>
            <w:tcW w:w="0" w:type="auto"/>
            <w:shd w:val="clear" w:color="auto" w:fill="FFFFFF"/>
          </w:tcPr>
          <w:p w14:paraId="42283B9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83A22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Which of the following do you consider</w:t>
            </w:r>
          </w:p>
        </w:tc>
        <w:tc>
          <w:tcPr>
            <w:tcW w:w="6228" w:type="dxa"/>
            <w:shd w:val="clear" w:color="auto" w:fill="FFFFFF"/>
          </w:tcPr>
          <w:p w14:paraId="00F124F1" w14:textId="408D198E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</w:t>
            </w:r>
          </w:p>
        </w:tc>
      </w:tr>
      <w:tr w:rsidR="0086493F" w14:paraId="4B283EB6" w14:textId="77777777" w:rsidTr="0086493F">
        <w:tc>
          <w:tcPr>
            <w:tcW w:w="0" w:type="auto"/>
            <w:shd w:val="clear" w:color="auto" w:fill="FFFFFF"/>
          </w:tcPr>
          <w:p w14:paraId="58F02F4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95</w:t>
            </w:r>
            <w:r>
              <w:rPr>
                <w:rStyle w:val="TransUnitID"/>
                <w:lang w:val="en-GB"/>
              </w:rPr>
              <w:t>b01c7714-ba97-498a-bc8d-55871847d379</w:t>
            </w:r>
          </w:p>
        </w:tc>
        <w:tc>
          <w:tcPr>
            <w:tcW w:w="0" w:type="auto"/>
            <w:shd w:val="clear" w:color="auto" w:fill="FFFFFF"/>
          </w:tcPr>
          <w:p w14:paraId="115300F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5846A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yourself?</w:t>
            </w:r>
          </w:p>
        </w:tc>
        <w:tc>
          <w:tcPr>
            <w:tcW w:w="6228" w:type="dxa"/>
            <w:shd w:val="clear" w:color="auto" w:fill="FFFFFF"/>
          </w:tcPr>
          <w:p w14:paraId="2D9BC02D" w14:textId="001A20B3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0B47FD41" w14:textId="77777777" w:rsidTr="0086493F">
        <w:tc>
          <w:tcPr>
            <w:tcW w:w="0" w:type="auto"/>
            <w:shd w:val="clear" w:color="auto" w:fill="FFFFFF"/>
          </w:tcPr>
          <w:p w14:paraId="61FAA71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96</w:t>
            </w:r>
            <w:r>
              <w:rPr>
                <w:rStyle w:val="TransUnitID"/>
                <w:lang w:val="en-GB"/>
              </w:rPr>
              <w:t>d7b0c5cb-7e96-4c09-8417-ee77f9f25b75</w:t>
            </w:r>
          </w:p>
        </w:tc>
        <w:tc>
          <w:tcPr>
            <w:tcW w:w="0" w:type="auto"/>
            <w:shd w:val="clear" w:color="auto" w:fill="FFFFFF"/>
          </w:tcPr>
          <w:p w14:paraId="67E897B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111EF9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(MARK ALL THAT </w:t>
            </w:r>
            <w:proofErr w:type="gramStart"/>
            <w:r>
              <w:rPr>
                <w:lang w:val="en-GB"/>
              </w:rPr>
              <w:t>APPLY){</w:t>
            </w:r>
            <w:proofErr w:type="gramEnd"/>
            <w:r>
              <w:rPr>
                <w:lang w:val="en-GB"/>
              </w:rPr>
              <w:t>1}{2}Hispanic or Latino/a</w:t>
            </w:r>
          </w:p>
        </w:tc>
        <w:tc>
          <w:tcPr>
            <w:tcW w:w="6228" w:type="dxa"/>
            <w:shd w:val="clear" w:color="auto" w:fill="FFFFFF"/>
          </w:tcPr>
          <w:p w14:paraId="0821946E" w14:textId="6504293F" w:rsidR="00F20422" w:rsidRDefault="00F20422" w:rsidP="00F20422">
            <w:r>
              <w:rPr>
                <w:lang w:val="en-GB"/>
              </w:rPr>
              <w:t xml:space="preserve">(KHO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tau){</w:t>
            </w:r>
            <w:proofErr w:type="gramEnd"/>
            <w:r>
              <w:rPr>
                <w:lang w:val="en-GB"/>
              </w:rPr>
              <w:t xml:space="preserve">1}{2}Hispanic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27" w:author="SK V" w:date="2022-05-08T22:44:00Z">
              <w:r w:rsidR="00224B2E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>sis Latino/a</w:t>
            </w:r>
          </w:p>
        </w:tc>
      </w:tr>
      <w:tr w:rsidR="0086493F" w14:paraId="1832D070" w14:textId="77777777" w:rsidTr="0086493F">
        <w:tc>
          <w:tcPr>
            <w:tcW w:w="0" w:type="auto"/>
            <w:shd w:val="clear" w:color="auto" w:fill="FFFFFF"/>
          </w:tcPr>
          <w:p w14:paraId="63CB706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97</w:t>
            </w:r>
            <w:r>
              <w:rPr>
                <w:rStyle w:val="TransUnitID"/>
                <w:lang w:val="en-GB"/>
              </w:rPr>
              <w:t>15d106e1-4c61-4446-94b5-8e26ca144d7c</w:t>
            </w:r>
          </w:p>
        </w:tc>
        <w:tc>
          <w:tcPr>
            <w:tcW w:w="0" w:type="auto"/>
            <w:shd w:val="clear" w:color="auto" w:fill="FFFFFF"/>
          </w:tcPr>
          <w:p w14:paraId="0EA48F7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A21875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White</w:t>
            </w:r>
          </w:p>
        </w:tc>
        <w:tc>
          <w:tcPr>
            <w:tcW w:w="6228" w:type="dxa"/>
            <w:shd w:val="clear" w:color="auto" w:fill="FFFFFF"/>
          </w:tcPr>
          <w:p w14:paraId="53525279" w14:textId="1526CD2B" w:rsidR="00F20422" w:rsidRDefault="00F20422" w:rsidP="00F20422">
            <w:proofErr w:type="spellStart"/>
            <w:r>
              <w:rPr>
                <w:lang w:val="en-GB"/>
              </w:rPr>
              <w:t>Dawb</w:t>
            </w:r>
            <w:proofErr w:type="spellEnd"/>
          </w:p>
        </w:tc>
      </w:tr>
      <w:tr w:rsidR="0086493F" w14:paraId="61466978" w14:textId="77777777" w:rsidTr="0086493F">
        <w:tc>
          <w:tcPr>
            <w:tcW w:w="0" w:type="auto"/>
            <w:shd w:val="clear" w:color="auto" w:fill="FFFFFF"/>
          </w:tcPr>
          <w:p w14:paraId="7073226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98</w:t>
            </w:r>
            <w:r>
              <w:rPr>
                <w:rStyle w:val="TransUnitID"/>
                <w:lang w:val="en-GB"/>
              </w:rPr>
              <w:t>42ec114e-0d4f-4415-8716-ada85f880aa0</w:t>
            </w:r>
          </w:p>
        </w:tc>
        <w:tc>
          <w:tcPr>
            <w:tcW w:w="0" w:type="auto"/>
            <w:shd w:val="clear" w:color="auto" w:fill="FFFFFF"/>
          </w:tcPr>
          <w:p w14:paraId="0BFC328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2AF57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Black or African </w:t>
            </w:r>
            <w:proofErr w:type="gramStart"/>
            <w:r>
              <w:rPr>
                <w:lang w:val="en-GB"/>
              </w:rPr>
              <w:t>American{</w:t>
            </w:r>
            <w:proofErr w:type="gramEnd"/>
            <w:r>
              <w:rPr>
                <w:lang w:val="en-GB"/>
              </w:rPr>
              <w:t>2}</w:t>
            </w:r>
          </w:p>
        </w:tc>
        <w:tc>
          <w:tcPr>
            <w:tcW w:w="6228" w:type="dxa"/>
            <w:shd w:val="clear" w:color="auto" w:fill="FFFFFF"/>
          </w:tcPr>
          <w:p w14:paraId="3C173483" w14:textId="27646FCC" w:rsidR="00F20422" w:rsidRDefault="00F20422" w:rsidP="00F20422"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  <w:r>
              <w:rPr>
                <w:lang w:val="en-GB"/>
              </w:rPr>
              <w:t xml:space="preserve"> Dub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0F67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  <w:r>
              <w:rPr>
                <w:lang w:val="en-GB"/>
              </w:rPr>
              <w:t xml:space="preserve"> Dub {2}</w:t>
            </w:r>
          </w:p>
        </w:tc>
      </w:tr>
      <w:tr w:rsidR="0086493F" w14:paraId="49E21B4E" w14:textId="77777777" w:rsidTr="0086493F">
        <w:tc>
          <w:tcPr>
            <w:tcW w:w="0" w:type="auto"/>
            <w:shd w:val="clear" w:color="auto" w:fill="FFFFFF"/>
          </w:tcPr>
          <w:p w14:paraId="6548FF4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99</w:t>
            </w:r>
            <w:r>
              <w:rPr>
                <w:rStyle w:val="TransUnitID"/>
                <w:lang w:val="en-GB"/>
              </w:rPr>
              <w:t>8c795e01-e4d2-4e11-8383-fc007c869122</w:t>
            </w:r>
          </w:p>
        </w:tc>
        <w:tc>
          <w:tcPr>
            <w:tcW w:w="0" w:type="auto"/>
            <w:shd w:val="clear" w:color="auto" w:fill="FFFFFF"/>
          </w:tcPr>
          <w:p w14:paraId="3C771D9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B703E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&lt;56&gt;</w:t>
            </w:r>
            <w:r>
              <w:rPr>
                <w:lang w:val="en-GB"/>
              </w:rPr>
              <w:t xml:space="preserve">If Black or African American, are you </w:t>
            </w:r>
            <w:proofErr w:type="gramStart"/>
            <w:r>
              <w:rPr>
                <w:lang w:val="en-GB"/>
              </w:rPr>
              <w:t>...?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/56&gt;</w:t>
            </w:r>
            <w:r>
              <w:rPr>
                <w:lang w:val="en-GB"/>
              </w:rPr>
              <w:t>{6}</w:t>
            </w:r>
          </w:p>
        </w:tc>
        <w:tc>
          <w:tcPr>
            <w:tcW w:w="6228" w:type="dxa"/>
            <w:shd w:val="clear" w:color="auto" w:fill="FFFFFF"/>
          </w:tcPr>
          <w:p w14:paraId="481E34F3" w14:textId="661B5310" w:rsidR="00F20422" w:rsidRDefault="00F20422" w:rsidP="00F20422">
            <w:r>
              <w:rPr>
                <w:rStyle w:val="Tag"/>
                <w:lang w:val="en-GB"/>
              </w:rPr>
              <w:t>&lt;56&gt;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Dub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28" w:author="SK V" w:date="2022-05-08T22:46:00Z">
              <w:r w:rsidR="00224B2E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  <w:r>
              <w:rPr>
                <w:lang w:val="en-GB"/>
              </w:rPr>
              <w:t xml:space="preserve"> Dub,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...?</w:t>
            </w:r>
            <w:r w:rsidRPr="0006623B">
              <w:rPr>
                <w:color w:val="FF0000"/>
                <w:lang w:val="en-GB"/>
              </w:rPr>
              <w:t>&lt;</w:t>
            </w:r>
            <w:proofErr w:type="gramEnd"/>
            <w:r w:rsidRPr="0006623B">
              <w:rPr>
                <w:color w:val="FF0000"/>
                <w:lang w:val="en-GB"/>
              </w:rPr>
              <w:t>/56&gt;</w:t>
            </w:r>
            <w:r>
              <w:rPr>
                <w:lang w:val="en-GB"/>
              </w:rPr>
              <w:t>{6}</w:t>
            </w:r>
          </w:p>
        </w:tc>
      </w:tr>
      <w:tr w:rsidR="0086493F" w14:paraId="62B8E812" w14:textId="77777777" w:rsidTr="0086493F">
        <w:tc>
          <w:tcPr>
            <w:tcW w:w="0" w:type="auto"/>
            <w:shd w:val="clear" w:color="auto" w:fill="FFFFFF"/>
          </w:tcPr>
          <w:p w14:paraId="023E4EB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100</w:t>
            </w:r>
            <w:r>
              <w:rPr>
                <w:rStyle w:val="TransUnitID"/>
                <w:lang w:val="en-GB"/>
              </w:rPr>
              <w:t>b9580f2f-b95d-4962-b6b1-1dcb9ab46caf</w:t>
            </w:r>
          </w:p>
        </w:tc>
        <w:tc>
          <w:tcPr>
            <w:tcW w:w="0" w:type="auto"/>
            <w:shd w:val="clear" w:color="auto" w:fill="FFFFFF"/>
          </w:tcPr>
          <w:p w14:paraId="2B5D772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AFE18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African American</w:t>
            </w:r>
          </w:p>
        </w:tc>
        <w:tc>
          <w:tcPr>
            <w:tcW w:w="6228" w:type="dxa"/>
            <w:shd w:val="clear" w:color="auto" w:fill="FFFFFF"/>
          </w:tcPr>
          <w:p w14:paraId="656B5C18" w14:textId="7CF8A234" w:rsidR="00F20422" w:rsidRDefault="00F20422" w:rsidP="00F20422"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</w:p>
        </w:tc>
      </w:tr>
      <w:tr w:rsidR="0086493F" w14:paraId="04E034AA" w14:textId="77777777" w:rsidTr="0086493F">
        <w:tc>
          <w:tcPr>
            <w:tcW w:w="0" w:type="auto"/>
            <w:shd w:val="clear" w:color="auto" w:fill="FFFFFF"/>
          </w:tcPr>
          <w:p w14:paraId="6AABF53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101</w:t>
            </w:r>
            <w:r>
              <w:rPr>
                <w:rStyle w:val="TransUnitID"/>
                <w:lang w:val="en-GB"/>
              </w:rPr>
              <w:t>0a42a915-ed99-42aa-b6a8-0bc2631053f1</w:t>
            </w:r>
          </w:p>
        </w:tc>
        <w:tc>
          <w:tcPr>
            <w:tcW w:w="0" w:type="auto"/>
            <w:shd w:val="clear" w:color="auto" w:fill="FFFFFF"/>
          </w:tcPr>
          <w:p w14:paraId="61EA664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62162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Somali, Oromo, Ethiopian, or from</w:t>
            </w:r>
          </w:p>
        </w:tc>
        <w:tc>
          <w:tcPr>
            <w:tcW w:w="6228" w:type="dxa"/>
            <w:shd w:val="clear" w:color="auto" w:fill="FFFFFF"/>
          </w:tcPr>
          <w:p w14:paraId="65F8624E" w14:textId="6973AD7C" w:rsidR="00F20422" w:rsidRDefault="00F20422" w:rsidP="00F20422">
            <w:r>
              <w:rPr>
                <w:lang w:val="en-GB"/>
              </w:rPr>
              <w:t xml:space="preserve">Somali, Oromo, Ethiopian,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</w:p>
        </w:tc>
      </w:tr>
      <w:tr w:rsidR="0086493F" w14:paraId="36E5FE15" w14:textId="77777777" w:rsidTr="0086493F">
        <w:tc>
          <w:tcPr>
            <w:tcW w:w="0" w:type="auto"/>
            <w:shd w:val="clear" w:color="auto" w:fill="FFFFFF"/>
          </w:tcPr>
          <w:p w14:paraId="2851079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102</w:t>
            </w:r>
            <w:r>
              <w:rPr>
                <w:rStyle w:val="TransUnitID"/>
                <w:lang w:val="en-GB"/>
              </w:rPr>
              <w:t>ae170d4b-82d2-436d-92ad-fce573519ba9</w:t>
            </w:r>
          </w:p>
        </w:tc>
        <w:tc>
          <w:tcPr>
            <w:tcW w:w="0" w:type="auto"/>
            <w:shd w:val="clear" w:color="auto" w:fill="FFFFFF"/>
          </w:tcPr>
          <w:p w14:paraId="479C2D2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7D051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another East African country</w:t>
            </w:r>
          </w:p>
        </w:tc>
        <w:tc>
          <w:tcPr>
            <w:tcW w:w="6228" w:type="dxa"/>
            <w:shd w:val="clear" w:color="auto" w:fill="FFFFFF"/>
          </w:tcPr>
          <w:p w14:paraId="5039079D" w14:textId="57089C25" w:rsidR="00F20422" w:rsidRDefault="00F20422" w:rsidP="00F20422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 w:rsidR="000F671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chaws</w:t>
            </w:r>
            <w:proofErr w:type="spellEnd"/>
            <w:r>
              <w:rPr>
                <w:lang w:val="en-GB"/>
              </w:rPr>
              <w:t xml:space="preserve"> African</w:t>
            </w:r>
            <w:r w:rsidR="000F6710">
              <w:rPr>
                <w:lang w:val="en-GB"/>
              </w:rPr>
              <w:t xml:space="preserve"> Sab </w:t>
            </w:r>
            <w:proofErr w:type="spellStart"/>
            <w:r w:rsidR="000F6710">
              <w:rPr>
                <w:lang w:val="en-GB"/>
              </w:rPr>
              <w:t>Hnub</w:t>
            </w:r>
            <w:proofErr w:type="spellEnd"/>
            <w:r w:rsidR="000F6710">
              <w:rPr>
                <w:lang w:val="en-GB"/>
              </w:rPr>
              <w:t xml:space="preserve"> </w:t>
            </w:r>
            <w:proofErr w:type="spellStart"/>
            <w:r w:rsidR="000F6710">
              <w:rPr>
                <w:lang w:val="en-GB"/>
              </w:rPr>
              <w:t>tuaj</w:t>
            </w:r>
            <w:proofErr w:type="spellEnd"/>
          </w:p>
        </w:tc>
      </w:tr>
      <w:tr w:rsidR="0086493F" w14:paraId="74C155A4" w14:textId="77777777" w:rsidTr="0086493F">
        <w:tc>
          <w:tcPr>
            <w:tcW w:w="0" w:type="auto"/>
            <w:shd w:val="clear" w:color="auto" w:fill="FFFFFF"/>
          </w:tcPr>
          <w:p w14:paraId="3051429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103</w:t>
            </w:r>
            <w:r>
              <w:rPr>
                <w:rStyle w:val="TransUnitID"/>
                <w:lang w:val="en-GB"/>
              </w:rPr>
              <w:t>fadf3a7f-17cb-4c50-b848-305c2c7c964e</w:t>
            </w:r>
          </w:p>
        </w:tc>
        <w:tc>
          <w:tcPr>
            <w:tcW w:w="0" w:type="auto"/>
            <w:shd w:val="clear" w:color="auto" w:fill="FFFFFF"/>
          </w:tcPr>
          <w:p w14:paraId="3875A32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01F84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Liberian, Nigerian, or from another</w:t>
            </w:r>
          </w:p>
        </w:tc>
        <w:tc>
          <w:tcPr>
            <w:tcW w:w="6228" w:type="dxa"/>
            <w:shd w:val="clear" w:color="auto" w:fill="FFFFFF"/>
          </w:tcPr>
          <w:p w14:paraId="2A9D6F3E" w14:textId="464E9202" w:rsidR="00F20422" w:rsidRDefault="00F20422" w:rsidP="00F20422">
            <w:r>
              <w:rPr>
                <w:lang w:val="en-GB"/>
              </w:rPr>
              <w:t xml:space="preserve">Liberian, Nigerian,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0F67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0F6710">
              <w:rPr>
                <w:lang w:val="en-GB"/>
              </w:rPr>
              <w:t>lub</w:t>
            </w:r>
            <w:proofErr w:type="spellEnd"/>
          </w:p>
        </w:tc>
      </w:tr>
      <w:tr w:rsidR="0086493F" w14:paraId="02942635" w14:textId="77777777" w:rsidTr="0086493F">
        <w:tc>
          <w:tcPr>
            <w:tcW w:w="0" w:type="auto"/>
            <w:shd w:val="clear" w:color="auto" w:fill="FFFFFF"/>
          </w:tcPr>
          <w:p w14:paraId="37FF76A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104</w:t>
            </w:r>
            <w:r>
              <w:rPr>
                <w:rStyle w:val="TransUnitID"/>
                <w:lang w:val="en-GB"/>
              </w:rPr>
              <w:t>5a392b89-9aaa-4c9b-853c-0fb7ab4e6d1a</w:t>
            </w:r>
          </w:p>
        </w:tc>
        <w:tc>
          <w:tcPr>
            <w:tcW w:w="0" w:type="auto"/>
            <w:shd w:val="clear" w:color="auto" w:fill="FFFFFF"/>
          </w:tcPr>
          <w:p w14:paraId="5E77CB1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B73D2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West African country</w:t>
            </w:r>
          </w:p>
        </w:tc>
        <w:tc>
          <w:tcPr>
            <w:tcW w:w="6228" w:type="dxa"/>
            <w:shd w:val="clear" w:color="auto" w:fill="FFFFFF"/>
          </w:tcPr>
          <w:p w14:paraId="74B29893" w14:textId="20A6CAE4" w:rsidR="00F20422" w:rsidRDefault="000F6710" w:rsidP="00F20422"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r w:rsidR="00F20422">
              <w:rPr>
                <w:lang w:val="en-GB"/>
              </w:rPr>
              <w:t xml:space="preserve">African </w:t>
            </w:r>
            <w:r>
              <w:rPr>
                <w:lang w:val="en-GB"/>
              </w:rPr>
              <w:t xml:space="preserve">Sab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poob</w:t>
            </w:r>
            <w:proofErr w:type="spellEnd"/>
          </w:p>
        </w:tc>
      </w:tr>
      <w:tr w:rsidR="0086493F" w14:paraId="06E72D78" w14:textId="77777777" w:rsidTr="0086493F">
        <w:tc>
          <w:tcPr>
            <w:tcW w:w="0" w:type="auto"/>
            <w:shd w:val="clear" w:color="auto" w:fill="FFFFFF"/>
          </w:tcPr>
          <w:p w14:paraId="088A7AD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105</w:t>
            </w:r>
            <w:r>
              <w:rPr>
                <w:rStyle w:val="TransUnitID"/>
                <w:lang w:val="en-GB"/>
              </w:rPr>
              <w:t>e3e0fd40-88d4-4a6a-9a11-d77fd9e53538</w:t>
            </w:r>
          </w:p>
        </w:tc>
        <w:tc>
          <w:tcPr>
            <w:tcW w:w="0" w:type="auto"/>
            <w:shd w:val="clear" w:color="auto" w:fill="FFFFFF"/>
          </w:tcPr>
          <w:p w14:paraId="4396B3A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77673E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Other, specify</w:t>
            </w:r>
          </w:p>
        </w:tc>
        <w:tc>
          <w:tcPr>
            <w:tcW w:w="6228" w:type="dxa"/>
            <w:shd w:val="clear" w:color="auto" w:fill="FFFFFF"/>
          </w:tcPr>
          <w:p w14:paraId="6648836F" w14:textId="17D548D3" w:rsidR="00F20422" w:rsidRDefault="00F20422" w:rsidP="00F20422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>
              <w:rPr>
                <w:lang w:val="en-GB"/>
              </w:rPr>
              <w:t>qhia</w:t>
            </w:r>
            <w:proofErr w:type="spellEnd"/>
          </w:p>
        </w:tc>
      </w:tr>
      <w:tr w:rsidR="0086493F" w14:paraId="681D470C" w14:textId="77777777" w:rsidTr="0086493F">
        <w:tc>
          <w:tcPr>
            <w:tcW w:w="0" w:type="auto"/>
            <w:shd w:val="clear" w:color="auto" w:fill="FFFFFF"/>
          </w:tcPr>
          <w:p w14:paraId="6DC7F68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106</w:t>
            </w:r>
            <w:r>
              <w:rPr>
                <w:rStyle w:val="TransUnitID"/>
                <w:lang w:val="en-GB"/>
              </w:rPr>
              <w:t>e04aaaa8-b4f7-41fc-b8be-a70fbde6086f</w:t>
            </w:r>
          </w:p>
        </w:tc>
        <w:tc>
          <w:tcPr>
            <w:tcW w:w="0" w:type="auto"/>
            <w:shd w:val="clear" w:color="auto" w:fill="FFFFFF"/>
          </w:tcPr>
          <w:p w14:paraId="2B49CA7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E9629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Asian or Asian American</w:t>
            </w:r>
          </w:p>
        </w:tc>
        <w:tc>
          <w:tcPr>
            <w:tcW w:w="6228" w:type="dxa"/>
            <w:shd w:val="clear" w:color="auto" w:fill="FFFFFF"/>
          </w:tcPr>
          <w:p w14:paraId="3C782481" w14:textId="5B502B4C" w:rsidR="00F20422" w:rsidRDefault="00F20422" w:rsidP="00F20422"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Es</w:t>
            </w:r>
            <w:ins w:id="29" w:author="SK V" w:date="2022-05-08T22:48:00Z">
              <w:r w:rsidR="00224B2E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xias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Es</w:t>
            </w:r>
            <w:ins w:id="30" w:author="SK V" w:date="2022-05-08T22:49:00Z">
              <w:r w:rsidR="00224B2E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xias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</w:p>
        </w:tc>
      </w:tr>
      <w:tr w:rsidR="0086493F" w14:paraId="2EF7CDF6" w14:textId="77777777" w:rsidTr="0086493F">
        <w:tc>
          <w:tcPr>
            <w:tcW w:w="0" w:type="auto"/>
            <w:shd w:val="clear" w:color="auto" w:fill="FFFFFF"/>
          </w:tcPr>
          <w:p w14:paraId="463B7D9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107</w:t>
            </w:r>
            <w:r>
              <w:rPr>
                <w:rStyle w:val="TransUnitID"/>
                <w:lang w:val="en-GB"/>
              </w:rPr>
              <w:t>262215da-2f03-4bf6-8197-a4880a140e81</w:t>
            </w:r>
          </w:p>
        </w:tc>
        <w:tc>
          <w:tcPr>
            <w:tcW w:w="0" w:type="auto"/>
            <w:shd w:val="clear" w:color="auto" w:fill="FFFFFF"/>
          </w:tcPr>
          <w:p w14:paraId="734CCDD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48254E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If Asian or Asian American, are you ...?{1}</w:t>
            </w:r>
          </w:p>
        </w:tc>
        <w:tc>
          <w:tcPr>
            <w:tcW w:w="6228" w:type="dxa"/>
            <w:shd w:val="clear" w:color="auto" w:fill="FFFFFF"/>
          </w:tcPr>
          <w:p w14:paraId="76FEFB33" w14:textId="34B26B86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Es</w:t>
            </w:r>
            <w:ins w:id="31" w:author="SK V" w:date="2022-05-08T22:49:00Z">
              <w:r w:rsidR="00CF1BD0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xias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Es</w:t>
            </w:r>
            <w:ins w:id="32" w:author="SK V" w:date="2022-05-08T22:49:00Z">
              <w:r w:rsidR="00CF1BD0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xias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...?{1}</w:t>
            </w:r>
          </w:p>
        </w:tc>
      </w:tr>
      <w:tr w:rsidR="0086493F" w14:paraId="5F6EAFD9" w14:textId="77777777" w:rsidTr="0086493F">
        <w:tc>
          <w:tcPr>
            <w:tcW w:w="0" w:type="auto"/>
            <w:shd w:val="clear" w:color="auto" w:fill="FFFFFF"/>
          </w:tcPr>
          <w:p w14:paraId="73A528B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108</w:t>
            </w:r>
            <w:r>
              <w:rPr>
                <w:rStyle w:val="TransUnitID"/>
                <w:lang w:val="en-GB"/>
              </w:rPr>
              <w:t>d5db74b4-5e32-4a3b-9c28-c9921ffd86f4</w:t>
            </w:r>
          </w:p>
        </w:tc>
        <w:tc>
          <w:tcPr>
            <w:tcW w:w="0" w:type="auto"/>
            <w:shd w:val="clear" w:color="auto" w:fill="FFFFFF"/>
          </w:tcPr>
          <w:p w14:paraId="2217BFD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282A9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Hmong, Cambodian, Laotian, Thai,</w:t>
            </w:r>
          </w:p>
        </w:tc>
        <w:tc>
          <w:tcPr>
            <w:tcW w:w="6228" w:type="dxa"/>
            <w:shd w:val="clear" w:color="auto" w:fill="FFFFFF"/>
          </w:tcPr>
          <w:p w14:paraId="13F6001A" w14:textId="548CD1A1" w:rsidR="00F20422" w:rsidRDefault="00F20422" w:rsidP="00F20422">
            <w:proofErr w:type="spellStart"/>
            <w:r>
              <w:rPr>
                <w:lang w:val="en-GB"/>
              </w:rPr>
              <w:t>Hmoob</w:t>
            </w:r>
            <w:proofErr w:type="spellEnd"/>
            <w:r>
              <w:rPr>
                <w:lang w:val="en-GB"/>
              </w:rPr>
              <w:t xml:space="preserve">, </w:t>
            </w:r>
            <w:r w:rsidR="00434766">
              <w:rPr>
                <w:lang w:val="en-GB"/>
              </w:rPr>
              <w:t>Cambodian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Nplog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Thaib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86493F" w14:paraId="55B6909A" w14:textId="77777777" w:rsidTr="0086493F">
        <w:tc>
          <w:tcPr>
            <w:tcW w:w="0" w:type="auto"/>
            <w:shd w:val="clear" w:color="auto" w:fill="FFFFFF"/>
          </w:tcPr>
          <w:p w14:paraId="345CFFD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109</w:t>
            </w:r>
            <w:r>
              <w:rPr>
                <w:rStyle w:val="TransUnitID"/>
                <w:lang w:val="en-GB"/>
              </w:rPr>
              <w:t>7467b055-3b7f-407d-b6e5-095b79ce3e79</w:t>
            </w:r>
          </w:p>
        </w:tc>
        <w:tc>
          <w:tcPr>
            <w:tcW w:w="0" w:type="auto"/>
            <w:shd w:val="clear" w:color="auto" w:fill="FFFFFF"/>
          </w:tcPr>
          <w:p w14:paraId="6ECF6CB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68A764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Vietnamese, or Burmese</w:t>
            </w:r>
          </w:p>
        </w:tc>
        <w:tc>
          <w:tcPr>
            <w:tcW w:w="6228" w:type="dxa"/>
            <w:shd w:val="clear" w:color="auto" w:fill="FFFFFF"/>
          </w:tcPr>
          <w:p w14:paraId="28E78A6F" w14:textId="1423CE9E" w:rsidR="00F20422" w:rsidRDefault="00F20422" w:rsidP="00F20422"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Burmese</w:t>
            </w:r>
          </w:p>
        </w:tc>
      </w:tr>
      <w:tr w:rsidR="0086493F" w14:paraId="4DD1EBD2" w14:textId="77777777" w:rsidTr="0086493F">
        <w:tc>
          <w:tcPr>
            <w:tcW w:w="0" w:type="auto"/>
            <w:shd w:val="clear" w:color="auto" w:fill="FFFFFF"/>
          </w:tcPr>
          <w:p w14:paraId="57D63A5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110</w:t>
            </w:r>
            <w:r>
              <w:rPr>
                <w:rStyle w:val="TransUnitID"/>
                <w:lang w:val="en-GB"/>
              </w:rPr>
              <w:t>c95a9895-e716-46be-a456-0810b849ed58</w:t>
            </w:r>
          </w:p>
        </w:tc>
        <w:tc>
          <w:tcPr>
            <w:tcW w:w="0" w:type="auto"/>
            <w:shd w:val="clear" w:color="auto" w:fill="FFFFFF"/>
          </w:tcPr>
          <w:p w14:paraId="5088DFA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F86D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Other, specify</w:t>
            </w:r>
          </w:p>
        </w:tc>
        <w:tc>
          <w:tcPr>
            <w:tcW w:w="6228" w:type="dxa"/>
            <w:shd w:val="clear" w:color="auto" w:fill="FFFFFF"/>
          </w:tcPr>
          <w:p w14:paraId="2E960F33" w14:textId="3A7DB0FB" w:rsidR="00F20422" w:rsidRDefault="00F20422" w:rsidP="00F20422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 w:rsidR="00101B84">
              <w:rPr>
                <w:lang w:val="en-GB"/>
              </w:rPr>
              <w:t>thov</w:t>
            </w:r>
            <w:proofErr w:type="spellEnd"/>
            <w:r w:rsidR="00101B84">
              <w:rPr>
                <w:lang w:val="en-GB"/>
              </w:rPr>
              <w:t xml:space="preserve"> </w:t>
            </w:r>
            <w:proofErr w:type="spellStart"/>
            <w:r w:rsidR="00101B84">
              <w:rPr>
                <w:lang w:val="en-GB"/>
              </w:rPr>
              <w:t>qhia</w:t>
            </w:r>
            <w:proofErr w:type="spellEnd"/>
          </w:p>
        </w:tc>
      </w:tr>
      <w:tr w:rsidR="0086493F" w14:paraId="1453D9B2" w14:textId="77777777" w:rsidTr="0086493F">
        <w:tc>
          <w:tcPr>
            <w:tcW w:w="0" w:type="auto"/>
            <w:shd w:val="clear" w:color="auto" w:fill="FFFFFF"/>
          </w:tcPr>
          <w:p w14:paraId="0950BE6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111</w:t>
            </w:r>
            <w:r>
              <w:rPr>
                <w:rStyle w:val="TransUnitID"/>
                <w:lang w:val="en-GB"/>
              </w:rPr>
              <w:t>7797ebe5-dd8e-4025-ab58-1111e8e23fd6</w:t>
            </w:r>
          </w:p>
        </w:tc>
        <w:tc>
          <w:tcPr>
            <w:tcW w:w="0" w:type="auto"/>
            <w:shd w:val="clear" w:color="auto" w:fill="FFFFFF"/>
          </w:tcPr>
          <w:p w14:paraId="79A4D9C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43336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American Indian or Alaskan Native</w:t>
            </w:r>
          </w:p>
        </w:tc>
        <w:tc>
          <w:tcPr>
            <w:tcW w:w="6228" w:type="dxa"/>
            <w:shd w:val="clear" w:color="auto" w:fill="FFFFFF"/>
          </w:tcPr>
          <w:p w14:paraId="6118ED48" w14:textId="6AF9F6AA" w:rsidR="00F20422" w:rsidRDefault="00F20422" w:rsidP="00F20422"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Asmeskas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101B84">
              <w:rPr>
                <w:lang w:val="en-GB"/>
              </w:rPr>
              <w:t>Indain</w:t>
            </w:r>
            <w:proofErr w:type="spellEnd"/>
            <w:r>
              <w:rPr>
                <w:lang w:val="en-GB"/>
              </w:rPr>
              <w:t xml:space="preserve"> </w:t>
            </w:r>
            <w:r w:rsidR="00101B84">
              <w:rPr>
                <w:lang w:val="en-GB"/>
              </w:rPr>
              <w:t>sis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Alaskan</w:t>
            </w:r>
          </w:p>
        </w:tc>
      </w:tr>
      <w:tr w:rsidR="0086493F" w14:paraId="32FD4A3F" w14:textId="77777777" w:rsidTr="0086493F">
        <w:tc>
          <w:tcPr>
            <w:tcW w:w="0" w:type="auto"/>
            <w:shd w:val="clear" w:color="auto" w:fill="FFFFFF"/>
          </w:tcPr>
          <w:p w14:paraId="6FD342C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112</w:t>
            </w:r>
            <w:r>
              <w:rPr>
                <w:rStyle w:val="TransUnitID"/>
                <w:lang w:val="en-GB"/>
              </w:rPr>
              <w:t>be2eb633-4842-4e95-83b8-04c355268ede</w:t>
            </w:r>
          </w:p>
        </w:tc>
        <w:tc>
          <w:tcPr>
            <w:tcW w:w="0" w:type="auto"/>
            <w:shd w:val="clear" w:color="auto" w:fill="FFFFFF"/>
          </w:tcPr>
          <w:p w14:paraId="16B5A03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D0223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Native Hawaiian or </w:t>
            </w:r>
            <w:proofErr w:type="gramStart"/>
            <w:r>
              <w:rPr>
                <w:lang w:val="en-GB"/>
              </w:rPr>
              <w:t>other</w:t>
            </w:r>
            <w:proofErr w:type="gramEnd"/>
            <w:r>
              <w:rPr>
                <w:lang w:val="en-GB"/>
              </w:rPr>
              <w:t xml:space="preserve"> Pacific Islander</w:t>
            </w:r>
          </w:p>
        </w:tc>
        <w:tc>
          <w:tcPr>
            <w:tcW w:w="6228" w:type="dxa"/>
            <w:shd w:val="clear" w:color="auto" w:fill="FFFFFF"/>
          </w:tcPr>
          <w:p w14:paraId="5BBE6A35" w14:textId="29F187D1" w:rsidR="00F20422" w:rsidRDefault="00101B84" w:rsidP="00F20422">
            <w:proofErr w:type="spellStart"/>
            <w:r>
              <w:rPr>
                <w:lang w:val="en-GB"/>
              </w:rPr>
              <w:t>haiv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r w:rsidR="00F20422">
              <w:rPr>
                <w:lang w:val="en-GB"/>
              </w:rPr>
              <w:t xml:space="preserve">Hawaiian </w:t>
            </w:r>
            <w:proofErr w:type="spellStart"/>
            <w:r w:rsidR="00F20422">
              <w:rPr>
                <w:lang w:val="en-GB"/>
              </w:rPr>
              <w:t>los</w:t>
            </w:r>
            <w:proofErr w:type="spellEnd"/>
            <w:r w:rsidR="00F20422">
              <w:rPr>
                <w:lang w:val="en-GB"/>
              </w:rPr>
              <w:t xml:space="preserve"> </w:t>
            </w:r>
            <w:r>
              <w:rPr>
                <w:lang w:val="en-GB"/>
              </w:rPr>
              <w:t>sis</w:t>
            </w:r>
            <w:r w:rsidR="00F20422">
              <w:rPr>
                <w:lang w:val="en-GB"/>
              </w:rPr>
              <w:t xml:space="preserve"> </w:t>
            </w:r>
            <w:proofErr w:type="spellStart"/>
            <w:r w:rsidR="00F20422">
              <w:rPr>
                <w:lang w:val="en-GB"/>
              </w:rPr>
              <w:t>lwm</w:t>
            </w:r>
            <w:proofErr w:type="spellEnd"/>
            <w:r w:rsidR="00F20422">
              <w:rPr>
                <w:lang w:val="en-GB"/>
              </w:rPr>
              <w:t xml:space="preserve"> yam Pacific Islander</w:t>
            </w:r>
          </w:p>
        </w:tc>
      </w:tr>
      <w:tr w:rsidR="0086493F" w14:paraId="55A1C585" w14:textId="77777777" w:rsidTr="0086493F">
        <w:tc>
          <w:tcPr>
            <w:tcW w:w="0" w:type="auto"/>
            <w:shd w:val="clear" w:color="auto" w:fill="FFFFFF"/>
          </w:tcPr>
          <w:p w14:paraId="3A16284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113</w:t>
            </w:r>
            <w:r>
              <w:rPr>
                <w:rStyle w:val="TransUnitID"/>
                <w:lang w:val="en-GB"/>
              </w:rPr>
              <w:t>f7daf117-6310-45e7-95a4-b60e9190775f</w:t>
            </w:r>
          </w:p>
        </w:tc>
        <w:tc>
          <w:tcPr>
            <w:tcW w:w="0" w:type="auto"/>
            <w:shd w:val="clear" w:color="auto" w:fill="FFFFFF"/>
          </w:tcPr>
          <w:p w14:paraId="7F1514D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66CE955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Other, specify {1}</w:t>
            </w:r>
          </w:p>
        </w:tc>
        <w:tc>
          <w:tcPr>
            <w:tcW w:w="6228" w:type="dxa"/>
            <w:shd w:val="clear" w:color="auto" w:fill="FFFFFF"/>
          </w:tcPr>
          <w:p w14:paraId="1E44EF6C" w14:textId="46BC0427" w:rsidR="00F20422" w:rsidRDefault="00F20422" w:rsidP="00F20422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 w:rsidR="00101B84">
              <w:rPr>
                <w:lang w:val="en-GB"/>
              </w:rPr>
              <w:t>thov</w:t>
            </w:r>
            <w:proofErr w:type="spellEnd"/>
            <w:r w:rsidR="00101B84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{1}</w:t>
            </w:r>
          </w:p>
        </w:tc>
      </w:tr>
      <w:tr w:rsidR="0086493F" w14:paraId="4982DBA0" w14:textId="77777777" w:rsidTr="0086493F">
        <w:tc>
          <w:tcPr>
            <w:tcW w:w="0" w:type="auto"/>
            <w:shd w:val="clear" w:color="auto" w:fill="FFFFFF"/>
          </w:tcPr>
          <w:p w14:paraId="3A235D8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114</w:t>
            </w:r>
            <w:r>
              <w:rPr>
                <w:rStyle w:val="TransUnitID"/>
                <w:lang w:val="en-GB"/>
              </w:rPr>
              <w:t>11de4926-29cd-4819-af7f-e0783c44730d</w:t>
            </w:r>
          </w:p>
        </w:tc>
        <w:tc>
          <w:tcPr>
            <w:tcW w:w="0" w:type="auto"/>
            <w:shd w:val="clear" w:color="auto" w:fill="FFFFFF"/>
          </w:tcPr>
          <w:p w14:paraId="79C6DDB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3412F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G9.</w:t>
            </w:r>
          </w:p>
        </w:tc>
        <w:tc>
          <w:tcPr>
            <w:tcW w:w="6228" w:type="dxa"/>
            <w:shd w:val="clear" w:color="auto" w:fill="FFFFFF"/>
          </w:tcPr>
          <w:p w14:paraId="31C76538" w14:textId="1BB6B5F6" w:rsidR="00F20422" w:rsidRDefault="00F20422" w:rsidP="00F20422">
            <w:r>
              <w:rPr>
                <w:lang w:val="en-GB"/>
              </w:rPr>
              <w:t>G9.</w:t>
            </w:r>
          </w:p>
        </w:tc>
      </w:tr>
      <w:tr w:rsidR="0086493F" w14:paraId="43E9B0EF" w14:textId="77777777" w:rsidTr="0086493F">
        <w:tc>
          <w:tcPr>
            <w:tcW w:w="0" w:type="auto"/>
            <w:shd w:val="clear" w:color="auto" w:fill="FFFFFF"/>
          </w:tcPr>
          <w:p w14:paraId="3C30718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115</w:t>
            </w:r>
            <w:r>
              <w:rPr>
                <w:rStyle w:val="TransUnitID"/>
                <w:lang w:val="en-GB"/>
              </w:rPr>
              <w:t>99c5db27-dbd5-4d76-9ec5-b0e1ecb79293</w:t>
            </w:r>
          </w:p>
        </w:tc>
        <w:tc>
          <w:tcPr>
            <w:tcW w:w="0" w:type="auto"/>
            <w:shd w:val="clear" w:color="auto" w:fill="FFFFFF"/>
          </w:tcPr>
          <w:p w14:paraId="297F165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87DA9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Were you born in the United States?{1}</w:t>
            </w:r>
          </w:p>
        </w:tc>
        <w:tc>
          <w:tcPr>
            <w:tcW w:w="6228" w:type="dxa"/>
            <w:shd w:val="clear" w:color="auto" w:fill="FFFFFF"/>
          </w:tcPr>
          <w:p w14:paraId="75D9E9C2" w14:textId="11FE369E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yug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 w:rsidR="00693FE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Meskas</w:t>
            </w:r>
            <w:proofErr w:type="spellEnd"/>
            <w:r>
              <w:rPr>
                <w:lang w:val="en-GB"/>
              </w:rPr>
              <w:t>?{1}</w:t>
            </w:r>
          </w:p>
        </w:tc>
      </w:tr>
      <w:tr w:rsidR="0086493F" w14:paraId="78901AE0" w14:textId="77777777" w:rsidTr="0086493F">
        <w:tc>
          <w:tcPr>
            <w:tcW w:w="0" w:type="auto"/>
            <w:shd w:val="clear" w:color="auto" w:fill="FFFFFF"/>
          </w:tcPr>
          <w:p w14:paraId="7735AB9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116</w:t>
            </w:r>
            <w:r>
              <w:rPr>
                <w:rStyle w:val="TransUnitID"/>
                <w:lang w:val="en-GB"/>
              </w:rPr>
              <w:t>ff5910be-604d-499a-ac31-178a7ae53f06</w:t>
            </w:r>
          </w:p>
        </w:tc>
        <w:tc>
          <w:tcPr>
            <w:tcW w:w="0" w:type="auto"/>
            <w:shd w:val="clear" w:color="auto" w:fill="FFFFFF"/>
          </w:tcPr>
          <w:p w14:paraId="6104E03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19F9A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668ADEBE" w14:textId="0BF0B71F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86493F" w14:paraId="5DF84D33" w14:textId="77777777" w:rsidTr="0086493F">
        <w:tc>
          <w:tcPr>
            <w:tcW w:w="0" w:type="auto"/>
            <w:shd w:val="clear" w:color="auto" w:fill="FFFFFF"/>
          </w:tcPr>
          <w:p w14:paraId="4B640D3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117</w:t>
            </w:r>
            <w:r>
              <w:rPr>
                <w:rStyle w:val="TransUnitID"/>
                <w:lang w:val="en-GB"/>
              </w:rPr>
              <w:t>d124ef31-b69f-41ff-a9df-470b7552007d</w:t>
            </w:r>
          </w:p>
        </w:tc>
        <w:tc>
          <w:tcPr>
            <w:tcW w:w="0" w:type="auto"/>
            <w:shd w:val="clear" w:color="auto" w:fill="FFFFFF"/>
          </w:tcPr>
          <w:p w14:paraId="585CE5C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E6FBF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7E5D57A5" w14:textId="59BDBA3D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693FE6">
              <w:rPr>
                <w:lang w:val="en-GB"/>
              </w:rPr>
              <w:t>yog</w:t>
            </w:r>
            <w:proofErr w:type="spellEnd"/>
          </w:p>
        </w:tc>
      </w:tr>
      <w:tr w:rsidR="0086493F" w14:paraId="0B39178C" w14:textId="77777777" w:rsidTr="0086493F">
        <w:tc>
          <w:tcPr>
            <w:tcW w:w="0" w:type="auto"/>
            <w:shd w:val="clear" w:color="auto" w:fill="FFFFFF"/>
          </w:tcPr>
          <w:p w14:paraId="19B68BE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118</w:t>
            </w:r>
            <w:r>
              <w:rPr>
                <w:rStyle w:val="TransUnitID"/>
                <w:lang w:val="en-GB"/>
              </w:rPr>
              <w:t>a5d06656-0325-4376-b42c-16c5982ca63f</w:t>
            </w:r>
          </w:p>
        </w:tc>
        <w:tc>
          <w:tcPr>
            <w:tcW w:w="0" w:type="auto"/>
            <w:shd w:val="clear" w:color="auto" w:fill="FFFFFF"/>
          </w:tcPr>
          <w:p w14:paraId="0B21BF6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8B801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{1}{3}G10.</w:t>
            </w:r>
          </w:p>
        </w:tc>
        <w:tc>
          <w:tcPr>
            <w:tcW w:w="6228" w:type="dxa"/>
            <w:shd w:val="clear" w:color="auto" w:fill="FFFFFF"/>
          </w:tcPr>
          <w:p w14:paraId="3626D7FF" w14:textId="25F6B06F" w:rsidR="00F20422" w:rsidRDefault="00F20422" w:rsidP="00F20422">
            <w:r>
              <w:rPr>
                <w:lang w:val="en-GB"/>
              </w:rPr>
              <w:t>{1}{3}G10.</w:t>
            </w:r>
          </w:p>
        </w:tc>
      </w:tr>
      <w:tr w:rsidR="0086493F" w14:paraId="09E147D7" w14:textId="77777777" w:rsidTr="0086493F">
        <w:tc>
          <w:tcPr>
            <w:tcW w:w="0" w:type="auto"/>
            <w:shd w:val="clear" w:color="auto" w:fill="FFFFFF"/>
          </w:tcPr>
          <w:p w14:paraId="28491B6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119</w:t>
            </w:r>
            <w:r>
              <w:rPr>
                <w:rStyle w:val="TransUnitID"/>
                <w:lang w:val="en-GB"/>
              </w:rPr>
              <w:t>4bf8604a-56a6-4aee-8de1-40dc24f859f2</w:t>
            </w:r>
          </w:p>
        </w:tc>
        <w:tc>
          <w:tcPr>
            <w:tcW w:w="0" w:type="auto"/>
            <w:shd w:val="clear" w:color="auto" w:fill="FFFFFF"/>
          </w:tcPr>
          <w:p w14:paraId="17ACBAC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850F0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Were either of your parents born in another country?{3}{4}{5}</w:t>
            </w:r>
          </w:p>
        </w:tc>
        <w:tc>
          <w:tcPr>
            <w:tcW w:w="6228" w:type="dxa"/>
            <w:shd w:val="clear" w:color="auto" w:fill="FFFFFF"/>
          </w:tcPr>
          <w:p w14:paraId="039F1B27" w14:textId="5E9E916C" w:rsidR="00F20422" w:rsidRDefault="00F20422" w:rsidP="00F20422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 w:rsidR="00693FE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chaws</w:t>
            </w:r>
            <w:proofErr w:type="spellEnd"/>
            <w:r>
              <w:rPr>
                <w:lang w:val="en-GB"/>
              </w:rPr>
              <w:t>?{3}{4}{5}</w:t>
            </w:r>
          </w:p>
        </w:tc>
      </w:tr>
      <w:tr w:rsidR="0086493F" w14:paraId="0670723F" w14:textId="77777777" w:rsidTr="0086493F">
        <w:tc>
          <w:tcPr>
            <w:tcW w:w="0" w:type="auto"/>
            <w:shd w:val="clear" w:color="auto" w:fill="FFFFFF"/>
          </w:tcPr>
          <w:p w14:paraId="228DBE1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120</w:t>
            </w:r>
            <w:r>
              <w:rPr>
                <w:rStyle w:val="TransUnitID"/>
                <w:lang w:val="en-GB"/>
              </w:rPr>
              <w:t>d16e9003-cc25-4525-afe9-7699bc493c49</w:t>
            </w:r>
          </w:p>
        </w:tc>
        <w:tc>
          <w:tcPr>
            <w:tcW w:w="0" w:type="auto"/>
            <w:shd w:val="clear" w:color="auto" w:fill="FFFFFF"/>
          </w:tcPr>
          <w:p w14:paraId="32C1B6D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C9145E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7C3488C9" w14:textId="11C63078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86493F" w14:paraId="2F5CAA57" w14:textId="77777777" w:rsidTr="0086493F">
        <w:tc>
          <w:tcPr>
            <w:tcW w:w="0" w:type="auto"/>
            <w:shd w:val="clear" w:color="auto" w:fill="FFFFFF"/>
          </w:tcPr>
          <w:p w14:paraId="22DB8BA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121</w:t>
            </w:r>
            <w:r>
              <w:rPr>
                <w:rStyle w:val="TransUnitID"/>
                <w:lang w:val="en-GB"/>
              </w:rPr>
              <w:t>e11312b4-3a03-4472-967f-11bd39f7beca</w:t>
            </w:r>
          </w:p>
        </w:tc>
        <w:tc>
          <w:tcPr>
            <w:tcW w:w="0" w:type="auto"/>
            <w:shd w:val="clear" w:color="auto" w:fill="FFFFFF"/>
          </w:tcPr>
          <w:p w14:paraId="5B89DC1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CE18D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479B641E" w14:textId="29A7DAB6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693FE6">
              <w:rPr>
                <w:lang w:val="en-GB"/>
              </w:rPr>
              <w:t>yog</w:t>
            </w:r>
            <w:proofErr w:type="spellEnd"/>
          </w:p>
        </w:tc>
      </w:tr>
      <w:tr w:rsidR="0086493F" w14:paraId="1DB04F0C" w14:textId="77777777" w:rsidTr="0086493F">
        <w:tc>
          <w:tcPr>
            <w:tcW w:w="0" w:type="auto"/>
            <w:shd w:val="clear" w:color="auto" w:fill="FFFFFF"/>
          </w:tcPr>
          <w:p w14:paraId="10FFA47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122</w:t>
            </w:r>
            <w:r>
              <w:rPr>
                <w:rStyle w:val="TransUnitID"/>
                <w:lang w:val="en-GB"/>
              </w:rPr>
              <w:t>e3e7a8a7-0f50-4701-9f06-989874701373</w:t>
            </w:r>
          </w:p>
        </w:tc>
        <w:tc>
          <w:tcPr>
            <w:tcW w:w="0" w:type="auto"/>
            <w:shd w:val="clear" w:color="auto" w:fill="FFFFFF"/>
          </w:tcPr>
          <w:p w14:paraId="3A5579C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C2D3CC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{5}G11.</w:t>
            </w:r>
          </w:p>
        </w:tc>
        <w:tc>
          <w:tcPr>
            <w:tcW w:w="6228" w:type="dxa"/>
            <w:shd w:val="clear" w:color="auto" w:fill="FFFFFF"/>
          </w:tcPr>
          <w:p w14:paraId="6E827430" w14:textId="1C542385" w:rsidR="00F20422" w:rsidRDefault="00F20422" w:rsidP="00F20422">
            <w:r>
              <w:rPr>
                <w:lang w:val="en-GB"/>
              </w:rPr>
              <w:t>{5}G11.</w:t>
            </w:r>
          </w:p>
        </w:tc>
      </w:tr>
      <w:tr w:rsidR="0086493F" w14:paraId="5571856F" w14:textId="77777777" w:rsidTr="0086493F">
        <w:tc>
          <w:tcPr>
            <w:tcW w:w="0" w:type="auto"/>
            <w:shd w:val="clear" w:color="auto" w:fill="FFFFFF"/>
          </w:tcPr>
          <w:p w14:paraId="0FD551B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123</w:t>
            </w:r>
            <w:r>
              <w:rPr>
                <w:rStyle w:val="TransUnitID"/>
                <w:lang w:val="en-GB"/>
              </w:rPr>
              <w:t>9f8b2719-fb44-4ab7-a9e9-b35e1303eda6</w:t>
            </w:r>
          </w:p>
        </w:tc>
        <w:tc>
          <w:tcPr>
            <w:tcW w:w="0" w:type="auto"/>
            <w:shd w:val="clear" w:color="auto" w:fill="FFFFFF"/>
          </w:tcPr>
          <w:p w14:paraId="05AC582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BDDFD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7}What</w:t>
            </w:r>
            <w:proofErr w:type="gramEnd"/>
            <w:r>
              <w:rPr>
                <w:lang w:val="en-GB"/>
              </w:rPr>
              <w:t xml:space="preserve"> is the highest grade or year of school you have completed?{8}</w:t>
            </w:r>
          </w:p>
        </w:tc>
        <w:tc>
          <w:tcPr>
            <w:tcW w:w="6228" w:type="dxa"/>
            <w:shd w:val="clear" w:color="auto" w:fill="FFFFFF"/>
          </w:tcPr>
          <w:p w14:paraId="72417D51" w14:textId="277E3C61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7}</w:t>
            </w:r>
            <w:proofErr w:type="spellStart"/>
            <w:r>
              <w:rPr>
                <w:lang w:val="en-GB"/>
              </w:rPr>
              <w:t>Qeb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693FE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dab </w:t>
            </w:r>
            <w:proofErr w:type="spellStart"/>
            <w:r>
              <w:rPr>
                <w:lang w:val="en-GB"/>
              </w:rPr>
              <w:t>tsi</w:t>
            </w:r>
            <w:proofErr w:type="spellEnd"/>
            <w:r>
              <w:rPr>
                <w:lang w:val="en-GB"/>
              </w:rPr>
              <w:t>?{8}</w:t>
            </w:r>
          </w:p>
        </w:tc>
      </w:tr>
      <w:tr w:rsidR="0086493F" w14:paraId="0E06D610" w14:textId="77777777" w:rsidTr="0086493F">
        <w:tc>
          <w:tcPr>
            <w:tcW w:w="0" w:type="auto"/>
            <w:shd w:val="clear" w:color="auto" w:fill="FFFFFF"/>
          </w:tcPr>
          <w:p w14:paraId="7F18DAA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124</w:t>
            </w:r>
            <w:r>
              <w:rPr>
                <w:rStyle w:val="TransUnitID"/>
                <w:lang w:val="en-GB"/>
              </w:rPr>
              <w:t>5310c797-a0ed-4379-ab83-fcfdb9b5a371</w:t>
            </w:r>
          </w:p>
        </w:tc>
        <w:tc>
          <w:tcPr>
            <w:tcW w:w="0" w:type="auto"/>
            <w:shd w:val="clear" w:color="auto" w:fill="FFFFFF"/>
          </w:tcPr>
          <w:p w14:paraId="7788FEA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9E195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Less than high school {9}</w:t>
            </w:r>
          </w:p>
        </w:tc>
        <w:tc>
          <w:tcPr>
            <w:tcW w:w="6228" w:type="dxa"/>
            <w:shd w:val="clear" w:color="auto" w:fill="FFFFFF"/>
          </w:tcPr>
          <w:p w14:paraId="153E31BD" w14:textId="543E80E2" w:rsidR="00F20422" w:rsidRDefault="00F20422" w:rsidP="00F20422"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33" w:author="SK V" w:date="2022-05-08T23:25:00Z">
              <w:r w:rsidR="006B0F0F">
                <w:rPr>
                  <w:lang w:val="en-GB"/>
                </w:rPr>
                <w:t>tsev</w:t>
              </w:r>
              <w:proofErr w:type="spellEnd"/>
              <w:r w:rsidR="006B0F0F">
                <w:rPr>
                  <w:lang w:val="en-GB"/>
                </w:rPr>
                <w:t xml:space="preserve"> </w:t>
              </w:r>
              <w:proofErr w:type="spellStart"/>
              <w:r w:rsidR="006B0F0F">
                <w:rPr>
                  <w:lang w:val="en-GB"/>
                </w:rPr>
                <w:t>kawm</w:t>
              </w:r>
              <w:proofErr w:type="spellEnd"/>
              <w:r w:rsidR="006B0F0F">
                <w:rPr>
                  <w:lang w:val="en-GB"/>
                </w:rPr>
                <w:t xml:space="preserve"> </w:t>
              </w:r>
              <w:proofErr w:type="spellStart"/>
              <w:r w:rsidR="006B0F0F">
                <w:rPr>
                  <w:lang w:val="en-GB"/>
                </w:rPr>
                <w:t>qib</w:t>
              </w:r>
              <w:proofErr w:type="spellEnd"/>
              <w:r w:rsidR="006B0F0F">
                <w:rPr>
                  <w:lang w:val="en-GB"/>
                </w:rPr>
                <w:t xml:space="preserve"> </w:t>
              </w:r>
              <w:proofErr w:type="spellStart"/>
              <w:r w:rsidR="006B0F0F">
                <w:rPr>
                  <w:lang w:val="en-GB"/>
                </w:rPr>
                <w:t>siab</w:t>
              </w:r>
              <w:proofErr w:type="spellEnd"/>
              <w:r w:rsidR="006B0F0F">
                <w:rPr>
                  <w:lang w:val="en-GB"/>
                </w:rPr>
                <w:t xml:space="preserve"> </w:t>
              </w:r>
            </w:ins>
            <w:del w:id="34" w:author="SK V" w:date="2022-05-08T23:25:00Z">
              <w:r w:rsidDel="006B0F0F">
                <w:rPr>
                  <w:lang w:val="en-GB"/>
                </w:rPr>
                <w:delText>high school</w:delText>
              </w:r>
            </w:del>
            <w:r>
              <w:rPr>
                <w:lang w:val="en-GB"/>
              </w:rPr>
              <w:t xml:space="preserve"> {9}</w:t>
            </w:r>
          </w:p>
        </w:tc>
      </w:tr>
      <w:tr w:rsidR="0086493F" w14:paraId="491951C2" w14:textId="77777777" w:rsidTr="0086493F">
        <w:tc>
          <w:tcPr>
            <w:tcW w:w="0" w:type="auto"/>
            <w:shd w:val="clear" w:color="auto" w:fill="FFFFFF"/>
          </w:tcPr>
          <w:p w14:paraId="374ED25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125</w:t>
            </w:r>
            <w:r>
              <w:rPr>
                <w:rStyle w:val="TransUnitID"/>
                <w:lang w:val="en-GB"/>
              </w:rPr>
              <w:t>3e2271de-ea94-49af-abef-3e19578e7bed</w:t>
            </w:r>
          </w:p>
        </w:tc>
        <w:tc>
          <w:tcPr>
            <w:tcW w:w="0" w:type="auto"/>
            <w:shd w:val="clear" w:color="auto" w:fill="FFFFFF"/>
          </w:tcPr>
          <w:p w14:paraId="65E84C1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BBEB3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High school graduate or GED {10}</w:t>
            </w:r>
          </w:p>
        </w:tc>
        <w:tc>
          <w:tcPr>
            <w:tcW w:w="6228" w:type="dxa"/>
            <w:shd w:val="clear" w:color="auto" w:fill="FFFFFF"/>
          </w:tcPr>
          <w:p w14:paraId="133A92AA" w14:textId="30DF1AEC" w:rsidR="00F20422" w:rsidRDefault="00F20422" w:rsidP="00F20422">
            <w:proofErr w:type="spellStart"/>
            <w:r>
              <w:rPr>
                <w:lang w:val="en-GB"/>
              </w:rPr>
              <w:t>Kawm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tiav</w:t>
            </w:r>
            <w:proofErr w:type="spellEnd"/>
            <w:r>
              <w:rPr>
                <w:lang w:val="en-GB"/>
              </w:rPr>
              <w:t xml:space="preserve"> high school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693FE6">
              <w:rPr>
                <w:lang w:val="en-GB"/>
              </w:rPr>
              <w:t xml:space="preserve"> </w:t>
            </w:r>
            <w:r>
              <w:rPr>
                <w:lang w:val="en-GB"/>
              </w:rPr>
              <w:t>sis GED {10}</w:t>
            </w:r>
          </w:p>
        </w:tc>
      </w:tr>
      <w:tr w:rsidR="0086493F" w14:paraId="60BB1652" w14:textId="77777777" w:rsidTr="0086493F">
        <w:tc>
          <w:tcPr>
            <w:tcW w:w="0" w:type="auto"/>
            <w:shd w:val="clear" w:color="auto" w:fill="FFFFFF"/>
          </w:tcPr>
          <w:p w14:paraId="6B625CA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126</w:t>
            </w:r>
            <w:r>
              <w:rPr>
                <w:rStyle w:val="TransUnitID"/>
                <w:lang w:val="en-GB"/>
              </w:rPr>
              <w:t>e0e03a8e-1286-4744-8a66-fdb5d3e6efe2</w:t>
            </w:r>
          </w:p>
        </w:tc>
        <w:tc>
          <w:tcPr>
            <w:tcW w:w="0" w:type="auto"/>
            <w:shd w:val="clear" w:color="auto" w:fill="FFFFFF"/>
          </w:tcPr>
          <w:p w14:paraId="378AA44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CD17A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Some college, associate’s degree, or</w:t>
            </w:r>
          </w:p>
        </w:tc>
        <w:tc>
          <w:tcPr>
            <w:tcW w:w="6228" w:type="dxa"/>
            <w:shd w:val="clear" w:color="auto" w:fill="FFFFFF"/>
          </w:tcPr>
          <w:p w14:paraId="43103B2D" w14:textId="7E848553" w:rsidR="00F20422" w:rsidRDefault="00F20422" w:rsidP="00F20422">
            <w:r>
              <w:rPr>
                <w:lang w:val="en-GB"/>
              </w:rPr>
              <w:t xml:space="preserve">college, associate's degree,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r w:rsidR="00693FE6">
              <w:rPr>
                <w:lang w:val="en-GB"/>
              </w:rPr>
              <w:t>sis</w:t>
            </w:r>
          </w:p>
        </w:tc>
      </w:tr>
      <w:tr w:rsidR="0086493F" w14:paraId="7719A78A" w14:textId="77777777" w:rsidTr="0086493F">
        <w:tc>
          <w:tcPr>
            <w:tcW w:w="0" w:type="auto"/>
            <w:shd w:val="clear" w:color="auto" w:fill="FFFFFF"/>
          </w:tcPr>
          <w:p w14:paraId="045433F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127</w:t>
            </w:r>
            <w:r>
              <w:rPr>
                <w:rStyle w:val="TransUnitID"/>
                <w:lang w:val="en-GB"/>
              </w:rPr>
              <w:t>52eab367-63c3-4161-8e8d-cd93f35baf96</w:t>
            </w:r>
          </w:p>
        </w:tc>
        <w:tc>
          <w:tcPr>
            <w:tcW w:w="0" w:type="auto"/>
            <w:shd w:val="clear" w:color="auto" w:fill="FFFFFF"/>
          </w:tcPr>
          <w:p w14:paraId="2D5B2F7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39288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vocational/technical/business school {11}</w:t>
            </w:r>
          </w:p>
        </w:tc>
        <w:tc>
          <w:tcPr>
            <w:tcW w:w="6228" w:type="dxa"/>
            <w:shd w:val="clear" w:color="auto" w:fill="FFFFFF"/>
          </w:tcPr>
          <w:p w14:paraId="11D36D6D" w14:textId="7ADB1F83" w:rsidR="00F20422" w:rsidRDefault="00F20422" w:rsidP="00F20422">
            <w:r>
              <w:rPr>
                <w:lang w:val="en-GB"/>
              </w:rPr>
              <w:t>vocational/technical/</w:t>
            </w:r>
            <w:proofErr w:type="spellStart"/>
            <w:ins w:id="35" w:author="SK V" w:date="2022-05-08T23:29:00Z">
              <w:r w:rsidR="00192393">
                <w:rPr>
                  <w:lang w:val="en-GB"/>
                </w:rPr>
                <w:t>tsev</w:t>
              </w:r>
              <w:proofErr w:type="spellEnd"/>
              <w:r w:rsidR="00192393">
                <w:rPr>
                  <w:lang w:val="en-GB"/>
                </w:rPr>
                <w:t xml:space="preserve"> </w:t>
              </w:r>
              <w:proofErr w:type="spellStart"/>
              <w:r w:rsidR="00192393">
                <w:rPr>
                  <w:lang w:val="en-GB"/>
                </w:rPr>
                <w:t>kawm</w:t>
              </w:r>
              <w:proofErr w:type="spellEnd"/>
              <w:r w:rsidR="00192393">
                <w:rPr>
                  <w:lang w:val="en-GB"/>
                </w:rPr>
                <w:t xml:space="preserve"> lag </w:t>
              </w:r>
              <w:proofErr w:type="spellStart"/>
              <w:r w:rsidR="00192393">
                <w:rPr>
                  <w:lang w:val="en-GB"/>
                </w:rPr>
                <w:t>luam</w:t>
              </w:r>
            </w:ins>
            <w:proofErr w:type="spellEnd"/>
            <w:ins w:id="36" w:author="SK V" w:date="2022-05-08T23:28:00Z">
              <w:r w:rsidR="00192393">
                <w:rPr>
                  <w:lang w:val="en-GB"/>
                </w:rPr>
                <w:t xml:space="preserve"> </w:t>
              </w:r>
            </w:ins>
            <w:del w:id="37" w:author="SK V" w:date="2022-05-08T23:28:00Z">
              <w:r w:rsidDel="00192393">
                <w:rPr>
                  <w:lang w:val="en-GB"/>
                </w:rPr>
                <w:delText>business school</w:delText>
              </w:r>
            </w:del>
            <w:r>
              <w:rPr>
                <w:lang w:val="en-GB"/>
              </w:rPr>
              <w:t xml:space="preserve"> {11}</w:t>
            </w:r>
          </w:p>
        </w:tc>
      </w:tr>
      <w:tr w:rsidR="0086493F" w14:paraId="177C6FF9" w14:textId="77777777" w:rsidTr="0086493F">
        <w:tc>
          <w:tcPr>
            <w:tcW w:w="0" w:type="auto"/>
            <w:shd w:val="clear" w:color="auto" w:fill="FFFFFF"/>
          </w:tcPr>
          <w:p w14:paraId="2E3D5B2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128</w:t>
            </w:r>
            <w:r>
              <w:rPr>
                <w:rStyle w:val="TransUnitID"/>
                <w:lang w:val="en-GB"/>
              </w:rPr>
              <w:t>f3c0d935-08af-485e-88b1-80b8448d9ee5</w:t>
            </w:r>
          </w:p>
        </w:tc>
        <w:tc>
          <w:tcPr>
            <w:tcW w:w="0" w:type="auto"/>
            <w:shd w:val="clear" w:color="auto" w:fill="FFFFFF"/>
          </w:tcPr>
          <w:p w14:paraId="02DE06E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BAFCA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Bachelor’s degree or </w:t>
            </w:r>
            <w:proofErr w:type="gramStart"/>
            <w:r>
              <w:rPr>
                <w:lang w:val="en-GB"/>
              </w:rPr>
              <w:t>higher{</w:t>
            </w:r>
            <w:proofErr w:type="gramEnd"/>
            <w:r>
              <w:rPr>
                <w:lang w:val="en-GB"/>
              </w:rPr>
              <w:t>8}</w:t>
            </w:r>
          </w:p>
        </w:tc>
        <w:tc>
          <w:tcPr>
            <w:tcW w:w="6228" w:type="dxa"/>
            <w:shd w:val="clear" w:color="auto" w:fill="FFFFFF"/>
          </w:tcPr>
          <w:p w14:paraId="127B190B" w14:textId="3CFBC002" w:rsidR="00F20422" w:rsidRDefault="00F20422" w:rsidP="00F20422">
            <w:r>
              <w:rPr>
                <w:lang w:val="en-GB"/>
              </w:rPr>
              <w:t xml:space="preserve">Bachelor's degree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693FE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{8}</w:t>
            </w:r>
          </w:p>
        </w:tc>
      </w:tr>
      <w:tr w:rsidR="0086493F" w14:paraId="73EA513A" w14:textId="77777777" w:rsidTr="0086493F">
        <w:tc>
          <w:tcPr>
            <w:tcW w:w="0" w:type="auto"/>
            <w:shd w:val="clear" w:color="auto" w:fill="FFFFFF"/>
          </w:tcPr>
          <w:p w14:paraId="1BE0670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129</w:t>
            </w:r>
            <w:r>
              <w:rPr>
                <w:rStyle w:val="TransUnitID"/>
                <w:lang w:val="en-GB"/>
              </w:rPr>
              <w:t>edbb4f9f-b402-4cdc-971d-5599a646496d</w:t>
            </w:r>
          </w:p>
        </w:tc>
        <w:tc>
          <w:tcPr>
            <w:tcW w:w="0" w:type="auto"/>
            <w:shd w:val="clear" w:color="auto" w:fill="FFFFFF"/>
          </w:tcPr>
          <w:p w14:paraId="0ADDE4B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9B300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G12.</w:t>
            </w:r>
          </w:p>
        </w:tc>
        <w:tc>
          <w:tcPr>
            <w:tcW w:w="6228" w:type="dxa"/>
            <w:shd w:val="clear" w:color="auto" w:fill="FFFFFF"/>
          </w:tcPr>
          <w:p w14:paraId="458E01DD" w14:textId="0FE6BF42" w:rsidR="00F20422" w:rsidRDefault="00F20422" w:rsidP="00F20422">
            <w:r>
              <w:rPr>
                <w:lang w:val="en-GB"/>
              </w:rPr>
              <w:t>G12.</w:t>
            </w:r>
          </w:p>
        </w:tc>
      </w:tr>
      <w:tr w:rsidR="0086493F" w14:paraId="7FA9B6CA" w14:textId="77777777" w:rsidTr="0086493F">
        <w:tc>
          <w:tcPr>
            <w:tcW w:w="0" w:type="auto"/>
            <w:shd w:val="clear" w:color="auto" w:fill="FFFFFF"/>
          </w:tcPr>
          <w:p w14:paraId="7F3B050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130</w:t>
            </w:r>
            <w:r>
              <w:rPr>
                <w:rStyle w:val="TransUnitID"/>
                <w:lang w:val="en-GB"/>
              </w:rPr>
              <w:t>7ffd9d2d-9cfa-41c8-a790-3b9b83733f1f</w:t>
            </w:r>
          </w:p>
        </w:tc>
        <w:tc>
          <w:tcPr>
            <w:tcW w:w="0" w:type="auto"/>
            <w:shd w:val="clear" w:color="auto" w:fill="FFFFFF"/>
          </w:tcPr>
          <w:p w14:paraId="163C80D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275A8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12}Please</w:t>
            </w:r>
            <w:proofErr w:type="gramEnd"/>
            <w:r>
              <w:rPr>
                <w:lang w:val="en-GB"/>
              </w:rPr>
              <w:t xml:space="preserve"> tell us your household income in 2021 from all earners and all sources before taxes.{13}{</w:t>
            </w:r>
            <w:proofErr w:type="gramStart"/>
            <w:r>
              <w:rPr>
                <w:lang w:val="en-GB"/>
              </w:rPr>
              <w:t>14}Remember</w:t>
            </w:r>
            <w:proofErr w:type="gramEnd"/>
            <w:r>
              <w:rPr>
                <w:lang w:val="en-GB"/>
              </w:rPr>
              <w:t> your responses are confidential.</w:t>
            </w:r>
          </w:p>
        </w:tc>
        <w:tc>
          <w:tcPr>
            <w:tcW w:w="6228" w:type="dxa"/>
            <w:shd w:val="clear" w:color="auto" w:fill="FFFFFF"/>
          </w:tcPr>
          <w:p w14:paraId="42C7A24A" w14:textId="2243FD87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2021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khwv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ntej</w:t>
            </w:r>
            <w:proofErr w:type="spellEnd"/>
            <w:r>
              <w:rPr>
                <w:lang w:val="en-GB"/>
              </w:rPr>
              <w:t xml:space="preserve"> them se.{13}{14}</w:t>
            </w:r>
            <w:proofErr w:type="spellStart"/>
            <w:r>
              <w:rPr>
                <w:lang w:val="en-GB"/>
              </w:rPr>
              <w:t>Nco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ntsoov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pub </w:t>
            </w:r>
            <w:proofErr w:type="spellStart"/>
            <w:r>
              <w:rPr>
                <w:lang w:val="en-GB"/>
              </w:rPr>
              <w:t>leej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6493F" w14:paraId="46E8F929" w14:textId="77777777" w:rsidTr="0086493F">
        <w:tc>
          <w:tcPr>
            <w:tcW w:w="0" w:type="auto"/>
            <w:shd w:val="clear" w:color="auto" w:fill="FFFFFF"/>
          </w:tcPr>
          <w:p w14:paraId="2CD64F4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131</w:t>
            </w:r>
            <w:r>
              <w:rPr>
                <w:rStyle w:val="TransUnitID"/>
                <w:lang w:val="en-GB"/>
              </w:rPr>
              <w:t>c59b28e0-7f84-43ea-83c3-7a6cae3d0d2e</w:t>
            </w:r>
          </w:p>
        </w:tc>
        <w:tc>
          <w:tcPr>
            <w:tcW w:w="0" w:type="auto"/>
            <w:shd w:val="clear" w:color="auto" w:fill="FFFFFF"/>
          </w:tcPr>
          <w:p w14:paraId="34AC463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0E634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 income or</w:t>
            </w:r>
          </w:p>
        </w:tc>
        <w:tc>
          <w:tcPr>
            <w:tcW w:w="6228" w:type="dxa"/>
            <w:shd w:val="clear" w:color="auto" w:fill="FFFFFF"/>
          </w:tcPr>
          <w:p w14:paraId="53037694" w14:textId="46BA9A42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r w:rsidR="00693FE6">
              <w:rPr>
                <w:lang w:val="en-GB"/>
              </w:rPr>
              <w:t>sis</w:t>
            </w:r>
          </w:p>
        </w:tc>
      </w:tr>
      <w:tr w:rsidR="0086493F" w14:paraId="22BF63DD" w14:textId="77777777" w:rsidTr="0086493F">
        <w:tc>
          <w:tcPr>
            <w:tcW w:w="0" w:type="auto"/>
            <w:shd w:val="clear" w:color="auto" w:fill="FFFFFF"/>
          </w:tcPr>
          <w:p w14:paraId="72AB7B3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132</w:t>
            </w:r>
            <w:r>
              <w:rPr>
                <w:rStyle w:val="TransUnitID"/>
                <w:lang w:val="en-GB"/>
              </w:rPr>
              <w:t>f616812b-7660-4297-a7de-e8fd4d3b070b</w:t>
            </w:r>
          </w:p>
        </w:tc>
        <w:tc>
          <w:tcPr>
            <w:tcW w:w="0" w:type="auto"/>
            <w:shd w:val="clear" w:color="auto" w:fill="FFFFFF"/>
          </w:tcPr>
          <w:p w14:paraId="37A3380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A994B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$44,001 - $53,000</w:t>
            </w:r>
          </w:p>
        </w:tc>
        <w:tc>
          <w:tcPr>
            <w:tcW w:w="6228" w:type="dxa"/>
            <w:shd w:val="clear" w:color="auto" w:fill="FFFFFF"/>
          </w:tcPr>
          <w:p w14:paraId="03BA724B" w14:textId="36EECB78" w:rsidR="00F20422" w:rsidRDefault="00F20422" w:rsidP="00F20422">
            <w:r>
              <w:rPr>
                <w:lang w:val="en-GB"/>
              </w:rPr>
              <w:t>$44,001 - $53,000</w:t>
            </w:r>
          </w:p>
        </w:tc>
      </w:tr>
      <w:tr w:rsidR="0086493F" w14:paraId="329CB0DC" w14:textId="77777777" w:rsidTr="0086493F">
        <w:tc>
          <w:tcPr>
            <w:tcW w:w="0" w:type="auto"/>
            <w:shd w:val="clear" w:color="auto" w:fill="FFFFFF"/>
          </w:tcPr>
          <w:p w14:paraId="2366ED1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133</w:t>
            </w:r>
            <w:r>
              <w:rPr>
                <w:rStyle w:val="TransUnitID"/>
                <w:lang w:val="en-GB"/>
              </w:rPr>
              <w:t>74351d83-7575-4ff8-9972-c7e456fee6ac</w:t>
            </w:r>
          </w:p>
        </w:tc>
        <w:tc>
          <w:tcPr>
            <w:tcW w:w="0" w:type="auto"/>
            <w:shd w:val="clear" w:color="auto" w:fill="FFFFFF"/>
          </w:tcPr>
          <w:p w14:paraId="3EA2D3C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7A3C1F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less than $13,000</w:t>
            </w:r>
          </w:p>
        </w:tc>
        <w:tc>
          <w:tcPr>
            <w:tcW w:w="6228" w:type="dxa"/>
            <w:shd w:val="clear" w:color="auto" w:fill="FFFFFF"/>
          </w:tcPr>
          <w:p w14:paraId="305471C0" w14:textId="0200982F" w:rsidR="00F20422" w:rsidRDefault="00F20422" w:rsidP="00F20422"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$13,000</w:t>
            </w:r>
          </w:p>
        </w:tc>
      </w:tr>
      <w:tr w:rsidR="0086493F" w14:paraId="0B8D8678" w14:textId="77777777" w:rsidTr="0086493F">
        <w:tc>
          <w:tcPr>
            <w:tcW w:w="0" w:type="auto"/>
            <w:shd w:val="clear" w:color="auto" w:fill="FFFFFF"/>
          </w:tcPr>
          <w:p w14:paraId="4039C72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134</w:t>
            </w:r>
            <w:r>
              <w:rPr>
                <w:rStyle w:val="TransUnitID"/>
                <w:lang w:val="en-GB"/>
              </w:rPr>
              <w:t>775e5583-89a5-40a4-bb54-55ffcfaab938</w:t>
            </w:r>
          </w:p>
        </w:tc>
        <w:tc>
          <w:tcPr>
            <w:tcW w:w="0" w:type="auto"/>
            <w:shd w:val="clear" w:color="auto" w:fill="FFFFFF"/>
          </w:tcPr>
          <w:p w14:paraId="039A1E3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856E1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$53,001 - $62,000</w:t>
            </w:r>
          </w:p>
        </w:tc>
        <w:tc>
          <w:tcPr>
            <w:tcW w:w="6228" w:type="dxa"/>
            <w:shd w:val="clear" w:color="auto" w:fill="FFFFFF"/>
          </w:tcPr>
          <w:p w14:paraId="7BDDEB01" w14:textId="6BDAF187" w:rsidR="00F20422" w:rsidRDefault="00F20422" w:rsidP="00F20422">
            <w:r>
              <w:rPr>
                <w:lang w:val="en-GB"/>
              </w:rPr>
              <w:t>$53,001 - $62,000</w:t>
            </w:r>
          </w:p>
        </w:tc>
      </w:tr>
      <w:tr w:rsidR="0086493F" w14:paraId="0271127E" w14:textId="77777777" w:rsidTr="0086493F">
        <w:tc>
          <w:tcPr>
            <w:tcW w:w="0" w:type="auto"/>
            <w:shd w:val="clear" w:color="auto" w:fill="FFFFFF"/>
          </w:tcPr>
          <w:p w14:paraId="4F6C5BD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135</w:t>
            </w:r>
            <w:r>
              <w:rPr>
                <w:rStyle w:val="TransUnitID"/>
                <w:lang w:val="en-GB"/>
              </w:rPr>
              <w:t>5ece9a77-426f-457a-ad74-3af1a638570f</w:t>
            </w:r>
          </w:p>
        </w:tc>
        <w:tc>
          <w:tcPr>
            <w:tcW w:w="0" w:type="auto"/>
            <w:shd w:val="clear" w:color="auto" w:fill="FFFFFF"/>
          </w:tcPr>
          <w:p w14:paraId="0B0D4F4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8A74BC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$13,001 - $17,000</w:t>
            </w:r>
          </w:p>
        </w:tc>
        <w:tc>
          <w:tcPr>
            <w:tcW w:w="6228" w:type="dxa"/>
            <w:shd w:val="clear" w:color="auto" w:fill="FFFFFF"/>
          </w:tcPr>
          <w:p w14:paraId="651219B5" w14:textId="4970B990" w:rsidR="00F20422" w:rsidRDefault="00F20422" w:rsidP="00F20422">
            <w:r>
              <w:rPr>
                <w:lang w:val="en-GB"/>
              </w:rPr>
              <w:t>$13,001 - $17,000</w:t>
            </w:r>
          </w:p>
        </w:tc>
      </w:tr>
      <w:tr w:rsidR="0086493F" w14:paraId="1D478B2A" w14:textId="77777777" w:rsidTr="0086493F">
        <w:tc>
          <w:tcPr>
            <w:tcW w:w="0" w:type="auto"/>
            <w:shd w:val="clear" w:color="auto" w:fill="FFFFFF"/>
          </w:tcPr>
          <w:p w14:paraId="46DF282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136</w:t>
            </w:r>
            <w:r>
              <w:rPr>
                <w:rStyle w:val="TransUnitID"/>
                <w:lang w:val="en-GB"/>
              </w:rPr>
              <w:t>3a20f3ad-d235-4698-af76-d00d430edf89</w:t>
            </w:r>
          </w:p>
        </w:tc>
        <w:tc>
          <w:tcPr>
            <w:tcW w:w="0" w:type="auto"/>
            <w:shd w:val="clear" w:color="auto" w:fill="FFFFFF"/>
          </w:tcPr>
          <w:p w14:paraId="7A14BC8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891A61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$62,001 - $71,000</w:t>
            </w:r>
          </w:p>
        </w:tc>
        <w:tc>
          <w:tcPr>
            <w:tcW w:w="6228" w:type="dxa"/>
            <w:shd w:val="clear" w:color="auto" w:fill="FFFFFF"/>
          </w:tcPr>
          <w:p w14:paraId="569E985A" w14:textId="048B9AEA" w:rsidR="00F20422" w:rsidRDefault="00F20422" w:rsidP="00F20422">
            <w:r>
              <w:rPr>
                <w:lang w:val="en-GB"/>
              </w:rPr>
              <w:t>$62,001 - $71,000</w:t>
            </w:r>
          </w:p>
        </w:tc>
      </w:tr>
      <w:tr w:rsidR="0086493F" w14:paraId="756BC30B" w14:textId="77777777" w:rsidTr="0086493F">
        <w:tc>
          <w:tcPr>
            <w:tcW w:w="0" w:type="auto"/>
            <w:shd w:val="clear" w:color="auto" w:fill="FFFFFF"/>
          </w:tcPr>
          <w:p w14:paraId="5CB2954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137</w:t>
            </w:r>
            <w:r>
              <w:rPr>
                <w:rStyle w:val="TransUnitID"/>
                <w:lang w:val="en-GB"/>
              </w:rPr>
              <w:t>e1cd89de-577d-40ad-b75f-a56f99f4e8b9</w:t>
            </w:r>
          </w:p>
        </w:tc>
        <w:tc>
          <w:tcPr>
            <w:tcW w:w="0" w:type="auto"/>
            <w:shd w:val="clear" w:color="auto" w:fill="FFFFFF"/>
          </w:tcPr>
          <w:p w14:paraId="4A14FE5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6EF32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$17,001 - $26,000</w:t>
            </w:r>
          </w:p>
        </w:tc>
        <w:tc>
          <w:tcPr>
            <w:tcW w:w="6228" w:type="dxa"/>
            <w:shd w:val="clear" w:color="auto" w:fill="FFFFFF"/>
          </w:tcPr>
          <w:p w14:paraId="1572EFF2" w14:textId="7AC2AF10" w:rsidR="00F20422" w:rsidRDefault="00F20422" w:rsidP="00F20422">
            <w:r>
              <w:rPr>
                <w:lang w:val="en-GB"/>
              </w:rPr>
              <w:t>$17,001 - $26,000</w:t>
            </w:r>
          </w:p>
        </w:tc>
      </w:tr>
      <w:tr w:rsidR="0086493F" w14:paraId="779A26C0" w14:textId="77777777" w:rsidTr="0086493F">
        <w:tc>
          <w:tcPr>
            <w:tcW w:w="0" w:type="auto"/>
            <w:shd w:val="clear" w:color="auto" w:fill="FFFFFF"/>
          </w:tcPr>
          <w:p w14:paraId="42267CA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138</w:t>
            </w:r>
            <w:r>
              <w:rPr>
                <w:rStyle w:val="TransUnitID"/>
                <w:lang w:val="en-GB"/>
              </w:rPr>
              <w:t>2701e156-a812-4128-84c6-7bf3c3ddc28c</w:t>
            </w:r>
          </w:p>
        </w:tc>
        <w:tc>
          <w:tcPr>
            <w:tcW w:w="0" w:type="auto"/>
            <w:shd w:val="clear" w:color="auto" w:fill="FFFFFF"/>
          </w:tcPr>
          <w:p w14:paraId="5989C01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9B9BA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$71,001 - $80,000</w:t>
            </w:r>
          </w:p>
        </w:tc>
        <w:tc>
          <w:tcPr>
            <w:tcW w:w="6228" w:type="dxa"/>
            <w:shd w:val="clear" w:color="auto" w:fill="FFFFFF"/>
          </w:tcPr>
          <w:p w14:paraId="30B0542E" w14:textId="19C2F186" w:rsidR="00F20422" w:rsidRDefault="00F20422" w:rsidP="00F20422">
            <w:r>
              <w:rPr>
                <w:lang w:val="en-GB"/>
              </w:rPr>
              <w:t>$71,001 - $80,000</w:t>
            </w:r>
          </w:p>
        </w:tc>
      </w:tr>
      <w:tr w:rsidR="0086493F" w14:paraId="6E40E157" w14:textId="77777777" w:rsidTr="0086493F">
        <w:tc>
          <w:tcPr>
            <w:tcW w:w="0" w:type="auto"/>
            <w:shd w:val="clear" w:color="auto" w:fill="FFFFFF"/>
          </w:tcPr>
          <w:p w14:paraId="6FCD7CD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139</w:t>
            </w:r>
            <w:r>
              <w:rPr>
                <w:rStyle w:val="TransUnitID"/>
                <w:lang w:val="en-GB"/>
              </w:rPr>
              <w:t>3885bcf6-bfbe-410f-8fc4-6639c06325c1</w:t>
            </w:r>
          </w:p>
        </w:tc>
        <w:tc>
          <w:tcPr>
            <w:tcW w:w="0" w:type="auto"/>
            <w:shd w:val="clear" w:color="auto" w:fill="FFFFFF"/>
          </w:tcPr>
          <w:p w14:paraId="393C713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ED0551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$26,001 - $35,000</w:t>
            </w:r>
          </w:p>
        </w:tc>
        <w:tc>
          <w:tcPr>
            <w:tcW w:w="6228" w:type="dxa"/>
            <w:shd w:val="clear" w:color="auto" w:fill="FFFFFF"/>
          </w:tcPr>
          <w:p w14:paraId="795C8AAC" w14:textId="66B86D21" w:rsidR="00F20422" w:rsidRDefault="00F20422" w:rsidP="00F20422">
            <w:r>
              <w:rPr>
                <w:lang w:val="en-GB"/>
              </w:rPr>
              <w:t>$26,001 - $35,000</w:t>
            </w:r>
          </w:p>
        </w:tc>
      </w:tr>
      <w:tr w:rsidR="0086493F" w14:paraId="44BC2AAF" w14:textId="77777777" w:rsidTr="0086493F">
        <w:tc>
          <w:tcPr>
            <w:tcW w:w="0" w:type="auto"/>
            <w:shd w:val="clear" w:color="auto" w:fill="FFFFFF"/>
          </w:tcPr>
          <w:p w14:paraId="4A11C65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140</w:t>
            </w:r>
            <w:r>
              <w:rPr>
                <w:rStyle w:val="TransUnitID"/>
                <w:lang w:val="en-GB"/>
              </w:rPr>
              <w:t>09a3c082-41d2-4a06-9565-3cb55159b176</w:t>
            </w:r>
          </w:p>
        </w:tc>
        <w:tc>
          <w:tcPr>
            <w:tcW w:w="0" w:type="auto"/>
            <w:shd w:val="clear" w:color="auto" w:fill="FFFFFF"/>
          </w:tcPr>
          <w:p w14:paraId="26F385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5DDCE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$80,001 or more</w:t>
            </w:r>
          </w:p>
        </w:tc>
        <w:tc>
          <w:tcPr>
            <w:tcW w:w="6228" w:type="dxa"/>
            <w:shd w:val="clear" w:color="auto" w:fill="FFFFFF"/>
          </w:tcPr>
          <w:p w14:paraId="16F15E52" w14:textId="7FBCB668" w:rsidR="00F20422" w:rsidRDefault="00F20422" w:rsidP="00F20422">
            <w:r>
              <w:rPr>
                <w:lang w:val="en-GB"/>
              </w:rPr>
              <w:t xml:space="preserve">$80,001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693FE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</w:p>
        </w:tc>
      </w:tr>
      <w:tr w:rsidR="0086493F" w14:paraId="68A4E2FD" w14:textId="77777777" w:rsidTr="0086493F">
        <w:tc>
          <w:tcPr>
            <w:tcW w:w="0" w:type="auto"/>
            <w:shd w:val="clear" w:color="auto" w:fill="FFFFFF"/>
          </w:tcPr>
          <w:p w14:paraId="01BE4C9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141</w:t>
            </w:r>
            <w:r>
              <w:rPr>
                <w:rStyle w:val="TransUnitID"/>
                <w:lang w:val="en-GB"/>
              </w:rPr>
              <w:t>da963b78-6fb8-4e45-a9b6-2bb5e0758c5b</w:t>
            </w:r>
          </w:p>
        </w:tc>
        <w:tc>
          <w:tcPr>
            <w:tcW w:w="0" w:type="auto"/>
            <w:shd w:val="clear" w:color="auto" w:fill="FFFFFF"/>
          </w:tcPr>
          <w:p w14:paraId="7C8C647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F6100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$35,001 - $44,000</w:t>
            </w:r>
          </w:p>
        </w:tc>
        <w:tc>
          <w:tcPr>
            <w:tcW w:w="6228" w:type="dxa"/>
            <w:shd w:val="clear" w:color="auto" w:fill="FFFFFF"/>
          </w:tcPr>
          <w:p w14:paraId="6AD0D5BF" w14:textId="3C4A4E4B" w:rsidR="00F20422" w:rsidRDefault="00F20422" w:rsidP="00F20422">
            <w:r>
              <w:rPr>
                <w:lang w:val="en-GB"/>
              </w:rPr>
              <w:t>$35,001 - $44,000</w:t>
            </w:r>
          </w:p>
        </w:tc>
      </w:tr>
      <w:tr w:rsidR="0086493F" w14:paraId="726528C0" w14:textId="77777777" w:rsidTr="0086493F">
        <w:tc>
          <w:tcPr>
            <w:tcW w:w="0" w:type="auto"/>
            <w:shd w:val="clear" w:color="auto" w:fill="FFFFFF"/>
          </w:tcPr>
          <w:p w14:paraId="18A5059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142</w:t>
            </w:r>
            <w:r>
              <w:rPr>
                <w:rStyle w:val="TransUnitID"/>
                <w:lang w:val="en-GB"/>
              </w:rPr>
              <w:t>03426a24-c725-4221-8e44-3d0d61ff4fdf</w:t>
            </w:r>
          </w:p>
        </w:tc>
        <w:tc>
          <w:tcPr>
            <w:tcW w:w="0" w:type="auto"/>
            <w:shd w:val="clear" w:color="auto" w:fill="FFFFFF"/>
          </w:tcPr>
          <w:p w14:paraId="0DD51BA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91767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Do you have any comments about the survey?</w:t>
            </w:r>
          </w:p>
        </w:tc>
        <w:tc>
          <w:tcPr>
            <w:tcW w:w="6228" w:type="dxa"/>
            <w:shd w:val="clear" w:color="auto" w:fill="FFFFFF"/>
          </w:tcPr>
          <w:p w14:paraId="3E7A3C39" w14:textId="09AA6645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3CE628C0" w14:textId="77777777" w:rsidTr="0086493F">
        <w:tc>
          <w:tcPr>
            <w:tcW w:w="0" w:type="auto"/>
            <w:shd w:val="clear" w:color="auto" w:fill="FFFFFF"/>
          </w:tcPr>
          <w:p w14:paraId="2DD949F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143</w:t>
            </w:r>
            <w:r>
              <w:rPr>
                <w:rStyle w:val="TransUnitID"/>
                <w:lang w:val="en-GB"/>
              </w:rPr>
              <w:t>53fc491d-ebba-44a9-baaa-302e09fa0be3</w:t>
            </w:r>
          </w:p>
        </w:tc>
        <w:tc>
          <w:tcPr>
            <w:tcW w:w="0" w:type="auto"/>
            <w:shd w:val="clear" w:color="auto" w:fill="FFFFFF"/>
          </w:tcPr>
          <w:p w14:paraId="03F8025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7DB8F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Please share your comments in the space below.</w:t>
            </w:r>
          </w:p>
        </w:tc>
        <w:tc>
          <w:tcPr>
            <w:tcW w:w="6228" w:type="dxa"/>
            <w:shd w:val="clear" w:color="auto" w:fill="FFFFFF"/>
          </w:tcPr>
          <w:p w14:paraId="5E2E9A66" w14:textId="6922226E" w:rsidR="00F20422" w:rsidRDefault="00F20422" w:rsidP="00F20422"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no.</w:t>
            </w:r>
          </w:p>
        </w:tc>
      </w:tr>
      <w:tr w:rsidR="0086493F" w14:paraId="0036BB38" w14:textId="77777777" w:rsidTr="0086493F">
        <w:tc>
          <w:tcPr>
            <w:tcW w:w="0" w:type="auto"/>
            <w:shd w:val="clear" w:color="auto" w:fill="FFFFFF"/>
          </w:tcPr>
          <w:p w14:paraId="64B6249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144</w:t>
            </w:r>
            <w:r>
              <w:rPr>
                <w:rStyle w:val="TransUnitID"/>
                <w:lang w:val="en-GB"/>
              </w:rPr>
              <w:t>42dda8ff-f494-493c-8633-bbd7ea20758e</w:t>
            </w:r>
          </w:p>
        </w:tc>
        <w:tc>
          <w:tcPr>
            <w:tcW w:w="0" w:type="auto"/>
            <w:shd w:val="clear" w:color="auto" w:fill="FFFFFF"/>
          </w:tcPr>
          <w:p w14:paraId="3AA6A2B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BC91C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Thank you!</w:t>
            </w:r>
          </w:p>
        </w:tc>
        <w:tc>
          <w:tcPr>
            <w:tcW w:w="6228" w:type="dxa"/>
            <w:shd w:val="clear" w:color="auto" w:fill="FFFFFF"/>
          </w:tcPr>
          <w:p w14:paraId="4E327170" w14:textId="5D8FCD18" w:rsidR="00F20422" w:rsidRDefault="00F20422" w:rsidP="00F20422"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tsaug</w:t>
            </w:r>
            <w:proofErr w:type="spellEnd"/>
            <w:r>
              <w:rPr>
                <w:lang w:val="en-GB"/>
              </w:rPr>
              <w:t>!</w:t>
            </w:r>
          </w:p>
        </w:tc>
      </w:tr>
      <w:tr w:rsidR="0086493F" w14:paraId="20C5C966" w14:textId="77777777" w:rsidTr="0086493F">
        <w:tc>
          <w:tcPr>
            <w:tcW w:w="0" w:type="auto"/>
            <w:shd w:val="clear" w:color="auto" w:fill="FFFFFF"/>
          </w:tcPr>
          <w:p w14:paraId="4EB90B8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145</w:t>
            </w:r>
            <w:r>
              <w:rPr>
                <w:rStyle w:val="TransUnitID"/>
                <w:lang w:val="en-GB"/>
              </w:rPr>
              <w:t>f5093f1c-c337-47ec-8ad9-e3c9fa148d07</w:t>
            </w:r>
          </w:p>
        </w:tc>
        <w:tc>
          <w:tcPr>
            <w:tcW w:w="0" w:type="auto"/>
            <w:shd w:val="clear" w:color="auto" w:fill="FFFFFF"/>
          </w:tcPr>
          <w:p w14:paraId="2BFC8FD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260F4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{1}A1.</w:t>
            </w:r>
          </w:p>
        </w:tc>
        <w:tc>
          <w:tcPr>
            <w:tcW w:w="6228" w:type="dxa"/>
            <w:shd w:val="clear" w:color="auto" w:fill="FFFFFF"/>
          </w:tcPr>
          <w:p w14:paraId="362411A5" w14:textId="70BC0A93" w:rsidR="00F20422" w:rsidRDefault="00F20422" w:rsidP="00F20422">
            <w:r>
              <w:rPr>
                <w:lang w:val="en-GB"/>
              </w:rPr>
              <w:t>{1}A1.</w:t>
            </w:r>
          </w:p>
        </w:tc>
      </w:tr>
      <w:tr w:rsidR="0086493F" w14:paraId="43E25C67" w14:textId="77777777" w:rsidTr="0086493F">
        <w:tc>
          <w:tcPr>
            <w:tcW w:w="0" w:type="auto"/>
            <w:shd w:val="clear" w:color="auto" w:fill="FFFFFF"/>
          </w:tcPr>
          <w:p w14:paraId="5ECC1B7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146</w:t>
            </w:r>
            <w:r>
              <w:rPr>
                <w:rStyle w:val="TransUnitID"/>
                <w:lang w:val="en-GB"/>
              </w:rPr>
              <w:t>ef0364cb-56c6-49c8-b332-47cc07d2c704</w:t>
            </w:r>
          </w:p>
        </w:tc>
        <w:tc>
          <w:tcPr>
            <w:tcW w:w="0" w:type="auto"/>
            <w:shd w:val="clear" w:color="auto" w:fill="FFFFFF"/>
          </w:tcPr>
          <w:p w14:paraId="5746235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C646D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In general, would you say your health is…?</w:t>
            </w:r>
          </w:p>
        </w:tc>
        <w:tc>
          <w:tcPr>
            <w:tcW w:w="6228" w:type="dxa"/>
            <w:shd w:val="clear" w:color="auto" w:fill="FFFFFF"/>
          </w:tcPr>
          <w:p w14:paraId="2997E96A" w14:textId="78EEA914" w:rsidR="00F20422" w:rsidRDefault="00F20422" w:rsidP="00F20422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>…?</w:t>
            </w:r>
          </w:p>
        </w:tc>
      </w:tr>
      <w:tr w:rsidR="0086493F" w14:paraId="0E8E3094" w14:textId="77777777" w:rsidTr="0086493F">
        <w:tc>
          <w:tcPr>
            <w:tcW w:w="0" w:type="auto"/>
            <w:shd w:val="clear" w:color="auto" w:fill="FFFFFF"/>
          </w:tcPr>
          <w:p w14:paraId="5DFFAD8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147</w:t>
            </w:r>
            <w:r>
              <w:rPr>
                <w:rStyle w:val="TransUnitID"/>
                <w:lang w:val="en-GB"/>
              </w:rPr>
              <w:t>935be96c-c6f0-4b8e-b2a2-400d0c4d9356</w:t>
            </w:r>
          </w:p>
        </w:tc>
        <w:tc>
          <w:tcPr>
            <w:tcW w:w="0" w:type="auto"/>
            <w:shd w:val="clear" w:color="auto" w:fill="FFFFFF"/>
          </w:tcPr>
          <w:p w14:paraId="34B163F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54FCF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Excellent</w:t>
            </w:r>
          </w:p>
        </w:tc>
        <w:tc>
          <w:tcPr>
            <w:tcW w:w="6228" w:type="dxa"/>
            <w:shd w:val="clear" w:color="auto" w:fill="FFFFFF"/>
          </w:tcPr>
          <w:p w14:paraId="1B791102" w14:textId="40D5321F" w:rsidR="00F20422" w:rsidRDefault="00F20422" w:rsidP="00F20422">
            <w:r>
              <w:rPr>
                <w:lang w:val="en-GB"/>
              </w:rPr>
              <w:t xml:space="preserve">Zoo </w:t>
            </w:r>
            <w:proofErr w:type="spellStart"/>
            <w:r w:rsidR="00693FE6">
              <w:rPr>
                <w:lang w:val="en-GB"/>
              </w:rPr>
              <w:t>tshaj</w:t>
            </w:r>
            <w:proofErr w:type="spellEnd"/>
            <w:r w:rsidR="00693FE6">
              <w:rPr>
                <w:lang w:val="en-GB"/>
              </w:rPr>
              <w:t xml:space="preserve"> </w:t>
            </w:r>
            <w:proofErr w:type="spellStart"/>
            <w:r w:rsidR="00693FE6">
              <w:rPr>
                <w:lang w:val="en-GB"/>
              </w:rPr>
              <w:t>plaws</w:t>
            </w:r>
            <w:proofErr w:type="spellEnd"/>
          </w:p>
        </w:tc>
      </w:tr>
      <w:tr w:rsidR="0086493F" w14:paraId="440C94DE" w14:textId="77777777" w:rsidTr="0086493F">
        <w:tc>
          <w:tcPr>
            <w:tcW w:w="0" w:type="auto"/>
            <w:shd w:val="clear" w:color="auto" w:fill="FFFFFF"/>
          </w:tcPr>
          <w:p w14:paraId="7FEA4FB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148</w:t>
            </w:r>
            <w:r>
              <w:rPr>
                <w:rStyle w:val="TransUnitID"/>
                <w:lang w:val="en-GB"/>
              </w:rPr>
              <w:t>3ae10409-dc26-4636-a876-51a3c6868cad</w:t>
            </w:r>
          </w:p>
        </w:tc>
        <w:tc>
          <w:tcPr>
            <w:tcW w:w="0" w:type="auto"/>
            <w:shd w:val="clear" w:color="auto" w:fill="FFFFFF"/>
          </w:tcPr>
          <w:p w14:paraId="5B020BC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8AD6E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6228" w:type="dxa"/>
            <w:shd w:val="clear" w:color="auto" w:fill="FFFFFF"/>
          </w:tcPr>
          <w:p w14:paraId="0162BD80" w14:textId="0A27416B" w:rsidR="00F20422" w:rsidRDefault="00F20422" w:rsidP="00F20422">
            <w:r>
              <w:rPr>
                <w:lang w:val="en-GB"/>
              </w:rPr>
              <w:t xml:space="preserve">Zoo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86493F" w14:paraId="504D8511" w14:textId="77777777" w:rsidTr="0086493F">
        <w:tc>
          <w:tcPr>
            <w:tcW w:w="0" w:type="auto"/>
            <w:shd w:val="clear" w:color="auto" w:fill="FFFFFF"/>
          </w:tcPr>
          <w:p w14:paraId="31B7D96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149</w:t>
            </w:r>
            <w:r>
              <w:rPr>
                <w:rStyle w:val="TransUnitID"/>
                <w:lang w:val="en-GB"/>
              </w:rPr>
              <w:t>4a9e5340-8080-40b4-91e0-23c4df051835</w:t>
            </w:r>
          </w:p>
        </w:tc>
        <w:tc>
          <w:tcPr>
            <w:tcW w:w="0" w:type="auto"/>
            <w:shd w:val="clear" w:color="auto" w:fill="FFFFFF"/>
          </w:tcPr>
          <w:p w14:paraId="751CE23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1E697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  <w:tc>
          <w:tcPr>
            <w:tcW w:w="6228" w:type="dxa"/>
            <w:shd w:val="clear" w:color="auto" w:fill="FFFFFF"/>
          </w:tcPr>
          <w:p w14:paraId="59C0B0DA" w14:textId="1F055228" w:rsidR="00F20422" w:rsidRDefault="00F20422" w:rsidP="00F20422">
            <w:r>
              <w:rPr>
                <w:lang w:val="en-GB"/>
              </w:rPr>
              <w:t>Zoo</w:t>
            </w:r>
          </w:p>
        </w:tc>
      </w:tr>
      <w:tr w:rsidR="0086493F" w14:paraId="719DD850" w14:textId="77777777" w:rsidTr="0086493F">
        <w:tc>
          <w:tcPr>
            <w:tcW w:w="0" w:type="auto"/>
            <w:shd w:val="clear" w:color="auto" w:fill="FFFFFF"/>
          </w:tcPr>
          <w:p w14:paraId="48F6D04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150</w:t>
            </w:r>
            <w:r>
              <w:rPr>
                <w:rStyle w:val="TransUnitID"/>
                <w:lang w:val="en-GB"/>
              </w:rPr>
              <w:t>a4581df1-c7a8-4faf-a623-08c1f1ff680b</w:t>
            </w:r>
          </w:p>
        </w:tc>
        <w:tc>
          <w:tcPr>
            <w:tcW w:w="0" w:type="auto"/>
            <w:shd w:val="clear" w:color="auto" w:fill="FFFFFF"/>
          </w:tcPr>
          <w:p w14:paraId="3FA09A8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55982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Fair</w:t>
            </w:r>
          </w:p>
        </w:tc>
        <w:tc>
          <w:tcPr>
            <w:tcW w:w="6228" w:type="dxa"/>
            <w:shd w:val="clear" w:color="auto" w:fill="FFFFFF"/>
          </w:tcPr>
          <w:p w14:paraId="61BB8302" w14:textId="2A2D896C" w:rsidR="00F20422" w:rsidRDefault="00F20422" w:rsidP="00F20422">
            <w:proofErr w:type="spellStart"/>
            <w:r>
              <w:rPr>
                <w:lang w:val="en-GB"/>
              </w:rPr>
              <w:t>Ncaj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ncees</w:t>
            </w:r>
            <w:proofErr w:type="spellEnd"/>
          </w:p>
        </w:tc>
      </w:tr>
      <w:tr w:rsidR="0086493F" w14:paraId="07108E20" w14:textId="77777777" w:rsidTr="0086493F">
        <w:tc>
          <w:tcPr>
            <w:tcW w:w="0" w:type="auto"/>
            <w:shd w:val="clear" w:color="auto" w:fill="FFFFFF"/>
          </w:tcPr>
          <w:p w14:paraId="4F80672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151</w:t>
            </w:r>
            <w:r>
              <w:rPr>
                <w:rStyle w:val="TransUnitID"/>
                <w:lang w:val="en-GB"/>
              </w:rPr>
              <w:t>53515800-0fa6-4352-9c21-76f153f856b8</w:t>
            </w:r>
          </w:p>
        </w:tc>
        <w:tc>
          <w:tcPr>
            <w:tcW w:w="0" w:type="auto"/>
            <w:shd w:val="clear" w:color="auto" w:fill="FFFFFF"/>
          </w:tcPr>
          <w:p w14:paraId="0C031BC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6E4CEFB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Poor</w:t>
            </w:r>
          </w:p>
        </w:tc>
        <w:tc>
          <w:tcPr>
            <w:tcW w:w="6228" w:type="dxa"/>
            <w:shd w:val="clear" w:color="auto" w:fill="FFFFFF"/>
          </w:tcPr>
          <w:p w14:paraId="189429B4" w14:textId="2FFDB340" w:rsidR="00F20422" w:rsidRDefault="00F20422" w:rsidP="00F20422">
            <w:proofErr w:type="spellStart"/>
            <w:r>
              <w:rPr>
                <w:lang w:val="en-GB"/>
              </w:rPr>
              <w:t>pluag</w:t>
            </w:r>
            <w:proofErr w:type="spellEnd"/>
          </w:p>
        </w:tc>
      </w:tr>
      <w:tr w:rsidR="0086493F" w14:paraId="71BCF634" w14:textId="77777777" w:rsidTr="0086493F">
        <w:tc>
          <w:tcPr>
            <w:tcW w:w="0" w:type="auto"/>
            <w:shd w:val="clear" w:color="auto" w:fill="FFFFFF"/>
          </w:tcPr>
          <w:p w14:paraId="212909C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152</w:t>
            </w:r>
            <w:r>
              <w:rPr>
                <w:rStyle w:val="TransUnitID"/>
                <w:lang w:val="en-GB"/>
              </w:rPr>
              <w:t>5063caf7-2550-4e03-a5cc-eec84829428c</w:t>
            </w:r>
          </w:p>
        </w:tc>
        <w:tc>
          <w:tcPr>
            <w:tcW w:w="0" w:type="auto"/>
            <w:shd w:val="clear" w:color="auto" w:fill="FFFFFF"/>
          </w:tcPr>
          <w:p w14:paraId="3E694BA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887DAC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{2}A2.</w:t>
            </w:r>
          </w:p>
        </w:tc>
        <w:tc>
          <w:tcPr>
            <w:tcW w:w="6228" w:type="dxa"/>
            <w:shd w:val="clear" w:color="auto" w:fill="FFFFFF"/>
          </w:tcPr>
          <w:p w14:paraId="3EE1A67E" w14:textId="32D26EE0" w:rsidR="00F20422" w:rsidRDefault="00F20422" w:rsidP="00F20422">
            <w:r>
              <w:rPr>
                <w:lang w:val="en-GB"/>
              </w:rPr>
              <w:t>{2}A2.</w:t>
            </w:r>
          </w:p>
        </w:tc>
      </w:tr>
      <w:tr w:rsidR="0086493F" w14:paraId="144030AE" w14:textId="77777777" w:rsidTr="0086493F">
        <w:tc>
          <w:tcPr>
            <w:tcW w:w="0" w:type="auto"/>
            <w:shd w:val="clear" w:color="auto" w:fill="FFFFFF"/>
          </w:tcPr>
          <w:p w14:paraId="793E1F3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153</w:t>
            </w:r>
            <w:r>
              <w:rPr>
                <w:rStyle w:val="TransUnitID"/>
                <w:lang w:val="en-GB"/>
              </w:rPr>
              <w:t>ea4f4029-117c-4fca-bfcb-179b6bd927dc</w:t>
            </w:r>
          </w:p>
        </w:tc>
        <w:tc>
          <w:tcPr>
            <w:tcW w:w="0" w:type="auto"/>
            <w:shd w:val="clear" w:color="auto" w:fill="FFFFFF"/>
          </w:tcPr>
          <w:p w14:paraId="5F3FE08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95CF1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3}Have</w:t>
            </w:r>
            <w:proofErr w:type="gramEnd"/>
            <w:r>
              <w:rPr>
                <w:lang w:val="en-GB"/>
              </w:rPr>
              <w:t xml:space="preserve"> you {2}</w:t>
            </w:r>
            <w:r>
              <w:rPr>
                <w:rStyle w:val="Tag"/>
                <w:lang w:val="en-GB"/>
              </w:rPr>
              <w:t>&lt;57&gt;</w:t>
            </w:r>
            <w:r>
              <w:rPr>
                <w:lang w:val="en-GB"/>
              </w:rPr>
              <w:t>ever</w:t>
            </w:r>
            <w:r>
              <w:rPr>
                <w:rStyle w:val="Tag"/>
                <w:lang w:val="en-GB"/>
              </w:rPr>
              <w:t>&lt;/57&gt;&lt;58&gt;</w:t>
            </w:r>
            <w:r>
              <w:rPr>
                <w:lang w:val="en-GB"/>
              </w:rPr>
              <w:t xml:space="preserve"> been told by a doctor, nurse, or other health professional that you had any of the </w:t>
            </w:r>
            <w:proofErr w:type="gramStart"/>
            <w:r>
              <w:rPr>
                <w:lang w:val="en-GB"/>
              </w:rPr>
              <w:t>following?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/58&gt;</w:t>
            </w:r>
          </w:p>
        </w:tc>
        <w:tc>
          <w:tcPr>
            <w:tcW w:w="6228" w:type="dxa"/>
            <w:shd w:val="clear" w:color="auto" w:fill="FFFFFF"/>
          </w:tcPr>
          <w:p w14:paraId="7E36B810" w14:textId="00FD8EC0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{2}</w:t>
            </w:r>
            <w:r w:rsidR="00A33A4A">
              <w:rPr>
                <w:lang w:val="en-GB"/>
              </w:rPr>
              <w:t xml:space="preserve"> </w:t>
            </w:r>
            <w:r w:rsidRPr="00A33A4A">
              <w:rPr>
                <w:color w:val="FF0000"/>
                <w:lang w:val="en-GB"/>
              </w:rPr>
              <w:t>&lt;57&gt;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</w:t>
            </w:r>
            <w:r w:rsidRPr="00A33A4A">
              <w:rPr>
                <w:color w:val="FF0000"/>
                <w:lang w:val="en-GB"/>
              </w:rPr>
              <w:t>&lt;/57&gt;&lt;58&gt;</w:t>
            </w:r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500C5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yam li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no?</w:t>
            </w:r>
            <w:r w:rsidRPr="00A33A4A">
              <w:rPr>
                <w:color w:val="FF0000"/>
                <w:lang w:val="en-GB"/>
              </w:rPr>
              <w:t>&lt;/58&gt;</w:t>
            </w:r>
          </w:p>
        </w:tc>
      </w:tr>
      <w:tr w:rsidR="0086493F" w14:paraId="249EA0BB" w14:textId="77777777" w:rsidTr="0086493F">
        <w:tc>
          <w:tcPr>
            <w:tcW w:w="0" w:type="auto"/>
            <w:shd w:val="clear" w:color="auto" w:fill="FFFFFF"/>
          </w:tcPr>
          <w:p w14:paraId="7D98483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154</w:t>
            </w:r>
            <w:r>
              <w:rPr>
                <w:rStyle w:val="TransUnitID"/>
                <w:lang w:val="en-GB"/>
              </w:rPr>
              <w:t>d3233ae3-f72f-42f5-a54e-9cc2d3ebf41e</w:t>
            </w:r>
          </w:p>
        </w:tc>
        <w:tc>
          <w:tcPr>
            <w:tcW w:w="0" w:type="auto"/>
            <w:shd w:val="clear" w:color="auto" w:fill="FFFFFF"/>
          </w:tcPr>
          <w:p w14:paraId="5617715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64377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6}a.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0BB11C7D" w14:textId="3011F162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6}a.</w:t>
            </w:r>
            <w:proofErr w:type="gramEnd"/>
          </w:p>
        </w:tc>
      </w:tr>
      <w:tr w:rsidR="0086493F" w14:paraId="24A8D9C1" w14:textId="77777777" w:rsidTr="0086493F">
        <w:tc>
          <w:tcPr>
            <w:tcW w:w="0" w:type="auto"/>
            <w:shd w:val="clear" w:color="auto" w:fill="FFFFFF"/>
          </w:tcPr>
          <w:p w14:paraId="7488FE0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155</w:t>
            </w:r>
            <w:r>
              <w:rPr>
                <w:rStyle w:val="TransUnitID"/>
                <w:lang w:val="en-GB"/>
              </w:rPr>
              <w:t>24ccf598-f224-454d-96e0-1edb5a7e36a3</w:t>
            </w:r>
          </w:p>
        </w:tc>
        <w:tc>
          <w:tcPr>
            <w:tcW w:w="0" w:type="auto"/>
            <w:shd w:val="clear" w:color="auto" w:fill="FFFFFF"/>
          </w:tcPr>
          <w:p w14:paraId="4687039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A109E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Hypertension, also called high blood </w:t>
            </w:r>
            <w:proofErr w:type="gramStart"/>
            <w:r>
              <w:rPr>
                <w:lang w:val="en-GB"/>
              </w:rPr>
              <w:t>pressure{</w:t>
            </w:r>
            <w:proofErr w:type="gramEnd"/>
            <w:r>
              <w:rPr>
                <w:lang w:val="en-GB"/>
              </w:rPr>
              <w:t>6}</w:t>
            </w:r>
          </w:p>
        </w:tc>
        <w:tc>
          <w:tcPr>
            <w:tcW w:w="6228" w:type="dxa"/>
            <w:shd w:val="clear" w:color="auto" w:fill="FFFFFF"/>
          </w:tcPr>
          <w:p w14:paraId="710695AC" w14:textId="3B66031C" w:rsidR="00F20422" w:rsidRDefault="00F20422" w:rsidP="00F20422">
            <w:proofErr w:type="spellStart"/>
            <w:r>
              <w:rPr>
                <w:lang w:val="en-GB"/>
              </w:rPr>
              <w:t>Ntshav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hu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ntshav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6}</w:t>
            </w:r>
          </w:p>
        </w:tc>
      </w:tr>
      <w:tr w:rsidR="0086493F" w14:paraId="6DD6CD95" w14:textId="77777777" w:rsidTr="0086493F">
        <w:tc>
          <w:tcPr>
            <w:tcW w:w="0" w:type="auto"/>
            <w:shd w:val="clear" w:color="auto" w:fill="FFFFFF"/>
          </w:tcPr>
          <w:p w14:paraId="7CB674B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156</w:t>
            </w:r>
            <w:r>
              <w:rPr>
                <w:rStyle w:val="TransUnitID"/>
                <w:lang w:val="en-GB"/>
              </w:rPr>
              <w:t>bd345e97-d24f-46bf-beeb-59c8d391226c</w:t>
            </w:r>
          </w:p>
        </w:tc>
        <w:tc>
          <w:tcPr>
            <w:tcW w:w="0" w:type="auto"/>
            <w:shd w:val="clear" w:color="auto" w:fill="FFFFFF"/>
          </w:tcPr>
          <w:p w14:paraId="7EA9564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5F663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03E11B09" w14:textId="53922016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86493F" w14:paraId="414493CA" w14:textId="77777777" w:rsidTr="0086493F">
        <w:tc>
          <w:tcPr>
            <w:tcW w:w="0" w:type="auto"/>
            <w:shd w:val="clear" w:color="auto" w:fill="FFFFFF"/>
          </w:tcPr>
          <w:p w14:paraId="6499B88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157</w:t>
            </w:r>
            <w:r>
              <w:rPr>
                <w:rStyle w:val="TransUnitID"/>
                <w:lang w:val="en-GB"/>
              </w:rPr>
              <w:t>54a0687d-9006-491a-9014-01951d7ab023</w:t>
            </w:r>
          </w:p>
        </w:tc>
        <w:tc>
          <w:tcPr>
            <w:tcW w:w="0" w:type="auto"/>
            <w:shd w:val="clear" w:color="auto" w:fill="FFFFFF"/>
          </w:tcPr>
          <w:p w14:paraId="7847EB9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A2567E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Yes, but only during pregnancy</w:t>
            </w:r>
          </w:p>
        </w:tc>
        <w:tc>
          <w:tcPr>
            <w:tcW w:w="6228" w:type="dxa"/>
            <w:shd w:val="clear" w:color="auto" w:fill="FFFFFF"/>
          </w:tcPr>
          <w:p w14:paraId="080EF7C9" w14:textId="27E5E0CF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tab sis </w:t>
            </w:r>
            <w:proofErr w:type="spellStart"/>
            <w:r>
              <w:rPr>
                <w:lang w:val="en-GB"/>
              </w:rPr>
              <w:t>tsuas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tub</w:t>
            </w:r>
          </w:p>
        </w:tc>
      </w:tr>
      <w:tr w:rsidR="0086493F" w14:paraId="3CE5757B" w14:textId="77777777" w:rsidTr="0086493F">
        <w:tc>
          <w:tcPr>
            <w:tcW w:w="0" w:type="auto"/>
            <w:shd w:val="clear" w:color="auto" w:fill="FFFFFF"/>
          </w:tcPr>
          <w:p w14:paraId="7EE687F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158</w:t>
            </w:r>
            <w:r>
              <w:rPr>
                <w:rStyle w:val="TransUnitID"/>
                <w:lang w:val="en-GB"/>
              </w:rPr>
              <w:t>9b030a7a-672b-46e7-8ee8-e617445bef03</w:t>
            </w:r>
          </w:p>
        </w:tc>
        <w:tc>
          <w:tcPr>
            <w:tcW w:w="0" w:type="auto"/>
            <w:shd w:val="clear" w:color="auto" w:fill="FFFFFF"/>
          </w:tcPr>
          <w:p w14:paraId="6CFA276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3C6883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Borderline high or pre-hypertension</w:t>
            </w:r>
          </w:p>
        </w:tc>
        <w:tc>
          <w:tcPr>
            <w:tcW w:w="6228" w:type="dxa"/>
            <w:shd w:val="clear" w:color="auto" w:fill="FFFFFF"/>
          </w:tcPr>
          <w:p w14:paraId="02637754" w14:textId="1A5A14FF" w:rsidR="00F20422" w:rsidRDefault="00F20422" w:rsidP="00F20422">
            <w:proofErr w:type="spellStart"/>
            <w:r>
              <w:rPr>
                <w:lang w:val="en-GB"/>
              </w:rPr>
              <w:t>Ciam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500C5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ntej</w:t>
            </w:r>
            <w:proofErr w:type="spellEnd"/>
            <w:r>
              <w:rPr>
                <w:lang w:val="en-GB"/>
              </w:rPr>
              <w:t xml:space="preserve"> hypertension</w:t>
            </w:r>
          </w:p>
        </w:tc>
      </w:tr>
      <w:tr w:rsidR="0086493F" w14:paraId="17FAB0C6" w14:textId="77777777" w:rsidTr="0086493F">
        <w:tc>
          <w:tcPr>
            <w:tcW w:w="0" w:type="auto"/>
            <w:shd w:val="clear" w:color="auto" w:fill="FFFFFF"/>
          </w:tcPr>
          <w:p w14:paraId="49D8D0B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159</w:t>
            </w:r>
            <w:r>
              <w:rPr>
                <w:rStyle w:val="TransUnitID"/>
                <w:lang w:val="en-GB"/>
              </w:rPr>
              <w:t>0df8e997-ed4e-4a99-a082-0453e5b50bf6</w:t>
            </w:r>
          </w:p>
        </w:tc>
        <w:tc>
          <w:tcPr>
            <w:tcW w:w="0" w:type="auto"/>
            <w:shd w:val="clear" w:color="auto" w:fill="FFFFFF"/>
          </w:tcPr>
          <w:p w14:paraId="1DCBF5F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A6E2E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015AEB1F" w14:textId="223B0AC1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86493F" w14:paraId="7BFCF39B" w14:textId="77777777" w:rsidTr="0086493F">
        <w:tc>
          <w:tcPr>
            <w:tcW w:w="0" w:type="auto"/>
            <w:shd w:val="clear" w:color="auto" w:fill="FFFFFF"/>
          </w:tcPr>
          <w:p w14:paraId="075C4B5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160</w:t>
            </w:r>
            <w:r>
              <w:rPr>
                <w:rStyle w:val="TransUnitID"/>
                <w:lang w:val="en-GB"/>
              </w:rPr>
              <w:t>71f42a6c-76c7-4ceb-b4f4-b4652632a59e</w:t>
            </w:r>
          </w:p>
        </w:tc>
        <w:tc>
          <w:tcPr>
            <w:tcW w:w="0" w:type="auto"/>
            <w:shd w:val="clear" w:color="auto" w:fill="FFFFFF"/>
          </w:tcPr>
          <w:p w14:paraId="7AC3ECE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65939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7}b.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58DB9C03" w14:textId="4E1849C1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7}b.</w:t>
            </w:r>
            <w:proofErr w:type="gramEnd"/>
          </w:p>
        </w:tc>
      </w:tr>
      <w:tr w:rsidR="0086493F" w14:paraId="7C10F32F" w14:textId="77777777" w:rsidTr="0086493F">
        <w:tc>
          <w:tcPr>
            <w:tcW w:w="0" w:type="auto"/>
            <w:shd w:val="clear" w:color="auto" w:fill="FFFFFF"/>
          </w:tcPr>
          <w:p w14:paraId="321A7D5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161</w:t>
            </w:r>
            <w:r>
              <w:rPr>
                <w:rStyle w:val="TransUnitID"/>
                <w:lang w:val="en-GB"/>
              </w:rPr>
              <w:t>e03166c8-6198-4af9-8e6c-e78b09f1f396</w:t>
            </w:r>
          </w:p>
        </w:tc>
        <w:tc>
          <w:tcPr>
            <w:tcW w:w="0" w:type="auto"/>
            <w:shd w:val="clear" w:color="auto" w:fill="FFFFFF"/>
          </w:tcPr>
          <w:p w14:paraId="3D46579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9AA9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Diabetes or sugar disease {7}</w:t>
            </w:r>
          </w:p>
        </w:tc>
        <w:tc>
          <w:tcPr>
            <w:tcW w:w="6228" w:type="dxa"/>
            <w:shd w:val="clear" w:color="auto" w:fill="FFFFFF"/>
          </w:tcPr>
          <w:p w14:paraId="1E6DF9B2" w14:textId="4A81FF7E" w:rsidR="00F20422" w:rsidRDefault="00F20422" w:rsidP="00F20422">
            <w:r>
              <w:rPr>
                <w:lang w:val="en-GB"/>
              </w:rPr>
              <w:t xml:space="preserve">Mob </w:t>
            </w:r>
            <w:proofErr w:type="spellStart"/>
            <w:r>
              <w:rPr>
                <w:lang w:val="en-GB"/>
              </w:rPr>
              <w:t>ntshav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r w:rsidR="00500C5F">
              <w:rPr>
                <w:lang w:val="en-GB"/>
              </w:rPr>
              <w:t>sis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 w:rsidR="00500C5F">
              <w:rPr>
                <w:lang w:val="en-GB"/>
              </w:rPr>
              <w:t>ntshav</w:t>
            </w:r>
            <w:proofErr w:type="spellEnd"/>
            <w:r w:rsidR="00500C5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zib</w:t>
            </w:r>
            <w:proofErr w:type="spellEnd"/>
            <w:r>
              <w:rPr>
                <w:lang w:val="en-GB"/>
              </w:rPr>
              <w:t xml:space="preserve"> {7}</w:t>
            </w:r>
          </w:p>
        </w:tc>
      </w:tr>
      <w:tr w:rsidR="0086493F" w14:paraId="036AD519" w14:textId="77777777" w:rsidTr="0086493F">
        <w:tc>
          <w:tcPr>
            <w:tcW w:w="0" w:type="auto"/>
            <w:shd w:val="clear" w:color="auto" w:fill="FFFFFF"/>
          </w:tcPr>
          <w:p w14:paraId="314E43E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162</w:t>
            </w:r>
            <w:r>
              <w:rPr>
                <w:rStyle w:val="TransUnitID"/>
                <w:lang w:val="en-GB"/>
              </w:rPr>
              <w:t>3fb4377f-f681-4aad-bf38-394a91089fab</w:t>
            </w:r>
          </w:p>
        </w:tc>
        <w:tc>
          <w:tcPr>
            <w:tcW w:w="0" w:type="auto"/>
            <w:shd w:val="clear" w:color="auto" w:fill="FFFFFF"/>
          </w:tcPr>
          <w:p w14:paraId="228F585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3E067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168B91F3" w14:textId="65F09D83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86493F" w14:paraId="4B6D76C5" w14:textId="77777777" w:rsidTr="0086493F">
        <w:tc>
          <w:tcPr>
            <w:tcW w:w="0" w:type="auto"/>
            <w:shd w:val="clear" w:color="auto" w:fill="FFFFFF"/>
          </w:tcPr>
          <w:p w14:paraId="347DCDF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163</w:t>
            </w:r>
            <w:r>
              <w:rPr>
                <w:rStyle w:val="TransUnitID"/>
                <w:lang w:val="en-GB"/>
              </w:rPr>
              <w:t>99ad00f1-b009-44fe-a595-09b9187f5fd7</w:t>
            </w:r>
          </w:p>
        </w:tc>
        <w:tc>
          <w:tcPr>
            <w:tcW w:w="0" w:type="auto"/>
            <w:shd w:val="clear" w:color="auto" w:fill="FFFFFF"/>
          </w:tcPr>
          <w:p w14:paraId="5952505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E0355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Yes, but only during pregnancy</w:t>
            </w:r>
          </w:p>
        </w:tc>
        <w:tc>
          <w:tcPr>
            <w:tcW w:w="6228" w:type="dxa"/>
            <w:shd w:val="clear" w:color="auto" w:fill="FFFFFF"/>
          </w:tcPr>
          <w:p w14:paraId="456B9630" w14:textId="5AD7A1A6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tab sis </w:t>
            </w:r>
            <w:proofErr w:type="spellStart"/>
            <w:r>
              <w:rPr>
                <w:lang w:val="en-GB"/>
              </w:rPr>
              <w:t>tsuas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tub</w:t>
            </w:r>
          </w:p>
        </w:tc>
      </w:tr>
      <w:tr w:rsidR="0086493F" w14:paraId="1D2BA1D9" w14:textId="77777777" w:rsidTr="0086493F">
        <w:tc>
          <w:tcPr>
            <w:tcW w:w="0" w:type="auto"/>
            <w:shd w:val="clear" w:color="auto" w:fill="FFFFFF"/>
          </w:tcPr>
          <w:p w14:paraId="41723A6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164</w:t>
            </w:r>
            <w:r>
              <w:rPr>
                <w:rStyle w:val="TransUnitID"/>
                <w:lang w:val="en-GB"/>
              </w:rPr>
              <w:t>0c7695b3-f826-4e01-955c-dfdc1b524f5b</w:t>
            </w:r>
          </w:p>
        </w:tc>
        <w:tc>
          <w:tcPr>
            <w:tcW w:w="0" w:type="auto"/>
            <w:shd w:val="clear" w:color="auto" w:fill="FFFFFF"/>
          </w:tcPr>
          <w:p w14:paraId="563795A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73FFE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Pre-diabetes or borderline diabetes</w:t>
            </w:r>
          </w:p>
        </w:tc>
        <w:tc>
          <w:tcPr>
            <w:tcW w:w="6228" w:type="dxa"/>
            <w:shd w:val="clear" w:color="auto" w:fill="FFFFFF"/>
          </w:tcPr>
          <w:p w14:paraId="562D2685" w14:textId="66D6076D" w:rsidR="00F20422" w:rsidRDefault="00450470" w:rsidP="00F20422">
            <w:proofErr w:type="spellStart"/>
            <w:ins w:id="38" w:author="SK V" w:date="2022-05-09T00:06:00Z">
              <w:r>
                <w:rPr>
                  <w:lang w:val="en-GB"/>
                </w:rPr>
                <w:t>Ua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Ntej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proofErr w:type="spellStart"/>
            <w:r w:rsidR="000165B9">
              <w:rPr>
                <w:lang w:val="en-GB"/>
              </w:rPr>
              <w:t>Ntshav</w:t>
            </w:r>
            <w:proofErr w:type="spellEnd"/>
            <w:r w:rsidR="000165B9">
              <w:rPr>
                <w:lang w:val="en-GB"/>
              </w:rPr>
              <w:t xml:space="preserve"> </w:t>
            </w:r>
            <w:proofErr w:type="spellStart"/>
            <w:r w:rsidR="000165B9">
              <w:rPr>
                <w:lang w:val="en-GB"/>
              </w:rPr>
              <w:t>qab</w:t>
            </w:r>
            <w:proofErr w:type="spellEnd"/>
            <w:r w:rsidR="000165B9">
              <w:rPr>
                <w:lang w:val="en-GB"/>
              </w:rPr>
              <w:t xml:space="preserve"> zi </w:t>
            </w:r>
            <w:del w:id="39" w:author="SK V" w:date="2022-05-09T00:06:00Z">
              <w:r w:rsidR="000165B9" w:rsidDel="00450470">
                <w:rPr>
                  <w:lang w:val="en-GB"/>
                </w:rPr>
                <w:delText xml:space="preserve">braws hnub nyoog </w:delText>
              </w:r>
            </w:del>
            <w:proofErr w:type="spellStart"/>
            <w:r w:rsidR="000165B9">
              <w:rPr>
                <w:lang w:val="en-GB"/>
              </w:rPr>
              <w:t>los</w:t>
            </w:r>
            <w:proofErr w:type="spellEnd"/>
            <w:r w:rsidR="000165B9">
              <w:rPr>
                <w:lang w:val="en-GB"/>
              </w:rPr>
              <w:t xml:space="preserve"> sis </w:t>
            </w:r>
            <w:proofErr w:type="spellStart"/>
            <w:ins w:id="40" w:author="SK V" w:date="2022-05-09T00:07:00Z">
              <w:r>
                <w:rPr>
                  <w:lang w:val="en-GB"/>
                </w:rPr>
                <w:t>txoj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kab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ntshav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qab</w:t>
              </w:r>
              <w:proofErr w:type="spellEnd"/>
              <w:r>
                <w:rPr>
                  <w:lang w:val="en-GB"/>
                </w:rPr>
                <w:t xml:space="preserve"> sib </w:t>
              </w:r>
            </w:ins>
            <w:del w:id="41" w:author="SK V" w:date="2022-05-09T00:07:00Z">
              <w:r w:rsidR="000165B9" w:rsidDel="00450470">
                <w:rPr>
                  <w:lang w:val="en-GB"/>
                </w:rPr>
                <w:delText>sij ha</w:delText>
              </w:r>
            </w:del>
            <w:del w:id="42" w:author="SK V" w:date="2022-05-09T00:08:00Z">
              <w:r w:rsidR="000165B9" w:rsidDel="00450470">
                <w:rPr>
                  <w:lang w:val="en-GB"/>
                </w:rPr>
                <w:delText>wm</w:delText>
              </w:r>
            </w:del>
          </w:p>
        </w:tc>
      </w:tr>
      <w:tr w:rsidR="0086493F" w14:paraId="367C1D71" w14:textId="77777777" w:rsidTr="0086493F">
        <w:tc>
          <w:tcPr>
            <w:tcW w:w="0" w:type="auto"/>
            <w:shd w:val="clear" w:color="auto" w:fill="FFFFFF"/>
          </w:tcPr>
          <w:p w14:paraId="2DECBA0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165</w:t>
            </w:r>
            <w:r>
              <w:rPr>
                <w:rStyle w:val="TransUnitID"/>
                <w:lang w:val="en-GB"/>
              </w:rPr>
              <w:t>689197e9-faa9-401f-9e07-458ef4b71ed8</w:t>
            </w:r>
          </w:p>
        </w:tc>
        <w:tc>
          <w:tcPr>
            <w:tcW w:w="0" w:type="auto"/>
            <w:shd w:val="clear" w:color="auto" w:fill="FFFFFF"/>
          </w:tcPr>
          <w:p w14:paraId="6DA9813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CF4A0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1D573AEB" w14:textId="39280E9A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86493F" w14:paraId="5618F625" w14:textId="77777777" w:rsidTr="0086493F">
        <w:tc>
          <w:tcPr>
            <w:tcW w:w="0" w:type="auto"/>
            <w:shd w:val="clear" w:color="auto" w:fill="FFFFFF"/>
          </w:tcPr>
          <w:p w14:paraId="52824A3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166</w:t>
            </w:r>
            <w:r>
              <w:rPr>
                <w:rStyle w:val="TransUnitID"/>
                <w:lang w:val="en-GB"/>
              </w:rPr>
              <w:t>32d6bacd-5f13-4569-9ff2-18f389261468</w:t>
            </w:r>
          </w:p>
        </w:tc>
        <w:tc>
          <w:tcPr>
            <w:tcW w:w="0" w:type="auto"/>
            <w:shd w:val="clear" w:color="auto" w:fill="FFFFFF"/>
          </w:tcPr>
          <w:p w14:paraId="6B6736B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1A9FC0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8}c.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21370073" w14:textId="50C4F0D4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8}c.</w:t>
            </w:r>
            <w:proofErr w:type="gramEnd"/>
          </w:p>
        </w:tc>
      </w:tr>
      <w:tr w:rsidR="0086493F" w14:paraId="06133BA7" w14:textId="77777777" w:rsidTr="0086493F">
        <w:tc>
          <w:tcPr>
            <w:tcW w:w="0" w:type="auto"/>
            <w:shd w:val="clear" w:color="auto" w:fill="FFFFFF"/>
          </w:tcPr>
          <w:p w14:paraId="16A7D66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167</w:t>
            </w:r>
            <w:r>
              <w:rPr>
                <w:rStyle w:val="TransUnitID"/>
                <w:lang w:val="en-GB"/>
              </w:rPr>
              <w:t>eca3b17a-7d35-4194-9497-1bf0f88a1d83</w:t>
            </w:r>
          </w:p>
        </w:tc>
        <w:tc>
          <w:tcPr>
            <w:tcW w:w="0" w:type="auto"/>
            <w:shd w:val="clear" w:color="auto" w:fill="FFFFFF"/>
          </w:tcPr>
          <w:p w14:paraId="3FD871D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948286" w14:textId="77777777" w:rsidR="00F20422" w:rsidRDefault="00F20422" w:rsidP="00F2042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Asthma{</w:t>
            </w:r>
            <w:proofErr w:type="gramEnd"/>
            <w:r>
              <w:rPr>
                <w:lang w:val="en-GB"/>
              </w:rPr>
              <w:t>8}</w:t>
            </w:r>
          </w:p>
        </w:tc>
        <w:tc>
          <w:tcPr>
            <w:tcW w:w="6228" w:type="dxa"/>
            <w:shd w:val="clear" w:color="auto" w:fill="FFFFFF"/>
          </w:tcPr>
          <w:p w14:paraId="75602FB5" w14:textId="74996200" w:rsidR="00F20422" w:rsidRDefault="00F20422" w:rsidP="00F20422">
            <w:r>
              <w:rPr>
                <w:lang w:val="en-GB"/>
              </w:rPr>
              <w:t xml:space="preserve">Mob </w:t>
            </w:r>
            <w:proofErr w:type="spellStart"/>
            <w:r>
              <w:rPr>
                <w:lang w:val="en-GB"/>
              </w:rPr>
              <w:t>hawb</w:t>
            </w:r>
            <w:proofErr w:type="spellEnd"/>
            <w:r>
              <w:rPr>
                <w:lang w:val="en-GB"/>
              </w:rPr>
              <w:t xml:space="preserve"> {8}</w:t>
            </w:r>
          </w:p>
        </w:tc>
      </w:tr>
      <w:tr w:rsidR="0086493F" w14:paraId="430B3656" w14:textId="77777777" w:rsidTr="0086493F">
        <w:tc>
          <w:tcPr>
            <w:tcW w:w="0" w:type="auto"/>
            <w:shd w:val="clear" w:color="auto" w:fill="FFFFFF"/>
          </w:tcPr>
          <w:p w14:paraId="2AE423C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168</w:t>
            </w:r>
            <w:r>
              <w:rPr>
                <w:rStyle w:val="TransUnitID"/>
                <w:lang w:val="en-GB"/>
              </w:rPr>
              <w:t>ce32771f-ea45-4cc4-b822-28f6f781f77e</w:t>
            </w:r>
          </w:p>
        </w:tc>
        <w:tc>
          <w:tcPr>
            <w:tcW w:w="0" w:type="auto"/>
            <w:shd w:val="clear" w:color="auto" w:fill="FFFFFF"/>
          </w:tcPr>
          <w:p w14:paraId="0D3C4B6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2663C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24CF62BA" w14:textId="78B04459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86493F" w14:paraId="5F79E183" w14:textId="77777777" w:rsidTr="0086493F">
        <w:tc>
          <w:tcPr>
            <w:tcW w:w="0" w:type="auto"/>
            <w:shd w:val="clear" w:color="auto" w:fill="FFFFFF"/>
          </w:tcPr>
          <w:p w14:paraId="203066F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169</w:t>
            </w:r>
            <w:r>
              <w:rPr>
                <w:rStyle w:val="TransUnitID"/>
                <w:lang w:val="en-GB"/>
              </w:rPr>
              <w:t>6717ce17-6ac6-4b27-98d2-edc57c9172a1</w:t>
            </w:r>
          </w:p>
        </w:tc>
        <w:tc>
          <w:tcPr>
            <w:tcW w:w="0" w:type="auto"/>
            <w:shd w:val="clear" w:color="auto" w:fill="FFFFFF"/>
          </w:tcPr>
          <w:p w14:paraId="7BEC11B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7155F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 {9} </w:t>
            </w:r>
            <w:r>
              <w:rPr>
                <w:rStyle w:val="Tag"/>
                <w:lang w:val="en-GB"/>
              </w:rPr>
              <w:t>&lt;59&gt;</w:t>
            </w:r>
            <w:r>
              <w:rPr>
                <w:lang w:val="en-GB"/>
              </w:rPr>
              <w:t>Go to question</w:t>
            </w:r>
            <w:r>
              <w:rPr>
                <w:rStyle w:val="Tag"/>
                <w:lang w:val="en-GB"/>
              </w:rPr>
              <w:t>&lt;/59&gt;</w:t>
            </w:r>
            <w:r>
              <w:rPr>
                <w:lang w:val="en-GB"/>
              </w:rPr>
              <w:t xml:space="preserve"> A3</w:t>
            </w:r>
          </w:p>
        </w:tc>
        <w:tc>
          <w:tcPr>
            <w:tcW w:w="6228" w:type="dxa"/>
            <w:shd w:val="clear" w:color="auto" w:fill="FFFFFF"/>
          </w:tcPr>
          <w:p w14:paraId="58FC3B40" w14:textId="1D3B133A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{9} </w:t>
            </w:r>
            <w:r w:rsidRPr="00A33A4A">
              <w:rPr>
                <w:color w:val="FF0000"/>
                <w:lang w:val="en-GB"/>
              </w:rPr>
              <w:t>&lt;59&gt;</w:t>
            </w:r>
            <w:r>
              <w:rPr>
                <w:lang w:val="en-GB"/>
              </w:rPr>
              <w:t xml:space="preserve">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lo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 w:rsidRPr="00A33A4A">
              <w:rPr>
                <w:color w:val="FF0000"/>
                <w:lang w:val="en-GB"/>
              </w:rPr>
              <w:t>&lt;/59&gt;</w:t>
            </w:r>
            <w:r>
              <w:rPr>
                <w:lang w:val="en-GB"/>
              </w:rPr>
              <w:t xml:space="preserve"> A3</w:t>
            </w:r>
          </w:p>
        </w:tc>
      </w:tr>
      <w:tr w:rsidR="0086493F" w14:paraId="47FA45AB" w14:textId="77777777" w:rsidTr="0086493F">
        <w:tc>
          <w:tcPr>
            <w:tcW w:w="0" w:type="auto"/>
            <w:shd w:val="clear" w:color="auto" w:fill="FFFFFF"/>
          </w:tcPr>
          <w:p w14:paraId="61CD419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170</w:t>
            </w:r>
            <w:r>
              <w:rPr>
                <w:rStyle w:val="TransUnitID"/>
                <w:lang w:val="en-GB"/>
              </w:rPr>
              <w:t>b3513964-8842-4155-b814-a43073386e48</w:t>
            </w:r>
          </w:p>
        </w:tc>
        <w:tc>
          <w:tcPr>
            <w:tcW w:w="0" w:type="auto"/>
            <w:shd w:val="clear" w:color="auto" w:fill="FFFFFF"/>
          </w:tcPr>
          <w:p w14:paraId="1A5955D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703F87E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ci.</w:t>
            </w:r>
          </w:p>
        </w:tc>
        <w:tc>
          <w:tcPr>
            <w:tcW w:w="6228" w:type="dxa"/>
            <w:shd w:val="clear" w:color="auto" w:fill="FFFFFF"/>
          </w:tcPr>
          <w:p w14:paraId="504D7E7C" w14:textId="7E5D6C83" w:rsidR="00F20422" w:rsidRDefault="00F20422" w:rsidP="00F20422">
            <w:r>
              <w:rPr>
                <w:lang w:val="en-GB"/>
              </w:rPr>
              <w:t>ci.</w:t>
            </w:r>
          </w:p>
        </w:tc>
      </w:tr>
      <w:tr w:rsidR="0086493F" w14:paraId="2D9A2A33" w14:textId="77777777" w:rsidTr="0086493F">
        <w:tc>
          <w:tcPr>
            <w:tcW w:w="0" w:type="auto"/>
            <w:shd w:val="clear" w:color="auto" w:fill="FFFFFF"/>
          </w:tcPr>
          <w:p w14:paraId="674F9D2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171</w:t>
            </w:r>
            <w:r>
              <w:rPr>
                <w:rStyle w:val="TransUnitID"/>
                <w:lang w:val="en-GB"/>
              </w:rPr>
              <w:t>93f6ee28-45f4-4a0d-aa4e-2fddd89edb99</w:t>
            </w:r>
          </w:p>
        </w:tc>
        <w:tc>
          <w:tcPr>
            <w:tcW w:w="0" w:type="auto"/>
            <w:shd w:val="clear" w:color="auto" w:fill="FFFFFF"/>
          </w:tcPr>
          <w:p w14:paraId="744D519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40C97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Do you still have asthma?</w:t>
            </w:r>
          </w:p>
        </w:tc>
        <w:tc>
          <w:tcPr>
            <w:tcW w:w="6228" w:type="dxa"/>
            <w:shd w:val="clear" w:color="auto" w:fill="FFFFFF"/>
          </w:tcPr>
          <w:p w14:paraId="317D43AE" w14:textId="4F825A50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0165B9">
              <w:rPr>
                <w:lang w:val="en-GB"/>
              </w:rPr>
              <w:t>kev</w:t>
            </w:r>
            <w:proofErr w:type="spellEnd"/>
            <w:r w:rsidR="000165B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mob </w:t>
            </w:r>
            <w:proofErr w:type="spellStart"/>
            <w:r>
              <w:rPr>
                <w:lang w:val="en-GB"/>
              </w:rPr>
              <w:t>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5B2F3630" w14:textId="77777777" w:rsidTr="0086493F">
        <w:tc>
          <w:tcPr>
            <w:tcW w:w="0" w:type="auto"/>
            <w:shd w:val="clear" w:color="auto" w:fill="FFFFFF"/>
          </w:tcPr>
          <w:p w14:paraId="0E51C50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172</w:t>
            </w:r>
            <w:r>
              <w:rPr>
                <w:rStyle w:val="TransUnitID"/>
                <w:lang w:val="en-GB"/>
              </w:rPr>
              <w:t>b3715ba2-78ed-4b15-b57a-1c4080c5fb78</w:t>
            </w:r>
          </w:p>
        </w:tc>
        <w:tc>
          <w:tcPr>
            <w:tcW w:w="0" w:type="auto"/>
            <w:shd w:val="clear" w:color="auto" w:fill="FFFFFF"/>
          </w:tcPr>
          <w:p w14:paraId="71FFDFC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039A1E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E04DA15" w14:textId="35A850B8" w:rsidR="00F20422" w:rsidRDefault="00D24902" w:rsidP="00F20422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6493F" w14:paraId="51BCDF0D" w14:textId="77777777" w:rsidTr="0086493F">
        <w:tc>
          <w:tcPr>
            <w:tcW w:w="0" w:type="auto"/>
            <w:shd w:val="clear" w:color="auto" w:fill="FFFFFF"/>
          </w:tcPr>
          <w:p w14:paraId="3D3EC08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173</w:t>
            </w:r>
            <w:r>
              <w:rPr>
                <w:rStyle w:val="TransUnitID"/>
                <w:lang w:val="en-GB"/>
              </w:rPr>
              <w:t>d9374418-cb26-4f91-b496-22e48f383e8e</w:t>
            </w:r>
          </w:p>
        </w:tc>
        <w:tc>
          <w:tcPr>
            <w:tcW w:w="0" w:type="auto"/>
            <w:shd w:val="clear" w:color="auto" w:fill="FFFFFF"/>
          </w:tcPr>
          <w:p w14:paraId="2B6BF26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3E1A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549420D8" w14:textId="54AE1E13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 w:rsidR="00D24902">
              <w:rPr>
                <w:lang w:val="en-GB"/>
              </w:rPr>
              <w:t xml:space="preserve"> </w:t>
            </w:r>
            <w:proofErr w:type="spellStart"/>
            <w:r w:rsidR="00D24902">
              <w:rPr>
                <w:lang w:val="en-GB"/>
              </w:rPr>
              <w:t>Muaj</w:t>
            </w:r>
            <w:proofErr w:type="spellEnd"/>
          </w:p>
        </w:tc>
      </w:tr>
      <w:tr w:rsidR="0086493F" w14:paraId="40AFBFB9" w14:textId="77777777" w:rsidTr="0086493F">
        <w:tc>
          <w:tcPr>
            <w:tcW w:w="0" w:type="auto"/>
            <w:shd w:val="clear" w:color="auto" w:fill="FFFFFF"/>
          </w:tcPr>
          <w:p w14:paraId="55C5D4B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174</w:t>
            </w:r>
            <w:r>
              <w:rPr>
                <w:rStyle w:val="TransUnitID"/>
                <w:lang w:val="en-GB"/>
              </w:rPr>
              <w:t>1885cabf-00b2-41e8-942c-0999d71da1a0</w:t>
            </w:r>
          </w:p>
        </w:tc>
        <w:tc>
          <w:tcPr>
            <w:tcW w:w="0" w:type="auto"/>
            <w:shd w:val="clear" w:color="auto" w:fill="FFFFFF"/>
          </w:tcPr>
          <w:p w14:paraId="217EF01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DCC5F6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A3.</w:t>
            </w:r>
          </w:p>
        </w:tc>
        <w:tc>
          <w:tcPr>
            <w:tcW w:w="6228" w:type="dxa"/>
            <w:shd w:val="clear" w:color="auto" w:fill="FFFFFF"/>
          </w:tcPr>
          <w:p w14:paraId="44746767" w14:textId="6C634E22" w:rsidR="00F20422" w:rsidRDefault="00F20422" w:rsidP="00F20422">
            <w:r>
              <w:rPr>
                <w:lang w:val="en-GB"/>
              </w:rPr>
              <w:t>A3.</w:t>
            </w:r>
          </w:p>
        </w:tc>
      </w:tr>
      <w:tr w:rsidR="0086493F" w14:paraId="54604ACB" w14:textId="77777777" w:rsidTr="0086493F">
        <w:tc>
          <w:tcPr>
            <w:tcW w:w="0" w:type="auto"/>
            <w:shd w:val="clear" w:color="auto" w:fill="FFFFFF"/>
          </w:tcPr>
          <w:p w14:paraId="315AE5D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175</w:t>
            </w:r>
            <w:r>
              <w:rPr>
                <w:rStyle w:val="TransUnitID"/>
                <w:lang w:val="en-GB"/>
              </w:rPr>
              <w:t>93d308a0-b975-4592-8453-8e390081e8d5</w:t>
            </w:r>
          </w:p>
        </w:tc>
        <w:tc>
          <w:tcPr>
            <w:tcW w:w="0" w:type="auto"/>
            <w:shd w:val="clear" w:color="auto" w:fill="FFFFFF"/>
          </w:tcPr>
          <w:p w14:paraId="073117F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713FE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1}Thinking</w:t>
            </w:r>
            <w:proofErr w:type="gramEnd"/>
            <w:r>
              <w:rPr>
                <w:lang w:val="en-GB"/>
              </w:rPr>
              <w:t xml:space="preserve"> about your mental health, which includes stress, depression, problem with emotions, for how many days during the </w:t>
            </w:r>
            <w:r>
              <w:rPr>
                <w:rStyle w:val="Tag"/>
                <w:lang w:val="en-GB"/>
              </w:rPr>
              <w:t>&lt;60&gt;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&lt;/60&gt;</w:t>
            </w:r>
            <w:r>
              <w:rPr>
                <w:lang w:val="en-GB"/>
              </w:rPr>
              <w:t xml:space="preserve"> was your mental health NOT good?{3}</w:t>
            </w:r>
          </w:p>
        </w:tc>
        <w:tc>
          <w:tcPr>
            <w:tcW w:w="6228" w:type="dxa"/>
            <w:shd w:val="clear" w:color="auto" w:fill="FFFFFF"/>
          </w:tcPr>
          <w:p w14:paraId="70ADBE09" w14:textId="38B954DB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&lt;60&gt;30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&lt;/60&gt;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zoo?{3}</w:t>
            </w:r>
          </w:p>
        </w:tc>
      </w:tr>
      <w:tr w:rsidR="0086493F" w14:paraId="531457E9" w14:textId="77777777" w:rsidTr="0086493F">
        <w:tc>
          <w:tcPr>
            <w:tcW w:w="0" w:type="auto"/>
            <w:shd w:val="clear" w:color="auto" w:fill="FFFFFF"/>
          </w:tcPr>
          <w:p w14:paraId="0D2225F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176</w:t>
            </w:r>
            <w:r>
              <w:rPr>
                <w:rStyle w:val="TransUnitID"/>
                <w:lang w:val="en-GB"/>
              </w:rPr>
              <w:t>2661a15d-e87c-4930-9e72-a6132c723e03</w:t>
            </w:r>
          </w:p>
        </w:tc>
        <w:tc>
          <w:tcPr>
            <w:tcW w:w="0" w:type="auto"/>
            <w:shd w:val="clear" w:color="auto" w:fill="FFFFFF"/>
          </w:tcPr>
          <w:p w14:paraId="72163A0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BC460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Number of days</w:t>
            </w:r>
          </w:p>
        </w:tc>
        <w:tc>
          <w:tcPr>
            <w:tcW w:w="6228" w:type="dxa"/>
            <w:shd w:val="clear" w:color="auto" w:fill="FFFFFF"/>
          </w:tcPr>
          <w:p w14:paraId="26D84D25" w14:textId="101C21CD" w:rsidR="00F20422" w:rsidRDefault="00D24902" w:rsidP="00F20422">
            <w:r>
              <w:rPr>
                <w:lang w:val="en-GB"/>
              </w:rPr>
              <w:t xml:space="preserve">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0F6FE69E" w14:textId="77777777" w:rsidTr="0086493F">
        <w:tc>
          <w:tcPr>
            <w:tcW w:w="0" w:type="auto"/>
            <w:shd w:val="clear" w:color="auto" w:fill="FFFFFF"/>
          </w:tcPr>
          <w:p w14:paraId="4E7D6CD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177</w:t>
            </w:r>
            <w:r>
              <w:rPr>
                <w:rStyle w:val="TransUnitID"/>
                <w:lang w:val="en-GB"/>
              </w:rPr>
              <w:t>f410f776-32fd-4706-ac4c-045ee318c3f7</w:t>
            </w:r>
          </w:p>
        </w:tc>
        <w:tc>
          <w:tcPr>
            <w:tcW w:w="0" w:type="auto"/>
            <w:shd w:val="clear" w:color="auto" w:fill="FFFFFF"/>
          </w:tcPr>
          <w:p w14:paraId="3CC492B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3CB1C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{3}{4}A4.</w:t>
            </w:r>
          </w:p>
        </w:tc>
        <w:tc>
          <w:tcPr>
            <w:tcW w:w="6228" w:type="dxa"/>
            <w:shd w:val="clear" w:color="auto" w:fill="FFFFFF"/>
          </w:tcPr>
          <w:p w14:paraId="1F7CBD1E" w14:textId="47A54FDE" w:rsidR="00F20422" w:rsidRDefault="00F20422" w:rsidP="00F20422">
            <w:r>
              <w:rPr>
                <w:lang w:val="en-GB"/>
              </w:rPr>
              <w:t>{3}{4}A4.</w:t>
            </w:r>
          </w:p>
        </w:tc>
      </w:tr>
      <w:tr w:rsidR="0086493F" w14:paraId="342FC0D9" w14:textId="77777777" w:rsidTr="0086493F">
        <w:tc>
          <w:tcPr>
            <w:tcW w:w="0" w:type="auto"/>
            <w:shd w:val="clear" w:color="auto" w:fill="FFFFFF"/>
          </w:tcPr>
          <w:p w14:paraId="52EEF02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178</w:t>
            </w:r>
            <w:r>
              <w:rPr>
                <w:rStyle w:val="TransUnitID"/>
                <w:lang w:val="en-GB"/>
              </w:rPr>
              <w:t>1acc1e67-1761-4d1b-9c04-8e7e8b65b779</w:t>
            </w:r>
          </w:p>
        </w:tc>
        <w:tc>
          <w:tcPr>
            <w:tcW w:w="0" w:type="auto"/>
            <w:shd w:val="clear" w:color="auto" w:fill="FFFFFF"/>
          </w:tcPr>
          <w:p w14:paraId="337FB6D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9682E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5}Are</w:t>
            </w:r>
            <w:proofErr w:type="gramEnd"/>
            <w:r>
              <w:rPr>
                <w:lang w:val="en-GB"/>
              </w:rPr>
              <w:t xml:space="preserve"> you limited in any activities because of {</w:t>
            </w:r>
            <w:proofErr w:type="gramStart"/>
            <w:r>
              <w:rPr>
                <w:lang w:val="en-GB"/>
              </w:rPr>
              <w:t>4}physical</w:t>
            </w:r>
            <w:proofErr w:type="gramEnd"/>
            <w:r>
              <w:rPr>
                <w:lang w:val="en-GB"/>
              </w:rPr>
              <w:t>, mental, or emotional problems?</w:t>
            </w:r>
          </w:p>
        </w:tc>
        <w:tc>
          <w:tcPr>
            <w:tcW w:w="6228" w:type="dxa"/>
            <w:shd w:val="clear" w:color="auto" w:fill="FFFFFF"/>
          </w:tcPr>
          <w:p w14:paraId="3A28396C" w14:textId="2249814E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5}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ub</w:t>
            </w:r>
            <w:proofErr w:type="spellEnd"/>
            <w:r>
              <w:rPr>
                <w:lang w:val="en-GB"/>
              </w:rPr>
              <w:t xml:space="preserve"> no vim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{4} </w:t>
            </w:r>
            <w:proofErr w:type="spellStart"/>
            <w:r>
              <w:rPr>
                <w:lang w:val="en-GB"/>
              </w:rPr>
              <w:t>teeb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37D68C22" w14:textId="77777777" w:rsidTr="0086493F">
        <w:tc>
          <w:tcPr>
            <w:tcW w:w="0" w:type="auto"/>
            <w:shd w:val="clear" w:color="auto" w:fill="FFFFFF"/>
          </w:tcPr>
          <w:p w14:paraId="27060BC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179</w:t>
            </w:r>
            <w:r>
              <w:rPr>
                <w:rStyle w:val="TransUnitID"/>
                <w:lang w:val="en-GB"/>
              </w:rPr>
              <w:t>ae525658-9040-447e-91ef-14d415605346</w:t>
            </w:r>
          </w:p>
        </w:tc>
        <w:tc>
          <w:tcPr>
            <w:tcW w:w="0" w:type="auto"/>
            <w:shd w:val="clear" w:color="auto" w:fill="FFFFFF"/>
          </w:tcPr>
          <w:p w14:paraId="2DFF1EB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4B617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Yes {7}</w:t>
            </w:r>
          </w:p>
        </w:tc>
        <w:tc>
          <w:tcPr>
            <w:tcW w:w="6228" w:type="dxa"/>
            <w:shd w:val="clear" w:color="auto" w:fill="FFFFFF"/>
          </w:tcPr>
          <w:p w14:paraId="79E741DC" w14:textId="12722311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{7}</w:t>
            </w:r>
          </w:p>
        </w:tc>
      </w:tr>
      <w:tr w:rsidR="0086493F" w14:paraId="36F8FE3A" w14:textId="77777777" w:rsidTr="0086493F">
        <w:tc>
          <w:tcPr>
            <w:tcW w:w="0" w:type="auto"/>
            <w:shd w:val="clear" w:color="auto" w:fill="FFFFFF"/>
          </w:tcPr>
          <w:p w14:paraId="3CCACDE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180</w:t>
            </w:r>
            <w:r>
              <w:rPr>
                <w:rStyle w:val="TransUnitID"/>
                <w:lang w:val="en-GB"/>
              </w:rPr>
              <w:t>9a07c3c9-a157-4035-a3e7-4599f42fb202</w:t>
            </w:r>
          </w:p>
        </w:tc>
        <w:tc>
          <w:tcPr>
            <w:tcW w:w="0" w:type="auto"/>
            <w:shd w:val="clear" w:color="auto" w:fill="FFFFFF"/>
          </w:tcPr>
          <w:p w14:paraId="4B497FF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BFF6C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286B49BF" w14:textId="3FB7F18F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86493F" w14:paraId="21FDE8B4" w14:textId="77777777" w:rsidTr="0086493F">
        <w:tc>
          <w:tcPr>
            <w:tcW w:w="0" w:type="auto"/>
            <w:shd w:val="clear" w:color="auto" w:fill="FFFFFF"/>
          </w:tcPr>
          <w:p w14:paraId="093DC8B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181</w:t>
            </w:r>
            <w:r>
              <w:rPr>
                <w:rStyle w:val="TransUnitID"/>
                <w:lang w:val="en-GB"/>
              </w:rPr>
              <w:t>6260f8de-e322-429b-a467-6f2100f72f6a</w:t>
            </w:r>
          </w:p>
        </w:tc>
        <w:tc>
          <w:tcPr>
            <w:tcW w:w="0" w:type="auto"/>
            <w:shd w:val="clear" w:color="auto" w:fill="FFFFFF"/>
          </w:tcPr>
          <w:p w14:paraId="224AFA6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7582B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A5.</w:t>
            </w:r>
          </w:p>
        </w:tc>
        <w:tc>
          <w:tcPr>
            <w:tcW w:w="6228" w:type="dxa"/>
            <w:shd w:val="clear" w:color="auto" w:fill="FFFFFF"/>
          </w:tcPr>
          <w:p w14:paraId="0425320E" w14:textId="0EBABF23" w:rsidR="00F20422" w:rsidRDefault="00F20422" w:rsidP="00F20422">
            <w:r>
              <w:rPr>
                <w:lang w:val="en-GB"/>
              </w:rPr>
              <w:t>A5.</w:t>
            </w:r>
          </w:p>
        </w:tc>
      </w:tr>
      <w:tr w:rsidR="0086493F" w14:paraId="2A849EC7" w14:textId="77777777" w:rsidTr="0086493F">
        <w:tc>
          <w:tcPr>
            <w:tcW w:w="0" w:type="auto"/>
            <w:shd w:val="clear" w:color="auto" w:fill="FFFFFF"/>
          </w:tcPr>
          <w:p w14:paraId="24D4FBE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182</w:t>
            </w:r>
            <w:r>
              <w:rPr>
                <w:rStyle w:val="TransUnitID"/>
                <w:lang w:val="en-GB"/>
              </w:rPr>
              <w:t>38862be6-4edf-4da5-8b1c-793b9eb77b5d</w:t>
            </w:r>
          </w:p>
        </w:tc>
        <w:tc>
          <w:tcPr>
            <w:tcW w:w="0" w:type="auto"/>
            <w:shd w:val="clear" w:color="auto" w:fill="FFFFFF"/>
          </w:tcPr>
          <w:p w14:paraId="19D0EE2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F4D96E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8}During</w:t>
            </w:r>
            <w:proofErr w:type="gramEnd"/>
            <w:r>
              <w:rPr>
                <w:lang w:val="en-GB"/>
              </w:rPr>
              <w:t xml:space="preserve"> the </w:t>
            </w:r>
            <w:r>
              <w:rPr>
                <w:rStyle w:val="Tag"/>
                <w:lang w:val="en-GB"/>
              </w:rPr>
              <w:t>&lt;61&gt;</w:t>
            </w:r>
            <w:r>
              <w:rPr>
                <w:lang w:val="en-GB"/>
              </w:rPr>
              <w:t>past 2 weeks</w:t>
            </w:r>
            <w:r>
              <w:rPr>
                <w:rStyle w:val="Tag"/>
                <w:lang w:val="en-GB"/>
              </w:rPr>
              <w:t>&lt;/61&gt;</w:t>
            </w:r>
            <w:r>
              <w:rPr>
                <w:lang w:val="en-GB"/>
              </w:rPr>
              <w:t xml:space="preserve">, how often have you been bothered by any of </w:t>
            </w: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 following problems?</w:t>
            </w:r>
          </w:p>
        </w:tc>
        <w:tc>
          <w:tcPr>
            <w:tcW w:w="6228" w:type="dxa"/>
            <w:shd w:val="clear" w:color="auto" w:fill="FFFFFF"/>
          </w:tcPr>
          <w:p w14:paraId="5EA2E6FF" w14:textId="66153B21" w:rsidR="00F20422" w:rsidRDefault="00F20422" w:rsidP="00F20422">
            <w:r>
              <w:rPr>
                <w:lang w:val="en-GB"/>
              </w:rPr>
              <w:t>{8}</w:t>
            </w:r>
            <w:r w:rsidR="00D24902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D24902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2F7B8A">
              <w:rPr>
                <w:color w:val="FF0000"/>
                <w:lang w:val="en-GB"/>
              </w:rPr>
              <w:t>&lt;61&gt;</w:t>
            </w: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2F7B8A">
              <w:rPr>
                <w:color w:val="FF0000"/>
                <w:lang w:val="en-GB"/>
              </w:rPr>
              <w:t>&lt;/61&gt;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no?</w:t>
            </w:r>
          </w:p>
        </w:tc>
      </w:tr>
      <w:tr w:rsidR="0086493F" w14:paraId="71094F93" w14:textId="77777777" w:rsidTr="0086493F">
        <w:tc>
          <w:tcPr>
            <w:tcW w:w="0" w:type="auto"/>
            <w:shd w:val="clear" w:color="auto" w:fill="FFFFFF"/>
          </w:tcPr>
          <w:p w14:paraId="3CCBFF7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183</w:t>
            </w:r>
            <w:r>
              <w:rPr>
                <w:rStyle w:val="TransUnitID"/>
                <w:lang w:val="en-GB"/>
              </w:rPr>
              <w:t>a60e3186-ec0e-4fbd-8a34-b25882fc39b6</w:t>
            </w:r>
          </w:p>
        </w:tc>
        <w:tc>
          <w:tcPr>
            <w:tcW w:w="0" w:type="auto"/>
            <w:shd w:val="clear" w:color="auto" w:fill="FFFFFF"/>
          </w:tcPr>
          <w:p w14:paraId="7914B43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52E4C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</w:p>
        </w:tc>
        <w:tc>
          <w:tcPr>
            <w:tcW w:w="6228" w:type="dxa"/>
            <w:shd w:val="clear" w:color="auto" w:fill="FFFFFF"/>
          </w:tcPr>
          <w:p w14:paraId="492023C6" w14:textId="0CD73714" w:rsidR="00F20422" w:rsidRDefault="00F20422" w:rsidP="00F20422">
            <w:r>
              <w:rPr>
                <w:lang w:val="en-GB"/>
              </w:rPr>
              <w:t>a.</w:t>
            </w:r>
          </w:p>
        </w:tc>
      </w:tr>
      <w:tr w:rsidR="0086493F" w14:paraId="1DFFCD1B" w14:textId="77777777" w:rsidTr="0086493F">
        <w:tc>
          <w:tcPr>
            <w:tcW w:w="0" w:type="auto"/>
            <w:shd w:val="clear" w:color="auto" w:fill="FFFFFF"/>
          </w:tcPr>
          <w:p w14:paraId="0D3EA2C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184</w:t>
            </w:r>
            <w:r>
              <w:rPr>
                <w:rStyle w:val="TransUnitID"/>
                <w:lang w:val="en-GB"/>
              </w:rPr>
              <w:t>deca538f-4142-48f4-8113-4de2d0f32852</w:t>
            </w:r>
          </w:p>
        </w:tc>
        <w:tc>
          <w:tcPr>
            <w:tcW w:w="0" w:type="auto"/>
            <w:shd w:val="clear" w:color="auto" w:fill="FFFFFF"/>
          </w:tcPr>
          <w:p w14:paraId="36F7872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09D63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Feeling nervous, anxious or on </w:t>
            </w:r>
            <w:proofErr w:type="gramStart"/>
            <w:r>
              <w:rPr>
                <w:lang w:val="en-GB"/>
              </w:rPr>
              <w:t>edge{</w:t>
            </w:r>
            <w:proofErr w:type="gramEnd"/>
            <w:r>
              <w:rPr>
                <w:lang w:val="en-GB"/>
              </w:rPr>
              <w:t>10}</w:t>
            </w:r>
          </w:p>
        </w:tc>
        <w:tc>
          <w:tcPr>
            <w:tcW w:w="6228" w:type="dxa"/>
            <w:shd w:val="clear" w:color="auto" w:fill="FFFFFF"/>
          </w:tcPr>
          <w:p w14:paraId="016BC20B" w14:textId="578A49BD" w:rsidR="00F20422" w:rsidRDefault="00F20422" w:rsidP="00F20422"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ntshai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ntug</w:t>
            </w:r>
            <w:proofErr w:type="spellEnd"/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10}</w:t>
            </w:r>
          </w:p>
        </w:tc>
      </w:tr>
      <w:tr w:rsidR="0086493F" w14:paraId="5F2EAD0C" w14:textId="77777777" w:rsidTr="0086493F">
        <w:tc>
          <w:tcPr>
            <w:tcW w:w="0" w:type="auto"/>
            <w:shd w:val="clear" w:color="auto" w:fill="FFFFFF"/>
          </w:tcPr>
          <w:p w14:paraId="796C459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185</w:t>
            </w:r>
            <w:r>
              <w:rPr>
                <w:rStyle w:val="TransUnitID"/>
                <w:lang w:val="en-GB"/>
              </w:rPr>
              <w:t>3a1b1615-9f71-48e6-afeb-3b1fffc613e8</w:t>
            </w:r>
          </w:p>
        </w:tc>
        <w:tc>
          <w:tcPr>
            <w:tcW w:w="0" w:type="auto"/>
            <w:shd w:val="clear" w:color="auto" w:fill="FFFFFF"/>
          </w:tcPr>
          <w:p w14:paraId="49B7CEA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807FE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Not at all</w:t>
            </w:r>
          </w:p>
        </w:tc>
        <w:tc>
          <w:tcPr>
            <w:tcW w:w="6228" w:type="dxa"/>
            <w:shd w:val="clear" w:color="auto" w:fill="FFFFFF"/>
          </w:tcPr>
          <w:p w14:paraId="7BB80F44" w14:textId="45262BF9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kiag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86493F" w14:paraId="12F4CCBE" w14:textId="77777777" w:rsidTr="0086493F">
        <w:tc>
          <w:tcPr>
            <w:tcW w:w="0" w:type="auto"/>
            <w:shd w:val="clear" w:color="auto" w:fill="FFFFFF"/>
          </w:tcPr>
          <w:p w14:paraId="1CB17D4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186</w:t>
            </w:r>
            <w:r>
              <w:rPr>
                <w:rStyle w:val="TransUnitID"/>
                <w:lang w:val="en-GB"/>
              </w:rPr>
              <w:t>ab5d87c0-af59-413f-bbae-6803ca7cf751</w:t>
            </w:r>
          </w:p>
        </w:tc>
        <w:tc>
          <w:tcPr>
            <w:tcW w:w="0" w:type="auto"/>
            <w:shd w:val="clear" w:color="auto" w:fill="FFFFFF"/>
          </w:tcPr>
          <w:p w14:paraId="601EDC8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0051C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Several days</w:t>
            </w:r>
          </w:p>
        </w:tc>
        <w:tc>
          <w:tcPr>
            <w:tcW w:w="6228" w:type="dxa"/>
            <w:shd w:val="clear" w:color="auto" w:fill="FFFFFF"/>
          </w:tcPr>
          <w:p w14:paraId="764D6A52" w14:textId="6471C40D" w:rsidR="00F20422" w:rsidRDefault="00F20422" w:rsidP="00F20422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2F0ECB96" w14:textId="77777777" w:rsidTr="0086493F">
        <w:tc>
          <w:tcPr>
            <w:tcW w:w="0" w:type="auto"/>
            <w:shd w:val="clear" w:color="auto" w:fill="FFFFFF"/>
          </w:tcPr>
          <w:p w14:paraId="545F5FBA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187</w:t>
            </w:r>
            <w:r>
              <w:rPr>
                <w:rStyle w:val="TransUnitID"/>
                <w:lang w:val="en-GB"/>
              </w:rPr>
              <w:t>afd98146-ff25-4c94-b4b5-1b6c6be2c6ff</w:t>
            </w:r>
          </w:p>
        </w:tc>
        <w:tc>
          <w:tcPr>
            <w:tcW w:w="0" w:type="auto"/>
            <w:shd w:val="clear" w:color="auto" w:fill="FFFFFF"/>
          </w:tcPr>
          <w:p w14:paraId="69E8401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EF337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More than half the days</w:t>
            </w:r>
          </w:p>
        </w:tc>
        <w:tc>
          <w:tcPr>
            <w:tcW w:w="6228" w:type="dxa"/>
            <w:shd w:val="clear" w:color="auto" w:fill="FFFFFF"/>
          </w:tcPr>
          <w:p w14:paraId="2C96C4F6" w14:textId="7B7B0355" w:rsidR="00F20422" w:rsidRDefault="00F20422" w:rsidP="00F20422"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5D5A568D" w14:textId="77777777" w:rsidTr="0086493F">
        <w:tc>
          <w:tcPr>
            <w:tcW w:w="0" w:type="auto"/>
            <w:shd w:val="clear" w:color="auto" w:fill="FFFFFF"/>
          </w:tcPr>
          <w:p w14:paraId="65A5188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188</w:t>
            </w:r>
            <w:r>
              <w:rPr>
                <w:rStyle w:val="TransUnitID"/>
                <w:lang w:val="en-GB"/>
              </w:rPr>
              <w:t>2903c661-f800-4197-bef1-88da2b225070</w:t>
            </w:r>
          </w:p>
        </w:tc>
        <w:tc>
          <w:tcPr>
            <w:tcW w:w="0" w:type="auto"/>
            <w:shd w:val="clear" w:color="auto" w:fill="FFFFFF"/>
          </w:tcPr>
          <w:p w14:paraId="09A9CCA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521C061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Nearly every day</w:t>
            </w:r>
          </w:p>
        </w:tc>
        <w:tc>
          <w:tcPr>
            <w:tcW w:w="6228" w:type="dxa"/>
            <w:shd w:val="clear" w:color="auto" w:fill="FFFFFF"/>
          </w:tcPr>
          <w:p w14:paraId="1821A241" w14:textId="393BC133" w:rsidR="00F20422" w:rsidRDefault="00F20422" w:rsidP="00F20422"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1B652DC4" w14:textId="77777777" w:rsidTr="0086493F">
        <w:tc>
          <w:tcPr>
            <w:tcW w:w="0" w:type="auto"/>
            <w:shd w:val="clear" w:color="auto" w:fill="FFFFFF"/>
          </w:tcPr>
          <w:p w14:paraId="6DB74F3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189</w:t>
            </w:r>
            <w:r>
              <w:rPr>
                <w:rStyle w:val="TransUnitID"/>
                <w:lang w:val="en-GB"/>
              </w:rPr>
              <w:t>e35486db-da92-4ca4-bd0b-13a73461fb05</w:t>
            </w:r>
          </w:p>
        </w:tc>
        <w:tc>
          <w:tcPr>
            <w:tcW w:w="0" w:type="auto"/>
            <w:shd w:val="clear" w:color="auto" w:fill="FFFFFF"/>
          </w:tcPr>
          <w:p w14:paraId="2C67C63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2B9A3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10}b.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37C854AC" w14:textId="446F9BF7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10}b.</w:t>
            </w:r>
            <w:proofErr w:type="gramEnd"/>
          </w:p>
        </w:tc>
      </w:tr>
      <w:tr w:rsidR="0086493F" w14:paraId="666A780E" w14:textId="77777777" w:rsidTr="0086493F">
        <w:tc>
          <w:tcPr>
            <w:tcW w:w="0" w:type="auto"/>
            <w:shd w:val="clear" w:color="auto" w:fill="FFFFFF"/>
          </w:tcPr>
          <w:p w14:paraId="1399858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190</w:t>
            </w:r>
            <w:r>
              <w:rPr>
                <w:rStyle w:val="TransUnitID"/>
                <w:lang w:val="en-GB"/>
              </w:rPr>
              <w:t>8d9b2d2a-43d9-4bec-9ca5-d658aaa56521</w:t>
            </w:r>
          </w:p>
        </w:tc>
        <w:tc>
          <w:tcPr>
            <w:tcW w:w="0" w:type="auto"/>
            <w:shd w:val="clear" w:color="auto" w:fill="FFFFFF"/>
          </w:tcPr>
          <w:p w14:paraId="03A4774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8042C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being able to stop or control </w:t>
            </w:r>
            <w:proofErr w:type="gramStart"/>
            <w:r>
              <w:rPr>
                <w:lang w:val="en-GB"/>
              </w:rPr>
              <w:t>worrying{</w:t>
            </w:r>
            <w:proofErr w:type="gramEnd"/>
            <w:r>
              <w:rPr>
                <w:lang w:val="en-GB"/>
              </w:rPr>
              <w:t>11}</w:t>
            </w:r>
          </w:p>
        </w:tc>
        <w:tc>
          <w:tcPr>
            <w:tcW w:w="6228" w:type="dxa"/>
            <w:shd w:val="clear" w:color="auto" w:fill="FFFFFF"/>
          </w:tcPr>
          <w:p w14:paraId="6E8E5BF3" w14:textId="4B4883B1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43" w:author="SK V" w:date="2022-05-09T00:14:00Z">
              <w:r w:rsidR="003C5280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11}</w:t>
            </w:r>
          </w:p>
        </w:tc>
      </w:tr>
      <w:tr w:rsidR="0086493F" w14:paraId="4C27C8A7" w14:textId="77777777" w:rsidTr="0086493F">
        <w:tc>
          <w:tcPr>
            <w:tcW w:w="0" w:type="auto"/>
            <w:shd w:val="clear" w:color="auto" w:fill="FFFFFF"/>
          </w:tcPr>
          <w:p w14:paraId="1D8C97D1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191</w:t>
            </w:r>
            <w:r>
              <w:rPr>
                <w:rStyle w:val="TransUnitID"/>
                <w:lang w:val="en-GB"/>
              </w:rPr>
              <w:t>e106991f-2c1d-4619-b9d6-31c623288586</w:t>
            </w:r>
          </w:p>
        </w:tc>
        <w:tc>
          <w:tcPr>
            <w:tcW w:w="0" w:type="auto"/>
            <w:shd w:val="clear" w:color="auto" w:fill="FFFFFF"/>
          </w:tcPr>
          <w:p w14:paraId="35A8E18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E0BF2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Not at all</w:t>
            </w:r>
          </w:p>
        </w:tc>
        <w:tc>
          <w:tcPr>
            <w:tcW w:w="6228" w:type="dxa"/>
            <w:shd w:val="clear" w:color="auto" w:fill="FFFFFF"/>
          </w:tcPr>
          <w:p w14:paraId="0B11FD1C" w14:textId="2A7F3ECE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kiag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86493F" w14:paraId="14D7443F" w14:textId="77777777" w:rsidTr="0086493F">
        <w:tc>
          <w:tcPr>
            <w:tcW w:w="0" w:type="auto"/>
            <w:shd w:val="clear" w:color="auto" w:fill="FFFFFF"/>
          </w:tcPr>
          <w:p w14:paraId="2D49925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192</w:t>
            </w:r>
            <w:r>
              <w:rPr>
                <w:rStyle w:val="TransUnitID"/>
                <w:lang w:val="en-GB"/>
              </w:rPr>
              <w:t>8bb2c5ce-48b2-4dc8-bae3-d1fe252d554b</w:t>
            </w:r>
          </w:p>
        </w:tc>
        <w:tc>
          <w:tcPr>
            <w:tcW w:w="0" w:type="auto"/>
            <w:shd w:val="clear" w:color="auto" w:fill="FFFFFF"/>
          </w:tcPr>
          <w:p w14:paraId="7A7F43F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F5EE49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Several days</w:t>
            </w:r>
          </w:p>
        </w:tc>
        <w:tc>
          <w:tcPr>
            <w:tcW w:w="6228" w:type="dxa"/>
            <w:shd w:val="clear" w:color="auto" w:fill="FFFFFF"/>
          </w:tcPr>
          <w:p w14:paraId="767580B3" w14:textId="6E99360E" w:rsidR="00F20422" w:rsidRDefault="00F20422" w:rsidP="00F20422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4DA9E8B5" w14:textId="77777777" w:rsidTr="0086493F">
        <w:tc>
          <w:tcPr>
            <w:tcW w:w="0" w:type="auto"/>
            <w:shd w:val="clear" w:color="auto" w:fill="FFFFFF"/>
          </w:tcPr>
          <w:p w14:paraId="2161EA0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193</w:t>
            </w:r>
            <w:r>
              <w:rPr>
                <w:rStyle w:val="TransUnitID"/>
                <w:lang w:val="en-GB"/>
              </w:rPr>
              <w:t>410f0f2d-b964-47da-a3c3-abbc93edd67c</w:t>
            </w:r>
          </w:p>
        </w:tc>
        <w:tc>
          <w:tcPr>
            <w:tcW w:w="0" w:type="auto"/>
            <w:shd w:val="clear" w:color="auto" w:fill="FFFFFF"/>
          </w:tcPr>
          <w:p w14:paraId="445C9AF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B0B51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More than half the days</w:t>
            </w:r>
          </w:p>
        </w:tc>
        <w:tc>
          <w:tcPr>
            <w:tcW w:w="6228" w:type="dxa"/>
            <w:shd w:val="clear" w:color="auto" w:fill="FFFFFF"/>
          </w:tcPr>
          <w:p w14:paraId="29200D45" w14:textId="06BBB365" w:rsidR="00F20422" w:rsidRDefault="00F20422" w:rsidP="00F20422"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68BBB248" w14:textId="77777777" w:rsidTr="0086493F">
        <w:tc>
          <w:tcPr>
            <w:tcW w:w="0" w:type="auto"/>
            <w:shd w:val="clear" w:color="auto" w:fill="FFFFFF"/>
          </w:tcPr>
          <w:p w14:paraId="0A513D0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194</w:t>
            </w:r>
            <w:r>
              <w:rPr>
                <w:rStyle w:val="TransUnitID"/>
                <w:lang w:val="en-GB"/>
              </w:rPr>
              <w:t>7fa0853c-71fc-4dd7-83df-22886b20d62e</w:t>
            </w:r>
          </w:p>
        </w:tc>
        <w:tc>
          <w:tcPr>
            <w:tcW w:w="0" w:type="auto"/>
            <w:shd w:val="clear" w:color="auto" w:fill="FFFFFF"/>
          </w:tcPr>
          <w:p w14:paraId="699EDDC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EAF09E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Nearly every day</w:t>
            </w:r>
          </w:p>
        </w:tc>
        <w:tc>
          <w:tcPr>
            <w:tcW w:w="6228" w:type="dxa"/>
            <w:shd w:val="clear" w:color="auto" w:fill="FFFFFF"/>
          </w:tcPr>
          <w:p w14:paraId="6C1B2733" w14:textId="69DDEA5A" w:rsidR="00F20422" w:rsidRDefault="00F20422" w:rsidP="00F20422"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542791A2" w14:textId="77777777" w:rsidTr="0086493F">
        <w:tc>
          <w:tcPr>
            <w:tcW w:w="0" w:type="auto"/>
            <w:shd w:val="clear" w:color="auto" w:fill="FFFFFF"/>
          </w:tcPr>
          <w:p w14:paraId="03B35D9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195</w:t>
            </w:r>
            <w:r>
              <w:rPr>
                <w:rStyle w:val="TransUnitID"/>
                <w:lang w:val="en-GB"/>
              </w:rPr>
              <w:t>2c57febb-df17-4ff2-b728-d1116c683bf9</w:t>
            </w:r>
          </w:p>
        </w:tc>
        <w:tc>
          <w:tcPr>
            <w:tcW w:w="0" w:type="auto"/>
            <w:shd w:val="clear" w:color="auto" w:fill="FFFFFF"/>
          </w:tcPr>
          <w:p w14:paraId="1319E66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3A9165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11}c.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68CB23C1" w14:textId="01747589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11}c.</w:t>
            </w:r>
            <w:proofErr w:type="gramEnd"/>
          </w:p>
        </w:tc>
      </w:tr>
      <w:tr w:rsidR="0086493F" w14:paraId="35C5F513" w14:textId="77777777" w:rsidTr="0086493F">
        <w:tc>
          <w:tcPr>
            <w:tcW w:w="0" w:type="auto"/>
            <w:shd w:val="clear" w:color="auto" w:fill="FFFFFF"/>
          </w:tcPr>
          <w:p w14:paraId="0D0ACA9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196</w:t>
            </w:r>
            <w:r>
              <w:rPr>
                <w:rStyle w:val="TransUnitID"/>
                <w:lang w:val="en-GB"/>
              </w:rPr>
              <w:t>bc5f9aaa-f6e6-4bc7-bc6a-9cbb8e3bc345</w:t>
            </w:r>
          </w:p>
        </w:tc>
        <w:tc>
          <w:tcPr>
            <w:tcW w:w="0" w:type="auto"/>
            <w:shd w:val="clear" w:color="auto" w:fill="FFFFFF"/>
          </w:tcPr>
          <w:p w14:paraId="720BF64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F3C45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Little interest or pleasure in doing things {12}</w:t>
            </w:r>
          </w:p>
        </w:tc>
        <w:tc>
          <w:tcPr>
            <w:tcW w:w="6228" w:type="dxa"/>
            <w:shd w:val="clear" w:color="auto" w:fill="FFFFFF"/>
          </w:tcPr>
          <w:p w14:paraId="55BFAFBE" w14:textId="6F3BAEF3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txaus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tej</w:t>
            </w:r>
            <w:proofErr w:type="spellEnd"/>
            <w:r>
              <w:rPr>
                <w:lang w:val="en-GB"/>
              </w:rPr>
              <w:t xml:space="preserve"> yam {12}</w:t>
            </w:r>
          </w:p>
        </w:tc>
      </w:tr>
      <w:tr w:rsidR="0086493F" w14:paraId="3CAFFC8E" w14:textId="77777777" w:rsidTr="0086493F">
        <w:tc>
          <w:tcPr>
            <w:tcW w:w="0" w:type="auto"/>
            <w:shd w:val="clear" w:color="auto" w:fill="FFFFFF"/>
          </w:tcPr>
          <w:p w14:paraId="0657A6B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197</w:t>
            </w:r>
            <w:r>
              <w:rPr>
                <w:rStyle w:val="TransUnitID"/>
                <w:lang w:val="en-GB"/>
              </w:rPr>
              <w:t>cdc502d0-7df3-40cb-8cd3-bd7f7aea4025</w:t>
            </w:r>
          </w:p>
        </w:tc>
        <w:tc>
          <w:tcPr>
            <w:tcW w:w="0" w:type="auto"/>
            <w:shd w:val="clear" w:color="auto" w:fill="FFFFFF"/>
          </w:tcPr>
          <w:p w14:paraId="6BA3283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49FA1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Not at all</w:t>
            </w:r>
          </w:p>
        </w:tc>
        <w:tc>
          <w:tcPr>
            <w:tcW w:w="6228" w:type="dxa"/>
            <w:shd w:val="clear" w:color="auto" w:fill="FFFFFF"/>
          </w:tcPr>
          <w:p w14:paraId="4A0BAB1B" w14:textId="4F344921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kiag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86493F" w14:paraId="1369F0CB" w14:textId="77777777" w:rsidTr="0086493F">
        <w:tc>
          <w:tcPr>
            <w:tcW w:w="0" w:type="auto"/>
            <w:shd w:val="clear" w:color="auto" w:fill="FFFFFF"/>
          </w:tcPr>
          <w:p w14:paraId="4678B3F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198</w:t>
            </w:r>
            <w:r>
              <w:rPr>
                <w:rStyle w:val="TransUnitID"/>
                <w:lang w:val="en-GB"/>
              </w:rPr>
              <w:t>45855aae-b944-4707-b9e4-190794dd44a8</w:t>
            </w:r>
          </w:p>
        </w:tc>
        <w:tc>
          <w:tcPr>
            <w:tcW w:w="0" w:type="auto"/>
            <w:shd w:val="clear" w:color="auto" w:fill="FFFFFF"/>
          </w:tcPr>
          <w:p w14:paraId="1F9C150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DF2CF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Several days</w:t>
            </w:r>
          </w:p>
        </w:tc>
        <w:tc>
          <w:tcPr>
            <w:tcW w:w="6228" w:type="dxa"/>
            <w:shd w:val="clear" w:color="auto" w:fill="FFFFFF"/>
          </w:tcPr>
          <w:p w14:paraId="29CC085F" w14:textId="23E6484A" w:rsidR="00F20422" w:rsidRDefault="00F20422" w:rsidP="00F20422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38253843" w14:textId="77777777" w:rsidTr="0086493F">
        <w:tc>
          <w:tcPr>
            <w:tcW w:w="0" w:type="auto"/>
            <w:shd w:val="clear" w:color="auto" w:fill="FFFFFF"/>
          </w:tcPr>
          <w:p w14:paraId="62474BC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199</w:t>
            </w:r>
            <w:r>
              <w:rPr>
                <w:rStyle w:val="TransUnitID"/>
                <w:lang w:val="en-GB"/>
              </w:rPr>
              <w:t>989da4db-2f7d-4155-8c05-8fec3c75132f</w:t>
            </w:r>
          </w:p>
        </w:tc>
        <w:tc>
          <w:tcPr>
            <w:tcW w:w="0" w:type="auto"/>
            <w:shd w:val="clear" w:color="auto" w:fill="FFFFFF"/>
          </w:tcPr>
          <w:p w14:paraId="6432D55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2ECEA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More than half the days</w:t>
            </w:r>
          </w:p>
        </w:tc>
        <w:tc>
          <w:tcPr>
            <w:tcW w:w="6228" w:type="dxa"/>
            <w:shd w:val="clear" w:color="auto" w:fill="FFFFFF"/>
          </w:tcPr>
          <w:p w14:paraId="57BAE663" w14:textId="546FF56E" w:rsidR="00F20422" w:rsidRDefault="00F20422" w:rsidP="00F20422"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13AE1DA4" w14:textId="77777777" w:rsidTr="0086493F">
        <w:tc>
          <w:tcPr>
            <w:tcW w:w="0" w:type="auto"/>
            <w:shd w:val="clear" w:color="auto" w:fill="FFFFFF"/>
          </w:tcPr>
          <w:p w14:paraId="06EC231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200</w:t>
            </w:r>
            <w:r>
              <w:rPr>
                <w:rStyle w:val="TransUnitID"/>
                <w:lang w:val="en-GB"/>
              </w:rPr>
              <w:t>bba560ac-1ad7-43e4-950e-585608dccfd7</w:t>
            </w:r>
          </w:p>
        </w:tc>
        <w:tc>
          <w:tcPr>
            <w:tcW w:w="0" w:type="auto"/>
            <w:shd w:val="clear" w:color="auto" w:fill="FFFFFF"/>
          </w:tcPr>
          <w:p w14:paraId="2C0A8DB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EB319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Nearly every day</w:t>
            </w:r>
          </w:p>
        </w:tc>
        <w:tc>
          <w:tcPr>
            <w:tcW w:w="6228" w:type="dxa"/>
            <w:shd w:val="clear" w:color="auto" w:fill="FFFFFF"/>
          </w:tcPr>
          <w:p w14:paraId="78DB6492" w14:textId="66275FCA" w:rsidR="00F20422" w:rsidRDefault="00F20422" w:rsidP="00F20422"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5D0C73DF" w14:textId="77777777" w:rsidTr="0086493F">
        <w:tc>
          <w:tcPr>
            <w:tcW w:w="0" w:type="auto"/>
            <w:shd w:val="clear" w:color="auto" w:fill="FFFFFF"/>
          </w:tcPr>
          <w:p w14:paraId="19B3E5F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201</w:t>
            </w:r>
            <w:r>
              <w:rPr>
                <w:rStyle w:val="TransUnitID"/>
                <w:lang w:val="en-GB"/>
              </w:rPr>
              <w:t>0ff528bb-1b02-47ea-86ad-7cf87a0e7fe5</w:t>
            </w:r>
          </w:p>
        </w:tc>
        <w:tc>
          <w:tcPr>
            <w:tcW w:w="0" w:type="auto"/>
            <w:shd w:val="clear" w:color="auto" w:fill="FFFFFF"/>
          </w:tcPr>
          <w:p w14:paraId="2588D4F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6005F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12}d.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37D0B715" w14:textId="0F92B8A1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12}d.</w:t>
            </w:r>
            <w:proofErr w:type="gramEnd"/>
          </w:p>
        </w:tc>
      </w:tr>
      <w:tr w:rsidR="0086493F" w14:paraId="7E427654" w14:textId="77777777" w:rsidTr="0086493F">
        <w:tc>
          <w:tcPr>
            <w:tcW w:w="0" w:type="auto"/>
            <w:shd w:val="clear" w:color="auto" w:fill="FFFFFF"/>
          </w:tcPr>
          <w:p w14:paraId="41C62AA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202</w:t>
            </w:r>
            <w:r>
              <w:rPr>
                <w:rStyle w:val="TransUnitID"/>
                <w:lang w:val="en-GB"/>
              </w:rPr>
              <w:t>3c7ff6ef-c892-4402-9385-f229822aaa0a</w:t>
            </w:r>
          </w:p>
        </w:tc>
        <w:tc>
          <w:tcPr>
            <w:tcW w:w="0" w:type="auto"/>
            <w:shd w:val="clear" w:color="auto" w:fill="FFFFFF"/>
          </w:tcPr>
          <w:p w14:paraId="6A5EE6B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C5CE1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Feeling down, depressed or hopeless {13}</w:t>
            </w:r>
          </w:p>
        </w:tc>
        <w:tc>
          <w:tcPr>
            <w:tcW w:w="6228" w:type="dxa"/>
            <w:shd w:val="clear" w:color="auto" w:fill="FFFFFF"/>
          </w:tcPr>
          <w:p w14:paraId="20808A32" w14:textId="1FEB27A7" w:rsidR="00F20422" w:rsidRDefault="00F20422" w:rsidP="00F20422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D24902">
              <w:rPr>
                <w:lang w:val="en-GB"/>
              </w:rPr>
              <w:t>nyuab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{13}</w:t>
            </w:r>
          </w:p>
        </w:tc>
      </w:tr>
      <w:tr w:rsidR="0086493F" w14:paraId="67E725B7" w14:textId="77777777" w:rsidTr="0086493F">
        <w:tc>
          <w:tcPr>
            <w:tcW w:w="0" w:type="auto"/>
            <w:shd w:val="clear" w:color="auto" w:fill="FFFFFF"/>
          </w:tcPr>
          <w:p w14:paraId="56C2705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203</w:t>
            </w:r>
            <w:r>
              <w:rPr>
                <w:rStyle w:val="TransUnitID"/>
                <w:lang w:val="en-GB"/>
              </w:rPr>
              <w:t>6b449931-d031-46f8-b59e-4db04f72945f</w:t>
            </w:r>
          </w:p>
        </w:tc>
        <w:tc>
          <w:tcPr>
            <w:tcW w:w="0" w:type="auto"/>
            <w:shd w:val="clear" w:color="auto" w:fill="FFFFFF"/>
          </w:tcPr>
          <w:p w14:paraId="7C5DD01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604EB8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Not at all</w:t>
            </w:r>
          </w:p>
        </w:tc>
        <w:tc>
          <w:tcPr>
            <w:tcW w:w="6228" w:type="dxa"/>
            <w:shd w:val="clear" w:color="auto" w:fill="FFFFFF"/>
          </w:tcPr>
          <w:p w14:paraId="75CD8152" w14:textId="437EADF0" w:rsidR="00F20422" w:rsidRDefault="00F20422" w:rsidP="00F20422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kiag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86493F" w14:paraId="0C18D37C" w14:textId="77777777" w:rsidTr="0086493F">
        <w:tc>
          <w:tcPr>
            <w:tcW w:w="0" w:type="auto"/>
            <w:shd w:val="clear" w:color="auto" w:fill="FFFFFF"/>
          </w:tcPr>
          <w:p w14:paraId="299ED24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204</w:t>
            </w:r>
            <w:r>
              <w:rPr>
                <w:rStyle w:val="TransUnitID"/>
                <w:lang w:val="en-GB"/>
              </w:rPr>
              <w:t>5ad37c3c-b431-4e2e-a917-527939792118</w:t>
            </w:r>
          </w:p>
        </w:tc>
        <w:tc>
          <w:tcPr>
            <w:tcW w:w="0" w:type="auto"/>
            <w:shd w:val="clear" w:color="auto" w:fill="FFFFFF"/>
          </w:tcPr>
          <w:p w14:paraId="4CF667E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FCEEE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Several days</w:t>
            </w:r>
          </w:p>
        </w:tc>
        <w:tc>
          <w:tcPr>
            <w:tcW w:w="6228" w:type="dxa"/>
            <w:shd w:val="clear" w:color="auto" w:fill="FFFFFF"/>
          </w:tcPr>
          <w:p w14:paraId="3965A933" w14:textId="6DE39B57" w:rsidR="00F20422" w:rsidRDefault="00F20422" w:rsidP="00F20422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4A9412DD" w14:textId="77777777" w:rsidTr="0086493F">
        <w:tc>
          <w:tcPr>
            <w:tcW w:w="0" w:type="auto"/>
            <w:shd w:val="clear" w:color="auto" w:fill="FFFFFF"/>
          </w:tcPr>
          <w:p w14:paraId="2F75FA3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205</w:t>
            </w:r>
            <w:r>
              <w:rPr>
                <w:rStyle w:val="TransUnitID"/>
                <w:lang w:val="en-GB"/>
              </w:rPr>
              <w:t>8bff3078-b7c2-4735-aaeb-20f26339842b</w:t>
            </w:r>
          </w:p>
        </w:tc>
        <w:tc>
          <w:tcPr>
            <w:tcW w:w="0" w:type="auto"/>
            <w:shd w:val="clear" w:color="auto" w:fill="FFFFFF"/>
          </w:tcPr>
          <w:p w14:paraId="5C0DC6D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792B17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More than half the days</w:t>
            </w:r>
          </w:p>
        </w:tc>
        <w:tc>
          <w:tcPr>
            <w:tcW w:w="6228" w:type="dxa"/>
            <w:shd w:val="clear" w:color="auto" w:fill="FFFFFF"/>
          </w:tcPr>
          <w:p w14:paraId="71AE6636" w14:textId="4FCB3990" w:rsidR="00F20422" w:rsidRDefault="00F20422" w:rsidP="00F20422"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3B36BFD4" w14:textId="77777777" w:rsidTr="0086493F">
        <w:tc>
          <w:tcPr>
            <w:tcW w:w="0" w:type="auto"/>
            <w:shd w:val="clear" w:color="auto" w:fill="FFFFFF"/>
          </w:tcPr>
          <w:p w14:paraId="2DA47BD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206</w:t>
            </w:r>
            <w:r>
              <w:rPr>
                <w:rStyle w:val="TransUnitID"/>
                <w:lang w:val="en-GB"/>
              </w:rPr>
              <w:t>ffe19ca2-5e8e-4529-91d8-21c13086fcae</w:t>
            </w:r>
          </w:p>
        </w:tc>
        <w:tc>
          <w:tcPr>
            <w:tcW w:w="0" w:type="auto"/>
            <w:shd w:val="clear" w:color="auto" w:fill="FFFFFF"/>
          </w:tcPr>
          <w:p w14:paraId="1A2F622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6D5992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Nearly every day</w:t>
            </w:r>
          </w:p>
        </w:tc>
        <w:tc>
          <w:tcPr>
            <w:tcW w:w="6228" w:type="dxa"/>
            <w:shd w:val="clear" w:color="auto" w:fill="FFFFFF"/>
          </w:tcPr>
          <w:p w14:paraId="6B627531" w14:textId="426C24F3" w:rsidR="00F20422" w:rsidRDefault="00F20422" w:rsidP="00F20422"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86493F" w14:paraId="3696B4BD" w14:textId="77777777" w:rsidTr="0086493F">
        <w:tc>
          <w:tcPr>
            <w:tcW w:w="0" w:type="auto"/>
            <w:shd w:val="clear" w:color="auto" w:fill="FFFFFF"/>
          </w:tcPr>
          <w:p w14:paraId="3E69F89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207</w:t>
            </w:r>
            <w:r>
              <w:rPr>
                <w:rStyle w:val="TransUnitID"/>
                <w:lang w:val="en-GB"/>
              </w:rPr>
              <w:t>6b1a2b13-1360-49d2-84d5-e0fa94c6c383</w:t>
            </w:r>
          </w:p>
        </w:tc>
        <w:tc>
          <w:tcPr>
            <w:tcW w:w="0" w:type="auto"/>
            <w:shd w:val="clear" w:color="auto" w:fill="FFFFFF"/>
          </w:tcPr>
          <w:p w14:paraId="0271904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B8666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{13}A6.</w:t>
            </w:r>
          </w:p>
        </w:tc>
        <w:tc>
          <w:tcPr>
            <w:tcW w:w="6228" w:type="dxa"/>
            <w:shd w:val="clear" w:color="auto" w:fill="FFFFFF"/>
          </w:tcPr>
          <w:p w14:paraId="123C83BD" w14:textId="49D25DBC" w:rsidR="00F20422" w:rsidRDefault="00F20422" w:rsidP="00F20422">
            <w:r>
              <w:rPr>
                <w:lang w:val="en-GB"/>
              </w:rPr>
              <w:t>{13}A6.</w:t>
            </w:r>
          </w:p>
        </w:tc>
      </w:tr>
      <w:tr w:rsidR="0086493F" w14:paraId="48CF8166" w14:textId="77777777" w:rsidTr="0086493F">
        <w:tc>
          <w:tcPr>
            <w:tcW w:w="0" w:type="auto"/>
            <w:shd w:val="clear" w:color="auto" w:fill="FFFFFF"/>
          </w:tcPr>
          <w:p w14:paraId="4EA090A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208</w:t>
            </w:r>
            <w:r>
              <w:rPr>
                <w:rStyle w:val="TransUnitID"/>
                <w:lang w:val="en-GB"/>
              </w:rPr>
              <w:t>364ece6e-3a7a-4bbc-824d-8d9e582b39e0</w:t>
            </w:r>
          </w:p>
        </w:tc>
        <w:tc>
          <w:tcPr>
            <w:tcW w:w="0" w:type="auto"/>
            <w:shd w:val="clear" w:color="auto" w:fill="FFFFFF"/>
          </w:tcPr>
          <w:p w14:paraId="00DA0FE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A1552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How tall are you without shoes?</w:t>
            </w:r>
          </w:p>
        </w:tc>
        <w:tc>
          <w:tcPr>
            <w:tcW w:w="6228" w:type="dxa"/>
            <w:shd w:val="clear" w:color="auto" w:fill="FFFFFF"/>
          </w:tcPr>
          <w:p w14:paraId="704CAE81" w14:textId="2662DEDF" w:rsidR="00F20422" w:rsidRDefault="00F20422" w:rsidP="00F20422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khau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17E8278E" w14:textId="77777777" w:rsidTr="0086493F">
        <w:tc>
          <w:tcPr>
            <w:tcW w:w="0" w:type="auto"/>
            <w:shd w:val="clear" w:color="auto" w:fill="FFFFFF"/>
          </w:tcPr>
          <w:p w14:paraId="5BA40DA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209</w:t>
            </w:r>
            <w:r>
              <w:rPr>
                <w:rStyle w:val="TransUnitID"/>
                <w:lang w:val="en-GB"/>
              </w:rPr>
              <w:t>c38e1749-c65c-4afb-9d11-6fbc4355a2d7</w:t>
            </w:r>
          </w:p>
        </w:tc>
        <w:tc>
          <w:tcPr>
            <w:tcW w:w="0" w:type="auto"/>
            <w:shd w:val="clear" w:color="auto" w:fill="FFFFFF"/>
          </w:tcPr>
          <w:p w14:paraId="3FADAE1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FBA49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Feet Inches</w:t>
            </w:r>
          </w:p>
        </w:tc>
        <w:tc>
          <w:tcPr>
            <w:tcW w:w="6228" w:type="dxa"/>
            <w:shd w:val="clear" w:color="auto" w:fill="FFFFFF"/>
          </w:tcPr>
          <w:p w14:paraId="44E4C862" w14:textId="3A0CE83B" w:rsidR="00F20422" w:rsidRDefault="00F20422" w:rsidP="00F20422">
            <w:r>
              <w:rPr>
                <w:lang w:val="en-GB"/>
              </w:rPr>
              <w:t xml:space="preserve">Taw </w:t>
            </w:r>
            <w:proofErr w:type="spellStart"/>
            <w:r>
              <w:rPr>
                <w:lang w:val="en-GB"/>
              </w:rPr>
              <w:t>ntiv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tes</w:t>
            </w:r>
            <w:proofErr w:type="spellEnd"/>
          </w:p>
        </w:tc>
      </w:tr>
      <w:tr w:rsidR="0086493F" w14:paraId="7AB436F7" w14:textId="77777777" w:rsidTr="0086493F">
        <w:tc>
          <w:tcPr>
            <w:tcW w:w="0" w:type="auto"/>
            <w:shd w:val="clear" w:color="auto" w:fill="FFFFFF"/>
          </w:tcPr>
          <w:p w14:paraId="40421EC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210</w:t>
            </w:r>
            <w:r>
              <w:rPr>
                <w:rStyle w:val="TransUnitID"/>
                <w:lang w:val="en-GB"/>
              </w:rPr>
              <w:t>66587828-e77e-44e3-b1b8-1405ab04a824</w:t>
            </w:r>
          </w:p>
        </w:tc>
        <w:tc>
          <w:tcPr>
            <w:tcW w:w="0" w:type="auto"/>
            <w:shd w:val="clear" w:color="auto" w:fill="FFFFFF"/>
          </w:tcPr>
          <w:p w14:paraId="43A4320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20200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</w:tc>
        <w:tc>
          <w:tcPr>
            <w:tcW w:w="6228" w:type="dxa"/>
            <w:shd w:val="clear" w:color="auto" w:fill="FFFFFF"/>
          </w:tcPr>
          <w:p w14:paraId="247A163F" w14:textId="1B5CE320" w:rsidR="00F20422" w:rsidRDefault="00F20422" w:rsidP="00F20422">
            <w:r>
              <w:rPr>
                <w:lang w:val="en-GB"/>
              </w:rPr>
              <w:t>LOS</w:t>
            </w:r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>SIS</w:t>
            </w:r>
          </w:p>
        </w:tc>
      </w:tr>
      <w:tr w:rsidR="0086493F" w14:paraId="6EFEAA77" w14:textId="77777777" w:rsidTr="0086493F">
        <w:tc>
          <w:tcPr>
            <w:tcW w:w="0" w:type="auto"/>
            <w:shd w:val="clear" w:color="auto" w:fill="FFFFFF"/>
          </w:tcPr>
          <w:p w14:paraId="6EAD97E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211</w:t>
            </w:r>
            <w:r>
              <w:rPr>
                <w:rStyle w:val="TransUnitID"/>
                <w:lang w:val="en-GB"/>
              </w:rPr>
              <w:t>576753ff-127c-41f6-8a0d-bc1525e86482</w:t>
            </w:r>
          </w:p>
        </w:tc>
        <w:tc>
          <w:tcPr>
            <w:tcW w:w="0" w:type="auto"/>
            <w:shd w:val="clear" w:color="auto" w:fill="FFFFFF"/>
          </w:tcPr>
          <w:p w14:paraId="14A8F0E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2E9720" w14:textId="77777777" w:rsidR="00F20422" w:rsidRDefault="00F20422" w:rsidP="00F204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Centimeters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06686BDD" w14:textId="5A6169DD" w:rsidR="00F20422" w:rsidRDefault="00F20422" w:rsidP="00F20422">
            <w:proofErr w:type="spellStart"/>
            <w:r>
              <w:rPr>
                <w:lang w:val="en-GB"/>
              </w:rPr>
              <w:t>Centimeters</w:t>
            </w:r>
            <w:proofErr w:type="spellEnd"/>
          </w:p>
        </w:tc>
      </w:tr>
      <w:tr w:rsidR="0086493F" w14:paraId="158979CD" w14:textId="77777777" w:rsidTr="0086493F">
        <w:tc>
          <w:tcPr>
            <w:tcW w:w="0" w:type="auto"/>
            <w:shd w:val="clear" w:color="auto" w:fill="FFFFFF"/>
          </w:tcPr>
          <w:p w14:paraId="3ADE856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212</w:t>
            </w:r>
            <w:r>
              <w:rPr>
                <w:rStyle w:val="TransUnitID"/>
                <w:lang w:val="en-GB"/>
              </w:rPr>
              <w:t>4a73bc81-9fe6-4cde-842c-7331d32388e5</w:t>
            </w:r>
          </w:p>
        </w:tc>
        <w:tc>
          <w:tcPr>
            <w:tcW w:w="0" w:type="auto"/>
            <w:shd w:val="clear" w:color="auto" w:fill="FFFFFF"/>
          </w:tcPr>
          <w:p w14:paraId="05AF8E5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AF3761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{14}A7.</w:t>
            </w:r>
          </w:p>
        </w:tc>
        <w:tc>
          <w:tcPr>
            <w:tcW w:w="6228" w:type="dxa"/>
            <w:shd w:val="clear" w:color="auto" w:fill="FFFFFF"/>
          </w:tcPr>
          <w:p w14:paraId="29073BAF" w14:textId="66272AC2" w:rsidR="00F20422" w:rsidRDefault="00F20422" w:rsidP="00F20422">
            <w:r>
              <w:rPr>
                <w:lang w:val="en-GB"/>
              </w:rPr>
              <w:t>{14}A7.</w:t>
            </w:r>
          </w:p>
        </w:tc>
      </w:tr>
      <w:tr w:rsidR="0086493F" w14:paraId="518B7AE5" w14:textId="77777777" w:rsidTr="0086493F">
        <w:tc>
          <w:tcPr>
            <w:tcW w:w="0" w:type="auto"/>
            <w:shd w:val="clear" w:color="auto" w:fill="FFFFFF"/>
          </w:tcPr>
          <w:p w14:paraId="56125D0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213</w:t>
            </w:r>
            <w:r>
              <w:rPr>
                <w:rStyle w:val="TransUnitID"/>
                <w:lang w:val="en-GB"/>
              </w:rPr>
              <w:t>24cde57e-cad7-4501-88ae-9f3c1eb65484</w:t>
            </w:r>
          </w:p>
        </w:tc>
        <w:tc>
          <w:tcPr>
            <w:tcW w:w="0" w:type="auto"/>
            <w:shd w:val="clear" w:color="auto" w:fill="FFFFFF"/>
          </w:tcPr>
          <w:p w14:paraId="1988A2A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D5905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15}How</w:t>
            </w:r>
            <w:proofErr w:type="gramEnd"/>
            <w:r>
              <w:rPr>
                <w:lang w:val="en-GB"/>
              </w:rPr>
              <w:t xml:space="preserve"> much do you weigh without shoes?</w:t>
            </w:r>
          </w:p>
        </w:tc>
        <w:tc>
          <w:tcPr>
            <w:tcW w:w="6228" w:type="dxa"/>
            <w:shd w:val="clear" w:color="auto" w:fill="FFFFFF"/>
          </w:tcPr>
          <w:p w14:paraId="010FADCE" w14:textId="0C3B27DE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15}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hnyav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44" w:author="SK V" w:date="2022-05-09T00:30:00Z">
              <w:r w:rsidR="00E2286C">
                <w:rPr>
                  <w:lang w:val="en-GB"/>
                </w:rPr>
                <w:t>yog</w:t>
              </w:r>
              <w:proofErr w:type="spellEnd"/>
              <w:r w:rsidR="00E2286C">
                <w:rPr>
                  <w:lang w:val="en-GB"/>
                </w:rPr>
                <w:t xml:space="preserve"> </w:t>
              </w:r>
            </w:ins>
            <w:del w:id="45" w:author="SK V" w:date="2022-05-09T00:30:00Z">
              <w:r w:rsidDel="00E2286C">
                <w:rPr>
                  <w:lang w:val="en-GB"/>
                </w:rPr>
                <w:delText>yam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khau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86493F" w14:paraId="26DC2D6A" w14:textId="77777777" w:rsidTr="0086493F">
        <w:tc>
          <w:tcPr>
            <w:tcW w:w="0" w:type="auto"/>
            <w:shd w:val="clear" w:color="auto" w:fill="FFFFFF"/>
          </w:tcPr>
          <w:p w14:paraId="6EF692D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214</w:t>
            </w:r>
            <w:r>
              <w:rPr>
                <w:rStyle w:val="TransUnitID"/>
                <w:lang w:val="en-GB"/>
              </w:rPr>
              <w:t>4e59eb96-72f3-4164-a96c-bff038069188</w:t>
            </w:r>
          </w:p>
        </w:tc>
        <w:tc>
          <w:tcPr>
            <w:tcW w:w="0" w:type="auto"/>
            <w:shd w:val="clear" w:color="auto" w:fill="FFFFFF"/>
          </w:tcPr>
          <w:p w14:paraId="046BF36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65CAB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If you are currently pregnant, please provide your weight before you were pregnant.</w:t>
            </w:r>
          </w:p>
        </w:tc>
        <w:tc>
          <w:tcPr>
            <w:tcW w:w="6228" w:type="dxa"/>
            <w:shd w:val="clear" w:color="auto" w:fill="FFFFFF"/>
          </w:tcPr>
          <w:p w14:paraId="281E20C7" w14:textId="2BFA531A" w:rsidR="00F20422" w:rsidRDefault="00F20422" w:rsidP="00F20422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tub tam sim no, 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hnyav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tub.</w:t>
            </w:r>
          </w:p>
        </w:tc>
      </w:tr>
      <w:tr w:rsidR="0086493F" w14:paraId="0C8C40D8" w14:textId="77777777" w:rsidTr="0086493F">
        <w:tc>
          <w:tcPr>
            <w:tcW w:w="0" w:type="auto"/>
            <w:shd w:val="clear" w:color="auto" w:fill="FFFFFF"/>
          </w:tcPr>
          <w:p w14:paraId="67C6FB0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215</w:t>
            </w:r>
            <w:r>
              <w:rPr>
                <w:rStyle w:val="TransUnitID"/>
                <w:lang w:val="en-GB"/>
              </w:rPr>
              <w:t>29415211-b179-4f51-bec3-cd90cde4842d</w:t>
            </w:r>
          </w:p>
        </w:tc>
        <w:tc>
          <w:tcPr>
            <w:tcW w:w="0" w:type="auto"/>
            <w:shd w:val="clear" w:color="auto" w:fill="FFFFFF"/>
          </w:tcPr>
          <w:p w14:paraId="5799D66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C2D52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17}Pounds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2477372B" w14:textId="3D52D221" w:rsidR="00F20422" w:rsidRDefault="00F20422" w:rsidP="00F20422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17}Pounds</w:t>
            </w:r>
            <w:proofErr w:type="gramEnd"/>
          </w:p>
        </w:tc>
      </w:tr>
      <w:tr w:rsidR="0086493F" w14:paraId="7FC3120B" w14:textId="77777777" w:rsidTr="0086493F">
        <w:tc>
          <w:tcPr>
            <w:tcW w:w="0" w:type="auto"/>
            <w:shd w:val="clear" w:color="auto" w:fill="FFFFFF"/>
          </w:tcPr>
          <w:p w14:paraId="7BA0583C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216</w:t>
            </w:r>
            <w:r>
              <w:rPr>
                <w:rStyle w:val="TransUnitID"/>
                <w:lang w:val="en-GB"/>
              </w:rPr>
              <w:t>78836236-b434-4552-a4b6-b49299a0b650</w:t>
            </w:r>
          </w:p>
        </w:tc>
        <w:tc>
          <w:tcPr>
            <w:tcW w:w="0" w:type="auto"/>
            <w:shd w:val="clear" w:color="auto" w:fill="FFFFFF"/>
          </w:tcPr>
          <w:p w14:paraId="5165F7B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DD4CD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</w:tc>
        <w:tc>
          <w:tcPr>
            <w:tcW w:w="6228" w:type="dxa"/>
            <w:shd w:val="clear" w:color="auto" w:fill="FFFFFF"/>
          </w:tcPr>
          <w:p w14:paraId="77D9F619" w14:textId="327527D9" w:rsidR="00F20422" w:rsidRDefault="00F20422" w:rsidP="00F20422">
            <w:r>
              <w:rPr>
                <w:lang w:val="en-GB"/>
              </w:rPr>
              <w:t>LOS</w:t>
            </w:r>
            <w:r w:rsidR="00D24902">
              <w:rPr>
                <w:lang w:val="en-GB"/>
              </w:rPr>
              <w:t xml:space="preserve"> </w:t>
            </w:r>
            <w:r>
              <w:rPr>
                <w:lang w:val="en-GB"/>
              </w:rPr>
              <w:t>SIS</w:t>
            </w:r>
          </w:p>
        </w:tc>
      </w:tr>
      <w:tr w:rsidR="0086493F" w14:paraId="6B660B15" w14:textId="77777777" w:rsidTr="0086493F">
        <w:tc>
          <w:tcPr>
            <w:tcW w:w="0" w:type="auto"/>
            <w:shd w:val="clear" w:color="auto" w:fill="FFFFFF"/>
          </w:tcPr>
          <w:p w14:paraId="79981EA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217</w:t>
            </w:r>
            <w:r>
              <w:rPr>
                <w:rStyle w:val="TransUnitID"/>
                <w:lang w:val="en-GB"/>
              </w:rPr>
              <w:t>307f11b0-657e-4888-a832-2d103f6bbbfe</w:t>
            </w:r>
          </w:p>
        </w:tc>
        <w:tc>
          <w:tcPr>
            <w:tcW w:w="0" w:type="auto"/>
            <w:shd w:val="clear" w:color="auto" w:fill="FFFFFF"/>
          </w:tcPr>
          <w:p w14:paraId="5BDD448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9B217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Kilograms</w:t>
            </w:r>
          </w:p>
        </w:tc>
        <w:tc>
          <w:tcPr>
            <w:tcW w:w="6228" w:type="dxa"/>
            <w:shd w:val="clear" w:color="auto" w:fill="FFFFFF"/>
          </w:tcPr>
          <w:p w14:paraId="245EFEEA" w14:textId="0D68FC9B" w:rsidR="00F20422" w:rsidRDefault="00F20422" w:rsidP="00F20422">
            <w:r>
              <w:rPr>
                <w:lang w:val="en-GB"/>
              </w:rPr>
              <w:t>Kilograms</w:t>
            </w:r>
          </w:p>
        </w:tc>
      </w:tr>
      <w:tr w:rsidR="0086493F" w14:paraId="20997176" w14:textId="77777777" w:rsidTr="0086493F">
        <w:tc>
          <w:tcPr>
            <w:tcW w:w="0" w:type="auto"/>
            <w:shd w:val="clear" w:color="auto" w:fill="FFFFFF"/>
          </w:tcPr>
          <w:p w14:paraId="44C407A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218</w:t>
            </w:r>
            <w:r>
              <w:rPr>
                <w:rStyle w:val="TransUnitID"/>
                <w:lang w:val="en-GB"/>
              </w:rPr>
              <w:t>a4d70860-a67d-4c36-9dba-9ae2920f6811</w:t>
            </w:r>
          </w:p>
        </w:tc>
        <w:tc>
          <w:tcPr>
            <w:tcW w:w="0" w:type="auto"/>
            <w:shd w:val="clear" w:color="auto" w:fill="FFFFFF"/>
          </w:tcPr>
          <w:p w14:paraId="2F67A382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F8916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28" w:type="dxa"/>
            <w:shd w:val="clear" w:color="auto" w:fill="FFFFFF"/>
          </w:tcPr>
          <w:p w14:paraId="1BEE50AB" w14:textId="0FAF7C7C" w:rsidR="00F20422" w:rsidRDefault="00F20422" w:rsidP="00F20422">
            <w:r>
              <w:rPr>
                <w:lang w:val="en-GB"/>
              </w:rPr>
              <w:t>10</w:t>
            </w:r>
          </w:p>
        </w:tc>
      </w:tr>
      <w:tr w:rsidR="0086493F" w14:paraId="0D65DF58" w14:textId="77777777" w:rsidTr="0086493F">
        <w:tc>
          <w:tcPr>
            <w:tcW w:w="0" w:type="auto"/>
            <w:shd w:val="clear" w:color="auto" w:fill="FFFFFF"/>
          </w:tcPr>
          <w:p w14:paraId="39A27E5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219</w:t>
            </w:r>
            <w:r>
              <w:rPr>
                <w:rStyle w:val="TransUnitID"/>
                <w:lang w:val="en-GB"/>
              </w:rPr>
              <w:t>bf3336bf-b369-4e37-8370-a194a1e12938</w:t>
            </w:r>
          </w:p>
        </w:tc>
        <w:tc>
          <w:tcPr>
            <w:tcW w:w="0" w:type="auto"/>
            <w:shd w:val="clear" w:color="auto" w:fill="FFFFFF"/>
          </w:tcPr>
          <w:p w14:paraId="29D53AC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43CAB1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SHAPE 2022 Adult survey</w:t>
            </w:r>
          </w:p>
        </w:tc>
        <w:tc>
          <w:tcPr>
            <w:tcW w:w="6228" w:type="dxa"/>
            <w:shd w:val="clear" w:color="auto" w:fill="FFFFFF"/>
          </w:tcPr>
          <w:p w14:paraId="567CD0DF" w14:textId="5A476109" w:rsidR="00F20422" w:rsidRDefault="00F20422" w:rsidP="00F20422">
            <w:r>
              <w:rPr>
                <w:lang w:val="en-GB"/>
              </w:rPr>
              <w:t xml:space="preserve">SHAPE 2022 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</w:p>
        </w:tc>
      </w:tr>
      <w:tr w:rsidR="0086493F" w14:paraId="2B0AB1BA" w14:textId="77777777" w:rsidTr="0086493F">
        <w:tc>
          <w:tcPr>
            <w:tcW w:w="0" w:type="auto"/>
            <w:shd w:val="clear" w:color="auto" w:fill="FFFFFF"/>
          </w:tcPr>
          <w:p w14:paraId="1835EEC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220</w:t>
            </w:r>
            <w:r>
              <w:rPr>
                <w:rStyle w:val="TransUnitID"/>
                <w:lang w:val="en-GB"/>
              </w:rPr>
              <w:t>dfc08ac5-dcc0-4a5b-bd0a-1ca90769126a</w:t>
            </w:r>
          </w:p>
        </w:tc>
        <w:tc>
          <w:tcPr>
            <w:tcW w:w="0" w:type="auto"/>
            <w:shd w:val="clear" w:color="auto" w:fill="FFFFFF"/>
          </w:tcPr>
          <w:p w14:paraId="681586B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DE903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Survey of the Health of All the Population and the Environment</w:t>
            </w:r>
          </w:p>
        </w:tc>
        <w:tc>
          <w:tcPr>
            <w:tcW w:w="6228" w:type="dxa"/>
            <w:shd w:val="clear" w:color="auto" w:fill="FFFFFF"/>
          </w:tcPr>
          <w:p w14:paraId="21509256" w14:textId="7F6274C0" w:rsidR="00F20422" w:rsidRDefault="00F20422" w:rsidP="00F20422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Tus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</w:p>
        </w:tc>
      </w:tr>
      <w:tr w:rsidR="0086493F" w14:paraId="2BF73343" w14:textId="77777777" w:rsidTr="0086493F">
        <w:tc>
          <w:tcPr>
            <w:tcW w:w="0" w:type="auto"/>
            <w:shd w:val="clear" w:color="auto" w:fill="FFFFFF"/>
          </w:tcPr>
          <w:p w14:paraId="54510728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221</w:t>
            </w:r>
            <w:r>
              <w:rPr>
                <w:rStyle w:val="TransUnitID"/>
                <w:lang w:val="en-GB"/>
              </w:rPr>
              <w:t>7ddae112-0083-4ad3-ab35-6ed742d54834</w:t>
            </w:r>
          </w:p>
        </w:tc>
        <w:tc>
          <w:tcPr>
            <w:tcW w:w="0" w:type="auto"/>
            <w:shd w:val="clear" w:color="auto" w:fill="FFFFFF"/>
          </w:tcPr>
          <w:p w14:paraId="438C7A8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F453D3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1E4A85AE" w14:textId="7F25EBD2" w:rsidR="00F20422" w:rsidRDefault="00F20422" w:rsidP="00F20422">
            <w:r>
              <w:rPr>
                <w:lang w:val="en-GB"/>
              </w:rPr>
              <w:t>KEYLINE</w:t>
            </w:r>
          </w:p>
        </w:tc>
      </w:tr>
      <w:tr w:rsidR="0086493F" w14:paraId="63225083" w14:textId="77777777" w:rsidTr="0086493F">
        <w:tc>
          <w:tcPr>
            <w:tcW w:w="0" w:type="auto"/>
            <w:shd w:val="clear" w:color="auto" w:fill="FFFFFF"/>
          </w:tcPr>
          <w:p w14:paraId="45765D0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222</w:t>
            </w:r>
            <w:r>
              <w:rPr>
                <w:rStyle w:val="TransUnitID"/>
                <w:lang w:val="en-GB"/>
              </w:rPr>
              <w:t>689c3592-4efa-4ed0-82a2-2a37260d23d4</w:t>
            </w:r>
          </w:p>
        </w:tc>
        <w:tc>
          <w:tcPr>
            <w:tcW w:w="0" w:type="auto"/>
            <w:shd w:val="clear" w:color="auto" w:fill="FFFFFF"/>
          </w:tcPr>
          <w:p w14:paraId="68DB4DD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457CA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44CC0D2D" w14:textId="6CD4E414" w:rsidR="00F20422" w:rsidRDefault="00F20422" w:rsidP="00F20422">
            <w:r>
              <w:rPr>
                <w:lang w:val="en-GB"/>
              </w:rPr>
              <w:t>T:</w:t>
            </w:r>
          </w:p>
        </w:tc>
      </w:tr>
      <w:tr w:rsidR="0086493F" w14:paraId="2AC80449" w14:textId="77777777" w:rsidTr="0086493F">
        <w:tc>
          <w:tcPr>
            <w:tcW w:w="0" w:type="auto"/>
            <w:shd w:val="clear" w:color="auto" w:fill="FFFFFF"/>
          </w:tcPr>
          <w:p w14:paraId="3677914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223</w:t>
            </w:r>
            <w:r>
              <w:rPr>
                <w:rStyle w:val="TransUnitID"/>
                <w:lang w:val="en-GB"/>
              </w:rPr>
              <w:t>689c3592-4efa-4ed0-82a2-2a37260d23d4</w:t>
            </w:r>
          </w:p>
        </w:tc>
        <w:tc>
          <w:tcPr>
            <w:tcW w:w="0" w:type="auto"/>
            <w:shd w:val="clear" w:color="auto" w:fill="FFFFFF"/>
          </w:tcPr>
          <w:p w14:paraId="240D028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277FB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605B5490" w14:textId="3E3EB8CB" w:rsidR="00F20422" w:rsidRDefault="00F20422" w:rsidP="00F20422">
            <w:r>
              <w:rPr>
                <w:lang w:val="en-GB"/>
              </w:rPr>
              <w:t>+1 612/333 6511</w:t>
            </w:r>
          </w:p>
        </w:tc>
      </w:tr>
      <w:tr w:rsidR="0086493F" w14:paraId="3C790678" w14:textId="77777777" w:rsidTr="0086493F">
        <w:tc>
          <w:tcPr>
            <w:tcW w:w="0" w:type="auto"/>
            <w:shd w:val="clear" w:color="auto" w:fill="FFFFFF"/>
          </w:tcPr>
          <w:p w14:paraId="5659348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224</w:t>
            </w:r>
            <w:r>
              <w:rPr>
                <w:rStyle w:val="TransUnitID"/>
                <w:lang w:val="en-GB"/>
              </w:rPr>
              <w:t>ee4011b0-05f1-406f-9952-0210f5a629ba</w:t>
            </w:r>
          </w:p>
        </w:tc>
        <w:tc>
          <w:tcPr>
            <w:tcW w:w="0" w:type="auto"/>
            <w:shd w:val="clear" w:color="auto" w:fill="FFFFFF"/>
          </w:tcPr>
          <w:p w14:paraId="37419209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8C3F6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446A48D6" w14:textId="330832EE" w:rsidR="00F20422" w:rsidRDefault="00E2286C" w:rsidP="00F20422">
            <w:proofErr w:type="spellStart"/>
            <w:ins w:id="46" w:author="SK V" w:date="2022-05-09T00:33:00Z">
              <w:r>
                <w:rPr>
                  <w:lang w:val="en-GB"/>
                </w:rPr>
                <w:t>Puag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ncig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47" w:author="SK V" w:date="2022-05-09T00:33:00Z">
              <w:r w:rsidR="00F20422" w:rsidDel="00E2286C">
                <w:rPr>
                  <w:lang w:val="en-GB"/>
                </w:rPr>
                <w:delText>ROV</w:delText>
              </w:r>
            </w:del>
          </w:p>
        </w:tc>
      </w:tr>
      <w:tr w:rsidR="0086493F" w14:paraId="6A32C551" w14:textId="77777777" w:rsidTr="0086493F">
        <w:tc>
          <w:tcPr>
            <w:tcW w:w="0" w:type="auto"/>
            <w:shd w:val="clear" w:color="auto" w:fill="FFFFFF"/>
          </w:tcPr>
          <w:p w14:paraId="09FA0370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225</w:t>
            </w:r>
            <w:r>
              <w:rPr>
                <w:rStyle w:val="TransUnitID"/>
                <w:lang w:val="en-GB"/>
              </w:rPr>
              <w:t>682afd1f-f079-43fa-a416-44b293942eb7</w:t>
            </w:r>
          </w:p>
        </w:tc>
        <w:tc>
          <w:tcPr>
            <w:tcW w:w="0" w:type="auto"/>
            <w:shd w:val="clear" w:color="auto" w:fill="FFFFFF"/>
          </w:tcPr>
          <w:p w14:paraId="57628AF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A7B320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228" w:type="dxa"/>
            <w:shd w:val="clear" w:color="auto" w:fill="FFFFFF"/>
          </w:tcPr>
          <w:p w14:paraId="633B04C4" w14:textId="5BE7CCE3" w:rsidR="00F20422" w:rsidRDefault="00F20422" w:rsidP="00F20422">
            <w:r>
              <w:rPr>
                <w:lang w:val="en-GB"/>
              </w:rPr>
              <w:t>01</w:t>
            </w:r>
          </w:p>
        </w:tc>
      </w:tr>
      <w:tr w:rsidR="0086493F" w14:paraId="6F40E9DF" w14:textId="77777777" w:rsidTr="0086493F">
        <w:tc>
          <w:tcPr>
            <w:tcW w:w="0" w:type="auto"/>
            <w:shd w:val="clear" w:color="auto" w:fill="FFFFFF"/>
          </w:tcPr>
          <w:p w14:paraId="38C8A6C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226</w:t>
            </w:r>
            <w:r>
              <w:rPr>
                <w:rStyle w:val="TransUnitID"/>
                <w:lang w:val="en-GB"/>
              </w:rPr>
              <w:t>1bb242e4-43b0-4ba9-b23a-0781aa560db8</w:t>
            </w:r>
          </w:p>
        </w:tc>
        <w:tc>
          <w:tcPr>
            <w:tcW w:w="0" w:type="auto"/>
            <w:shd w:val="clear" w:color="auto" w:fill="FFFFFF"/>
          </w:tcPr>
          <w:p w14:paraId="04B28E1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01B68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&lt;64&gt;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&lt;/64&gt;&lt;65&gt;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&lt;/65&gt;</w:t>
            </w:r>
          </w:p>
        </w:tc>
        <w:tc>
          <w:tcPr>
            <w:tcW w:w="6228" w:type="dxa"/>
            <w:shd w:val="clear" w:color="auto" w:fill="FFFFFF"/>
          </w:tcPr>
          <w:p w14:paraId="49C3953C" w14:textId="09B46F5C" w:rsidR="00F20422" w:rsidRDefault="00F20422" w:rsidP="00F20422">
            <w:r>
              <w:rPr>
                <w:rStyle w:val="Tag"/>
                <w:lang w:val="en-GB"/>
              </w:rPr>
              <w:t>&lt;64&gt;</w:t>
            </w:r>
            <w:r w:rsidR="00D24902" w:rsidRPr="001D7B21">
              <w:rPr>
                <w:rStyle w:val="Tag"/>
                <w:color w:val="auto"/>
                <w:lang w:val="en-GB"/>
              </w:rPr>
              <w:t>LUB NROOG</w:t>
            </w:r>
            <w:r w:rsidR="00D24902">
              <w:rPr>
                <w:rStyle w:val="Tag"/>
                <w:lang w:val="en-GB"/>
              </w:rPr>
              <w:t xml:space="preserve"> </w:t>
            </w:r>
            <w:r w:rsidR="00D24902">
              <w:rPr>
                <w:lang w:val="en-GB"/>
              </w:rPr>
              <w:t xml:space="preserve">HENNEPIN– </w:t>
            </w:r>
            <w:proofErr w:type="spellStart"/>
            <w:r w:rsidR="00D24902">
              <w:rPr>
                <w:lang w:val="en-GB"/>
              </w:rPr>
              <w:t>daim</w:t>
            </w:r>
            <w:proofErr w:type="spellEnd"/>
            <w:r w:rsidR="00D24902">
              <w:rPr>
                <w:lang w:val="en-GB"/>
              </w:rPr>
              <w:t xml:space="preserve"> </w:t>
            </w:r>
            <w:proofErr w:type="spellStart"/>
            <w:r w:rsidR="00D24902">
              <w:rPr>
                <w:lang w:val="en-GB"/>
              </w:rPr>
              <w:t>ntawv</w:t>
            </w:r>
            <w:proofErr w:type="spellEnd"/>
            <w:r w:rsidR="00D24902">
              <w:rPr>
                <w:lang w:val="en-GB"/>
              </w:rPr>
              <w:t xml:space="preserve"> </w:t>
            </w:r>
            <w:proofErr w:type="spellStart"/>
            <w:r w:rsidR="00D24902">
              <w:rPr>
                <w:lang w:val="en-GB"/>
              </w:rPr>
              <w:t>ntsuam</w:t>
            </w:r>
            <w:proofErr w:type="spellEnd"/>
            <w:r w:rsidR="00D24902">
              <w:rPr>
                <w:lang w:val="en-GB"/>
              </w:rPr>
              <w:t xml:space="preserve"> </w:t>
            </w:r>
            <w:proofErr w:type="spellStart"/>
            <w:r w:rsidR="00D24902">
              <w:rPr>
                <w:lang w:val="en-GB"/>
              </w:rPr>
              <w:t>xyuas</w:t>
            </w:r>
            <w:proofErr w:type="spellEnd"/>
            <w:r w:rsidR="00D24902" w:rsidRPr="00A0043A">
              <w:rPr>
                <w:color w:val="FF0000"/>
                <w:lang w:val="en-GB"/>
              </w:rPr>
              <w:t xml:space="preserve"> </w:t>
            </w:r>
            <w:r w:rsidRPr="00A0043A">
              <w:rPr>
                <w:color w:val="FF0000"/>
                <w:lang w:val="en-GB"/>
              </w:rPr>
              <w:t>&lt;/64&gt;&lt;65&gt;</w:t>
            </w:r>
            <w:r>
              <w:rPr>
                <w:lang w:val="en-GB"/>
              </w:rPr>
              <w:t>:</w:t>
            </w:r>
            <w:r w:rsidRPr="00A0043A">
              <w:rPr>
                <w:color w:val="FF0000"/>
                <w:lang w:val="en-GB"/>
              </w:rPr>
              <w:t>&lt;/65&gt;</w:t>
            </w:r>
          </w:p>
        </w:tc>
      </w:tr>
      <w:tr w:rsidR="0086493F" w14:paraId="417EAB8B" w14:textId="77777777" w:rsidTr="0086493F">
        <w:tc>
          <w:tcPr>
            <w:tcW w:w="0" w:type="auto"/>
            <w:shd w:val="clear" w:color="auto" w:fill="FFFFFF"/>
          </w:tcPr>
          <w:p w14:paraId="2859105E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227</w:t>
            </w:r>
            <w:r>
              <w:rPr>
                <w:rStyle w:val="TransUnitID"/>
                <w:lang w:val="en-GB"/>
              </w:rPr>
              <w:t>a1e82859-123c-4a8a-9fd6-3c5e5baa9919</w:t>
            </w:r>
          </w:p>
        </w:tc>
        <w:tc>
          <w:tcPr>
            <w:tcW w:w="0" w:type="auto"/>
            <w:shd w:val="clear" w:color="auto" w:fill="FFFFFF"/>
          </w:tcPr>
          <w:p w14:paraId="7BD59F7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4D5396B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SIZE:</w:t>
            </w:r>
          </w:p>
        </w:tc>
        <w:tc>
          <w:tcPr>
            <w:tcW w:w="6228" w:type="dxa"/>
            <w:shd w:val="clear" w:color="auto" w:fill="FFFFFF"/>
          </w:tcPr>
          <w:p w14:paraId="1AC98EF9" w14:textId="41183531" w:rsidR="00F20422" w:rsidRDefault="00D24902" w:rsidP="00F20422">
            <w:r>
              <w:rPr>
                <w:lang w:val="en-GB"/>
              </w:rPr>
              <w:t>QHOV LOJ</w:t>
            </w:r>
            <w:r w:rsidR="00F20422">
              <w:rPr>
                <w:lang w:val="en-GB"/>
              </w:rPr>
              <w:t>:</w:t>
            </w:r>
          </w:p>
        </w:tc>
      </w:tr>
      <w:tr w:rsidR="0086493F" w14:paraId="3DF04627" w14:textId="77777777" w:rsidTr="0086493F">
        <w:tc>
          <w:tcPr>
            <w:tcW w:w="0" w:type="auto"/>
            <w:shd w:val="clear" w:color="auto" w:fill="FFFFFF"/>
          </w:tcPr>
          <w:p w14:paraId="3387B91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228</w:t>
            </w:r>
            <w:r>
              <w:rPr>
                <w:rStyle w:val="TransUnitID"/>
                <w:lang w:val="en-GB"/>
              </w:rPr>
              <w:t>2f342644-15d5-46aa-ac43-afacc3177f04</w:t>
            </w:r>
          </w:p>
        </w:tc>
        <w:tc>
          <w:tcPr>
            <w:tcW w:w="0" w:type="auto"/>
            <w:shd w:val="clear" w:color="auto" w:fill="FFFFFF"/>
          </w:tcPr>
          <w:p w14:paraId="78D510D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F394EC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&lt;67&gt;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&lt;/67&gt;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&lt;68&gt;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&lt;/68&gt;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&lt;69&gt;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&lt;/69&gt;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&lt;70&gt;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&lt;/70&gt;</w:t>
            </w:r>
          </w:p>
        </w:tc>
        <w:tc>
          <w:tcPr>
            <w:tcW w:w="6228" w:type="dxa"/>
            <w:shd w:val="clear" w:color="auto" w:fill="FFFFFF"/>
          </w:tcPr>
          <w:p w14:paraId="3BA4D79C" w14:textId="2CCDA7C7" w:rsidR="00F20422" w:rsidRPr="00A0043A" w:rsidRDefault="00F20422" w:rsidP="00F20422">
            <w:pPr>
              <w:rPr>
                <w:color w:val="FF0000"/>
              </w:rPr>
            </w:pPr>
            <w:r w:rsidRPr="00A0043A">
              <w:rPr>
                <w:lang w:val="en-GB"/>
              </w:rPr>
              <w:t>14</w:t>
            </w:r>
            <w:r w:rsidRPr="00A0043A">
              <w:rPr>
                <w:color w:val="FF0000"/>
                <w:lang w:val="en-GB"/>
              </w:rPr>
              <w:t>&lt;67&gt;</w:t>
            </w:r>
            <w:r w:rsidRPr="00A0043A">
              <w:rPr>
                <w:lang w:val="en-GB"/>
              </w:rPr>
              <w:t>"</w:t>
            </w:r>
            <w:r w:rsidRPr="00A0043A">
              <w:rPr>
                <w:color w:val="FF0000"/>
                <w:lang w:val="en-GB"/>
              </w:rPr>
              <w:t xml:space="preserve">&lt;/67&gt; </w:t>
            </w:r>
            <w:r w:rsidRPr="00A0043A">
              <w:rPr>
                <w:lang w:val="en-GB"/>
              </w:rPr>
              <w:t>x 8.5</w:t>
            </w:r>
            <w:r w:rsidRPr="00A0043A">
              <w:rPr>
                <w:color w:val="FF0000"/>
                <w:lang w:val="en-GB"/>
              </w:rPr>
              <w:t>&lt;68&gt;</w:t>
            </w:r>
            <w:r w:rsidRPr="00A0043A">
              <w:rPr>
                <w:lang w:val="en-GB"/>
              </w:rPr>
              <w:t>"</w:t>
            </w:r>
            <w:r w:rsidRPr="00A0043A">
              <w:rPr>
                <w:color w:val="FF0000"/>
                <w:lang w:val="en-GB"/>
              </w:rPr>
              <w:t>&lt;/68&gt; &lt;69&gt;</w:t>
            </w:r>
            <w:r w:rsidRPr="00A0043A">
              <w:rPr>
                <w:lang w:val="en-GB"/>
              </w:rPr>
              <w:t>|</w:t>
            </w:r>
            <w:r w:rsidRPr="00A0043A">
              <w:rPr>
                <w:color w:val="FF0000"/>
                <w:lang w:val="en-GB"/>
              </w:rPr>
              <w:t>&lt;/69&gt; &lt;70&gt;</w:t>
            </w:r>
            <w:r w:rsidRPr="00A0043A">
              <w:rPr>
                <w:lang w:val="en-GB"/>
              </w:rPr>
              <w:t>LIVE:</w:t>
            </w:r>
            <w:r w:rsidRPr="00A0043A">
              <w:rPr>
                <w:color w:val="FF0000"/>
                <w:lang w:val="en-GB"/>
              </w:rPr>
              <w:t>&lt;/70&gt;</w:t>
            </w:r>
          </w:p>
        </w:tc>
      </w:tr>
      <w:tr w:rsidR="0086493F" w14:paraId="1BD09F56" w14:textId="77777777" w:rsidTr="0086493F">
        <w:tc>
          <w:tcPr>
            <w:tcW w:w="0" w:type="auto"/>
            <w:shd w:val="clear" w:color="auto" w:fill="FFFFFF"/>
          </w:tcPr>
          <w:p w14:paraId="45C00EC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229</w:t>
            </w:r>
            <w:r>
              <w:rPr>
                <w:rStyle w:val="TransUnitID"/>
                <w:lang w:val="en-GB"/>
              </w:rPr>
              <w:t>79390bfb-6d7a-4ff9-8f05-5186507591f8</w:t>
            </w:r>
          </w:p>
        </w:tc>
        <w:tc>
          <w:tcPr>
            <w:tcW w:w="0" w:type="auto"/>
            <w:shd w:val="clear" w:color="auto" w:fill="FFFFFF"/>
          </w:tcPr>
          <w:p w14:paraId="74039C2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8A059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&lt;71&gt;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&lt;/71&gt;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&lt;72&gt;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&lt;/72&gt;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&lt;/73&gt;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&lt;74&gt;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&lt;/74&gt;</w:t>
            </w:r>
          </w:p>
        </w:tc>
        <w:tc>
          <w:tcPr>
            <w:tcW w:w="6228" w:type="dxa"/>
            <w:shd w:val="clear" w:color="auto" w:fill="FFFFFF"/>
          </w:tcPr>
          <w:p w14:paraId="4F055D14" w14:textId="68AA3AF5" w:rsidR="00F20422" w:rsidRPr="00A0043A" w:rsidRDefault="00F20422" w:rsidP="00F20422">
            <w:pPr>
              <w:rPr>
                <w:color w:val="FF0000"/>
              </w:rPr>
            </w:pPr>
            <w:r w:rsidRPr="00A0043A">
              <w:rPr>
                <w:lang w:val="en-GB"/>
              </w:rPr>
              <w:t>14</w:t>
            </w:r>
            <w:r w:rsidRPr="00A0043A">
              <w:rPr>
                <w:color w:val="FF0000"/>
                <w:lang w:val="en-GB"/>
              </w:rPr>
              <w:t>&lt;71&gt;</w:t>
            </w:r>
            <w:r w:rsidRPr="00A0043A">
              <w:rPr>
                <w:lang w:val="en-GB"/>
              </w:rPr>
              <w:t>"</w:t>
            </w:r>
            <w:r w:rsidRPr="00A0043A">
              <w:rPr>
                <w:color w:val="FF0000"/>
                <w:lang w:val="en-GB"/>
              </w:rPr>
              <w:t>&lt;/71&gt;</w:t>
            </w:r>
            <w:r w:rsidRPr="00A0043A">
              <w:rPr>
                <w:lang w:val="en-GB"/>
              </w:rPr>
              <w:t xml:space="preserve"> x 8.5</w:t>
            </w:r>
            <w:r w:rsidRPr="00A0043A">
              <w:rPr>
                <w:color w:val="FF0000"/>
                <w:lang w:val="en-GB"/>
              </w:rPr>
              <w:t>&lt;72&gt;</w:t>
            </w:r>
            <w:r w:rsidRPr="00A0043A">
              <w:rPr>
                <w:lang w:val="en-GB"/>
              </w:rPr>
              <w:t>"</w:t>
            </w:r>
            <w:r w:rsidRPr="00A0043A">
              <w:rPr>
                <w:color w:val="FF0000"/>
                <w:lang w:val="en-GB"/>
              </w:rPr>
              <w:t>&lt;/72&gt; &lt;73&gt;</w:t>
            </w:r>
            <w:r w:rsidRPr="00A0043A">
              <w:rPr>
                <w:lang w:val="en-GB"/>
              </w:rPr>
              <w:t>|</w:t>
            </w:r>
            <w:r w:rsidRPr="00A0043A">
              <w:rPr>
                <w:color w:val="FF0000"/>
                <w:lang w:val="en-GB"/>
              </w:rPr>
              <w:t>&lt;/73&gt; ​​&lt;74&gt;</w:t>
            </w:r>
            <w:r w:rsidRPr="00A0043A">
              <w:rPr>
                <w:lang w:val="en-GB"/>
              </w:rPr>
              <w:t>BLEED:</w:t>
            </w:r>
            <w:r w:rsidRPr="00A0043A">
              <w:rPr>
                <w:color w:val="FF0000"/>
                <w:lang w:val="en-GB"/>
              </w:rPr>
              <w:t>&lt;/74&gt;</w:t>
            </w:r>
          </w:p>
        </w:tc>
      </w:tr>
      <w:tr w:rsidR="0086493F" w14:paraId="67203076" w14:textId="77777777" w:rsidTr="0086493F">
        <w:tc>
          <w:tcPr>
            <w:tcW w:w="0" w:type="auto"/>
            <w:shd w:val="clear" w:color="auto" w:fill="FFFFFF"/>
          </w:tcPr>
          <w:p w14:paraId="2D7D5C4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230</w:t>
            </w:r>
            <w:r>
              <w:rPr>
                <w:rStyle w:val="TransUnitID"/>
                <w:lang w:val="en-GB"/>
              </w:rPr>
              <w:t>29bc994f-699d-41e6-8b59-1700e8d9f236</w:t>
            </w:r>
          </w:p>
        </w:tc>
        <w:tc>
          <w:tcPr>
            <w:tcW w:w="0" w:type="auto"/>
            <w:shd w:val="clear" w:color="auto" w:fill="FFFFFF"/>
          </w:tcPr>
          <w:p w14:paraId="3D49751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61EE6A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&lt;75&gt;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&lt;/75&gt;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&lt;/76&gt;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&lt;77&gt;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&lt;/77&gt;</w:t>
            </w:r>
          </w:p>
        </w:tc>
        <w:tc>
          <w:tcPr>
            <w:tcW w:w="6228" w:type="dxa"/>
            <w:shd w:val="clear" w:color="auto" w:fill="FFFFFF"/>
          </w:tcPr>
          <w:p w14:paraId="2A826317" w14:textId="65A4B5A6" w:rsidR="00F20422" w:rsidRPr="00A0043A" w:rsidRDefault="00F20422" w:rsidP="00F20422">
            <w:pPr>
              <w:rPr>
                <w:color w:val="FF0000"/>
              </w:rPr>
            </w:pPr>
            <w:r w:rsidRPr="00A0043A">
              <w:rPr>
                <w:lang w:val="en-GB"/>
              </w:rPr>
              <w:t>0.125</w:t>
            </w:r>
            <w:r w:rsidRPr="00A0043A">
              <w:rPr>
                <w:color w:val="FF0000"/>
                <w:lang w:val="en-GB"/>
              </w:rPr>
              <w:t>&lt;75&gt;</w:t>
            </w:r>
            <w:r w:rsidRPr="00A0043A">
              <w:rPr>
                <w:lang w:val="en-GB"/>
              </w:rPr>
              <w:t>"</w:t>
            </w:r>
            <w:r w:rsidRPr="00A0043A">
              <w:rPr>
                <w:color w:val="FF0000"/>
                <w:lang w:val="en-GB"/>
              </w:rPr>
              <w:t>&lt;/75&gt; &lt;76&gt;</w:t>
            </w:r>
            <w:r w:rsidRPr="00A0043A">
              <w:rPr>
                <w:lang w:val="en-GB"/>
              </w:rPr>
              <w:t>|</w:t>
            </w:r>
            <w:r w:rsidRPr="00A0043A">
              <w:rPr>
                <w:color w:val="FF0000"/>
                <w:lang w:val="en-GB"/>
              </w:rPr>
              <w:t>&lt;/76&gt; &lt;77&gt;</w:t>
            </w:r>
            <w:r w:rsidRPr="00A0043A">
              <w:rPr>
                <w:lang w:val="en-GB"/>
              </w:rPr>
              <w:t>BUILT AT:</w:t>
            </w:r>
            <w:r w:rsidRPr="00A0043A">
              <w:rPr>
                <w:color w:val="FF0000"/>
                <w:lang w:val="en-GB"/>
              </w:rPr>
              <w:t>&lt;/77&gt;</w:t>
            </w:r>
          </w:p>
        </w:tc>
      </w:tr>
      <w:tr w:rsidR="0086493F" w14:paraId="31B18BAF" w14:textId="77777777" w:rsidTr="0086493F">
        <w:tc>
          <w:tcPr>
            <w:tcW w:w="0" w:type="auto"/>
            <w:shd w:val="clear" w:color="auto" w:fill="FFFFFF"/>
          </w:tcPr>
          <w:p w14:paraId="58F0072B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231</w:t>
            </w:r>
            <w:r>
              <w:rPr>
                <w:rStyle w:val="TransUnitID"/>
                <w:lang w:val="en-GB"/>
              </w:rPr>
              <w:t>74bba6ab-f05e-49aa-98ef-9ed482709eff</w:t>
            </w:r>
          </w:p>
        </w:tc>
        <w:tc>
          <w:tcPr>
            <w:tcW w:w="0" w:type="auto"/>
            <w:shd w:val="clear" w:color="auto" w:fill="FFFFFF"/>
          </w:tcPr>
          <w:p w14:paraId="0B4FD07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FD48E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&lt;78&gt;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&lt;/78&gt;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&lt;79&gt;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&lt;/79&gt;</w:t>
            </w:r>
          </w:p>
        </w:tc>
        <w:tc>
          <w:tcPr>
            <w:tcW w:w="6228" w:type="dxa"/>
            <w:shd w:val="clear" w:color="auto" w:fill="FFFFFF"/>
          </w:tcPr>
          <w:p w14:paraId="02E1F646" w14:textId="701DE623" w:rsidR="00F20422" w:rsidRDefault="00F20422" w:rsidP="00F20422">
            <w:r>
              <w:rPr>
                <w:lang w:val="en-GB"/>
              </w:rPr>
              <w:t xml:space="preserve">100% </w:t>
            </w:r>
            <w:r w:rsidRPr="00A0043A">
              <w:rPr>
                <w:color w:val="FF0000"/>
                <w:lang w:val="en-GB"/>
              </w:rPr>
              <w:t>&lt;78&gt;</w:t>
            </w:r>
            <w:r w:rsidRPr="00A0043A">
              <w:rPr>
                <w:lang w:val="en-GB"/>
              </w:rPr>
              <w:t>|</w:t>
            </w:r>
            <w:r w:rsidRPr="00A0043A">
              <w:rPr>
                <w:color w:val="FF0000"/>
                <w:lang w:val="en-GB"/>
              </w:rPr>
              <w:t>&lt;/78&gt; &lt;79&gt;</w:t>
            </w:r>
            <w:r w:rsidR="00F97D39">
              <w:rPr>
                <w:lang w:val="en-GB"/>
              </w:rPr>
              <w:t>COV XIM</w:t>
            </w:r>
            <w:r>
              <w:rPr>
                <w:lang w:val="en-GB"/>
              </w:rPr>
              <w:t>:</w:t>
            </w:r>
            <w:r w:rsidRPr="00A0043A">
              <w:rPr>
                <w:color w:val="FF0000"/>
                <w:lang w:val="en-GB"/>
              </w:rPr>
              <w:t>&lt;/79&gt;</w:t>
            </w:r>
          </w:p>
        </w:tc>
      </w:tr>
      <w:tr w:rsidR="0086493F" w14:paraId="1C290B5C" w14:textId="77777777" w:rsidTr="0086493F">
        <w:tc>
          <w:tcPr>
            <w:tcW w:w="0" w:type="auto"/>
            <w:shd w:val="clear" w:color="auto" w:fill="FFFFFF"/>
          </w:tcPr>
          <w:p w14:paraId="0348918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232</w:t>
            </w:r>
            <w:r>
              <w:rPr>
                <w:rStyle w:val="TransUnitID"/>
                <w:lang w:val="en-GB"/>
              </w:rPr>
              <w:t>ba99c47d-a090-486e-b6d3-cf68e44a2b37</w:t>
            </w:r>
          </w:p>
        </w:tc>
        <w:tc>
          <w:tcPr>
            <w:tcW w:w="0" w:type="auto"/>
            <w:shd w:val="clear" w:color="auto" w:fill="FFFFFF"/>
          </w:tcPr>
          <w:p w14:paraId="120356B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2345B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553638AC" w14:textId="2401585D" w:rsidR="00F20422" w:rsidRDefault="00A0043A" w:rsidP="00F20422">
            <w:r>
              <w:rPr>
                <w:lang w:val="en-GB"/>
              </w:rPr>
              <w:t>PMS</w:t>
            </w:r>
            <w:r w:rsidR="00F20422">
              <w:rPr>
                <w:lang w:val="en-GB"/>
              </w:rPr>
              <w:t xml:space="preserve"> 2627</w:t>
            </w:r>
          </w:p>
        </w:tc>
      </w:tr>
      <w:tr w:rsidR="0086493F" w14:paraId="24CDA85C" w14:textId="77777777" w:rsidTr="0086493F">
        <w:tc>
          <w:tcPr>
            <w:tcW w:w="0" w:type="auto"/>
            <w:shd w:val="clear" w:color="auto" w:fill="FFFFFF"/>
          </w:tcPr>
          <w:p w14:paraId="6DA578F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233</w:t>
            </w:r>
            <w:r>
              <w:rPr>
                <w:rStyle w:val="TransUnitID"/>
                <w:lang w:val="en-GB"/>
              </w:rPr>
              <w:t>aaa64c88-c850-49cd-96e8-90f8922f0a9d</w:t>
            </w:r>
          </w:p>
        </w:tc>
        <w:tc>
          <w:tcPr>
            <w:tcW w:w="0" w:type="auto"/>
            <w:shd w:val="clear" w:color="auto" w:fill="FFFFFF"/>
          </w:tcPr>
          <w:p w14:paraId="001EDD4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1B80C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2928FF0F" w14:textId="0577CCB8" w:rsidR="00F20422" w:rsidRDefault="00F20422" w:rsidP="00F20422">
            <w:r>
              <w:rPr>
                <w:lang w:val="en-GB"/>
              </w:rPr>
              <w:t>KNOCK#:</w:t>
            </w:r>
          </w:p>
        </w:tc>
      </w:tr>
      <w:tr w:rsidR="0086493F" w14:paraId="11DEC47C" w14:textId="77777777" w:rsidTr="0086493F">
        <w:tc>
          <w:tcPr>
            <w:tcW w:w="0" w:type="auto"/>
            <w:shd w:val="clear" w:color="auto" w:fill="FFFFFF"/>
          </w:tcPr>
          <w:p w14:paraId="00C096F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234</w:t>
            </w:r>
            <w:r>
              <w:rPr>
                <w:rStyle w:val="TransUnitID"/>
                <w:lang w:val="en-GB"/>
              </w:rPr>
              <w:t>59be4a33-1b2b-4f80-b876-8c0427658def</w:t>
            </w:r>
          </w:p>
        </w:tc>
        <w:tc>
          <w:tcPr>
            <w:tcW w:w="0" w:type="auto"/>
            <w:shd w:val="clear" w:color="auto" w:fill="FFFFFF"/>
          </w:tcPr>
          <w:p w14:paraId="776BFE0E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FE631D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&lt;81&gt;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&lt;/81&gt;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&lt;82&gt;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&lt;/82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&lt;83&gt;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&lt;/83&gt;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&lt;84&gt;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&lt;/84&gt;</w:t>
            </w:r>
          </w:p>
        </w:tc>
        <w:tc>
          <w:tcPr>
            <w:tcW w:w="6228" w:type="dxa"/>
            <w:shd w:val="clear" w:color="auto" w:fill="FFFFFF"/>
          </w:tcPr>
          <w:p w14:paraId="2E2D1080" w14:textId="3244B3EA" w:rsidR="00F20422" w:rsidRPr="007A0507" w:rsidRDefault="00F20422" w:rsidP="00F20422">
            <w:pPr>
              <w:rPr>
                <w:color w:val="FF0000"/>
              </w:rPr>
            </w:pPr>
            <w:r w:rsidRPr="007A0507">
              <w:rPr>
                <w:lang w:val="en-GB"/>
              </w:rPr>
              <w:t>202560</w:t>
            </w:r>
            <w:r w:rsidRPr="007A0507">
              <w:rPr>
                <w:color w:val="FF0000"/>
                <w:lang w:val="en-GB"/>
              </w:rPr>
              <w:t xml:space="preserve"> &lt;81&gt;</w:t>
            </w:r>
            <w:r w:rsidRPr="007A0507">
              <w:rPr>
                <w:lang w:val="en-GB"/>
              </w:rPr>
              <w:t>|</w:t>
            </w:r>
            <w:r w:rsidRPr="007A0507">
              <w:rPr>
                <w:color w:val="FF0000"/>
                <w:lang w:val="en-GB"/>
              </w:rPr>
              <w:t>&lt;/81&gt; &lt;82&gt;</w:t>
            </w:r>
            <w:ins w:id="48" w:author="SK V" w:date="2022-05-09T06:50:00Z">
              <w:r w:rsidR="00626E99">
                <w:rPr>
                  <w:color w:val="FF0000"/>
                  <w:lang w:val="en-GB"/>
                </w:rPr>
                <w:t xml:space="preserve">KHO </w:t>
              </w:r>
            </w:ins>
            <w:del w:id="49" w:author="SK V" w:date="2022-05-09T06:50:00Z">
              <w:r w:rsidRPr="007A0507" w:rsidDel="00626E99">
                <w:rPr>
                  <w:lang w:val="en-GB"/>
                </w:rPr>
                <w:delText>EDITED</w:delText>
              </w:r>
            </w:del>
            <w:r w:rsidRPr="007A0507">
              <w:rPr>
                <w:lang w:val="en-GB"/>
              </w:rPr>
              <w:t>:</w:t>
            </w:r>
            <w:r w:rsidRPr="007A0507">
              <w:rPr>
                <w:color w:val="FF0000"/>
                <w:lang w:val="en-GB"/>
              </w:rPr>
              <w:t>&lt;/82</w:t>
            </w:r>
            <w:proofErr w:type="gramStart"/>
            <w:r w:rsidRPr="007A0507">
              <w:rPr>
                <w:color w:val="FF0000"/>
                <w:lang w:val="en-GB"/>
              </w:rPr>
              <w:t>&gt;</w:t>
            </w:r>
            <w:r w:rsidRPr="007A0507">
              <w:rPr>
                <w:lang w:val="en-GB"/>
              </w:rPr>
              <w:t>{</w:t>
            </w:r>
            <w:proofErr w:type="gramEnd"/>
            <w:r w:rsidRPr="007A0507">
              <w:rPr>
                <w:lang w:val="en-GB"/>
              </w:rPr>
              <w:t>21}{22}</w:t>
            </w:r>
            <w:r w:rsidRPr="007A0507">
              <w:rPr>
                <w:color w:val="FF0000"/>
                <w:lang w:val="en-GB"/>
              </w:rPr>
              <w:t xml:space="preserve"> &lt;83&gt;</w:t>
            </w:r>
            <w:r w:rsidRPr="007A0507">
              <w:rPr>
                <w:lang w:val="en-GB"/>
              </w:rPr>
              <w:t>|</w:t>
            </w:r>
            <w:r w:rsidRPr="007A0507">
              <w:rPr>
                <w:color w:val="FF0000"/>
                <w:lang w:val="en-GB"/>
              </w:rPr>
              <w:t>&lt;/83&gt; &lt;84&gt;</w:t>
            </w:r>
            <w:r w:rsidR="007A0507" w:rsidRPr="007A0507">
              <w:rPr>
                <w:lang w:val="en-GB"/>
              </w:rPr>
              <w:t xml:space="preserve">Los </w:t>
            </w:r>
            <w:proofErr w:type="spellStart"/>
            <w:r w:rsidR="007A0507" w:rsidRPr="007A0507">
              <w:rPr>
                <w:lang w:val="en-GB"/>
              </w:rPr>
              <w:t>ntawm</w:t>
            </w:r>
            <w:proofErr w:type="spellEnd"/>
            <w:r w:rsidRPr="007A0507">
              <w:rPr>
                <w:lang w:val="en-GB"/>
              </w:rPr>
              <w:t>:</w:t>
            </w:r>
            <w:r w:rsidRPr="007A0507">
              <w:rPr>
                <w:color w:val="FF0000"/>
                <w:lang w:val="en-GB"/>
              </w:rPr>
              <w:t>&lt;/84&gt;</w:t>
            </w:r>
          </w:p>
        </w:tc>
      </w:tr>
      <w:tr w:rsidR="0086493F" w14:paraId="3FD0DF57" w14:textId="77777777" w:rsidTr="0086493F">
        <w:tc>
          <w:tcPr>
            <w:tcW w:w="0" w:type="auto"/>
            <w:shd w:val="clear" w:color="auto" w:fill="FFFFFF"/>
          </w:tcPr>
          <w:p w14:paraId="2A24958D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235</w:t>
            </w:r>
            <w:r>
              <w:rPr>
                <w:rStyle w:val="TransUnitID"/>
                <w:lang w:val="en-GB"/>
              </w:rPr>
              <w:t>6fb2ecfd-529f-4dfa-930c-c9b4565f5505</w:t>
            </w:r>
          </w:p>
        </w:tc>
        <w:tc>
          <w:tcPr>
            <w:tcW w:w="0" w:type="auto"/>
            <w:shd w:val="clear" w:color="auto" w:fill="FFFFFF"/>
          </w:tcPr>
          <w:p w14:paraId="588A072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41679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622EFDF1" w14:textId="652B4FE4" w:rsidR="00F20422" w:rsidRDefault="00F20422" w:rsidP="00F20422">
            <w:r>
              <w:rPr>
                <w:lang w:val="en-GB"/>
              </w:rPr>
              <w:t>H</w:t>
            </w:r>
            <w:r w:rsidR="007A0507">
              <w:rPr>
                <w:lang w:val="en-GB"/>
              </w:rPr>
              <w:t>U TAU RAU</w:t>
            </w:r>
            <w:r>
              <w:rPr>
                <w:lang w:val="en-GB"/>
              </w:rPr>
              <w:t>:</w:t>
            </w:r>
          </w:p>
        </w:tc>
      </w:tr>
      <w:tr w:rsidR="0086493F" w14:paraId="48EB38A2" w14:textId="77777777" w:rsidTr="0086493F">
        <w:tc>
          <w:tcPr>
            <w:tcW w:w="0" w:type="auto"/>
            <w:shd w:val="clear" w:color="auto" w:fill="FFFFFF"/>
          </w:tcPr>
          <w:p w14:paraId="4B14EFCF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236</w:t>
            </w:r>
            <w:r>
              <w:rPr>
                <w:rStyle w:val="TransUnitID"/>
                <w:lang w:val="en-GB"/>
              </w:rPr>
              <w:t>71e412d1-6711-4a35-9d9d-42db5abd56d1</w:t>
            </w:r>
          </w:p>
        </w:tc>
        <w:tc>
          <w:tcPr>
            <w:tcW w:w="0" w:type="auto"/>
            <w:shd w:val="clear" w:color="auto" w:fill="FFFFFF"/>
          </w:tcPr>
          <w:p w14:paraId="7D40C4E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CF5AB7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&lt;86&gt;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&lt;/86&gt;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&lt;87&gt;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&lt;/87&gt;</w:t>
            </w:r>
          </w:p>
        </w:tc>
        <w:tc>
          <w:tcPr>
            <w:tcW w:w="6228" w:type="dxa"/>
            <w:shd w:val="clear" w:color="auto" w:fill="FFFFFF"/>
          </w:tcPr>
          <w:p w14:paraId="05D7F554" w14:textId="14990683" w:rsidR="00F20422" w:rsidRDefault="00F20422" w:rsidP="00F20422">
            <w:r>
              <w:rPr>
                <w:lang w:val="en-GB"/>
              </w:rPr>
              <w:t>Olivia.Gardner@KNOCKinc.com &lt;86&gt;|&lt;/86&gt; &lt;87&gt;</w:t>
            </w:r>
            <w:ins w:id="50" w:author="SK V" w:date="2022-05-09T00:34:00Z">
              <w:r w:rsidR="00E2286C">
                <w:rPr>
                  <w:lang w:val="en-GB"/>
                </w:rPr>
                <w:t xml:space="preserve">TEEV </w:t>
              </w:r>
            </w:ins>
            <w:del w:id="51" w:author="SK V" w:date="2022-05-09T00:35:00Z">
              <w:r w:rsidDel="00E2286C">
                <w:rPr>
                  <w:lang w:val="en-GB"/>
                </w:rPr>
                <w:delText>SET</w:delText>
              </w:r>
            </w:del>
            <w:r>
              <w:rPr>
                <w:lang w:val="en-GB"/>
              </w:rPr>
              <w:t xml:space="preserve"> HNUB:&lt;/87&gt;</w:t>
            </w:r>
          </w:p>
        </w:tc>
      </w:tr>
      <w:tr w:rsidR="0086493F" w14:paraId="5A7B5A5F" w14:textId="77777777" w:rsidTr="0086493F">
        <w:tc>
          <w:tcPr>
            <w:tcW w:w="0" w:type="auto"/>
            <w:shd w:val="clear" w:color="auto" w:fill="FFFFFF"/>
          </w:tcPr>
          <w:p w14:paraId="02E883A2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237</w:t>
            </w:r>
            <w:r>
              <w:rPr>
                <w:rStyle w:val="TransUnitID"/>
                <w:lang w:val="en-GB"/>
              </w:rPr>
              <w:t>71e412d1-6711-4a35-9d9d-42db5abd56d1</w:t>
            </w:r>
          </w:p>
        </w:tc>
        <w:tc>
          <w:tcPr>
            <w:tcW w:w="0" w:type="auto"/>
            <w:shd w:val="clear" w:color="auto" w:fill="FFFFFF"/>
          </w:tcPr>
          <w:p w14:paraId="2D0E9D1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AD60E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&lt;88&gt;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&lt;/88&gt;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&lt;89&gt;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&lt;/89&gt;</w:t>
            </w:r>
          </w:p>
        </w:tc>
        <w:tc>
          <w:tcPr>
            <w:tcW w:w="6228" w:type="dxa"/>
            <w:shd w:val="clear" w:color="auto" w:fill="FFFFFF"/>
          </w:tcPr>
          <w:p w14:paraId="2A6AB3AA" w14:textId="113B9A39" w:rsidR="00F20422" w:rsidRDefault="00F20422" w:rsidP="00F20422">
            <w:r>
              <w:rPr>
                <w:lang w:val="en-GB"/>
              </w:rPr>
              <w:t xml:space="preserve">? </w:t>
            </w:r>
            <w:r w:rsidRPr="007A0507">
              <w:rPr>
                <w:color w:val="FF0000"/>
                <w:lang w:val="en-GB"/>
              </w:rPr>
              <w:t>&lt;88&gt;</w:t>
            </w:r>
            <w:r w:rsidRPr="007A0507">
              <w:rPr>
                <w:lang w:val="en-GB"/>
              </w:rPr>
              <w:t>|</w:t>
            </w:r>
            <w:r w:rsidRPr="007A0507">
              <w:rPr>
                <w:color w:val="FF0000"/>
                <w:lang w:val="en-GB"/>
              </w:rPr>
              <w:t>&lt;/88&gt; &lt;89&gt;</w:t>
            </w:r>
            <w:ins w:id="52" w:author="SK V" w:date="2022-05-09T00:35:00Z">
              <w:r w:rsidR="00223D13">
                <w:rPr>
                  <w:lang w:val="en-GB"/>
                </w:rPr>
                <w:t xml:space="preserve">SAU </w:t>
              </w:r>
            </w:ins>
            <w:del w:id="53" w:author="SK V" w:date="2022-05-09T00:35:00Z">
              <w:r w:rsidRPr="007A0507" w:rsidDel="00223D13">
                <w:rPr>
                  <w:lang w:val="en-GB"/>
                </w:rPr>
                <w:delText>N</w:delText>
              </w:r>
              <w:r w:rsidR="007A0507" w:rsidDel="00223D13">
                <w:rPr>
                  <w:lang w:val="en-GB"/>
                </w:rPr>
                <w:delText>CO</w:delText>
              </w:r>
            </w:del>
            <w:r w:rsidR="007A0507">
              <w:rPr>
                <w:lang w:val="en-GB"/>
              </w:rPr>
              <w:t xml:space="preserve"> TSEG:</w:t>
            </w:r>
            <w:r w:rsidRPr="007A0507">
              <w:rPr>
                <w:color w:val="FF0000"/>
                <w:lang w:val="en-GB"/>
              </w:rPr>
              <w:t>&lt;/89&gt;</w:t>
            </w:r>
          </w:p>
        </w:tc>
      </w:tr>
      <w:tr w:rsidR="0086493F" w14:paraId="4BE267EE" w14:textId="77777777" w:rsidTr="0086493F">
        <w:tc>
          <w:tcPr>
            <w:tcW w:w="0" w:type="auto"/>
            <w:shd w:val="clear" w:color="auto" w:fill="FFFFFF"/>
          </w:tcPr>
          <w:p w14:paraId="4946D1A4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238</w:t>
            </w:r>
            <w:r>
              <w:rPr>
                <w:rStyle w:val="TransUnitID"/>
                <w:lang w:val="en-GB"/>
              </w:rPr>
              <w:t>71e412d1-6711-4a35-9d9d-42db5abd56d1</w:t>
            </w:r>
          </w:p>
        </w:tc>
        <w:tc>
          <w:tcPr>
            <w:tcW w:w="0" w:type="auto"/>
            <w:shd w:val="clear" w:color="auto" w:fill="FFFFFF"/>
          </w:tcPr>
          <w:p w14:paraId="3CE56655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9397FB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043A4E81" w14:textId="6C28BD85" w:rsidR="00F20422" w:rsidRDefault="00F20422" w:rsidP="00F20422">
            <w:r>
              <w:rPr>
                <w:lang w:val="en-GB"/>
              </w:rPr>
              <w:t>?</w:t>
            </w:r>
          </w:p>
        </w:tc>
      </w:tr>
      <w:tr w:rsidR="0086493F" w14:paraId="4478A392" w14:textId="77777777" w:rsidTr="0086493F">
        <w:tc>
          <w:tcPr>
            <w:tcW w:w="0" w:type="auto"/>
            <w:shd w:val="clear" w:color="auto" w:fill="FFFFFF"/>
          </w:tcPr>
          <w:p w14:paraId="47B9F0B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239</w:t>
            </w:r>
            <w:r>
              <w:rPr>
                <w:rStyle w:val="TransUnitID"/>
                <w:lang w:val="en-GB"/>
              </w:rPr>
              <w:t>f5260987-53b5-4fc6-b089-68cb2952cc4d</w:t>
            </w:r>
          </w:p>
        </w:tc>
        <w:tc>
          <w:tcPr>
            <w:tcW w:w="0" w:type="auto"/>
            <w:shd w:val="clear" w:color="auto" w:fill="FFFFFF"/>
          </w:tcPr>
          <w:p w14:paraId="4354CC3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2A2541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16E403F6" w14:textId="4AF6C5F3" w:rsidR="00F20422" w:rsidRDefault="00223D13" w:rsidP="00F20422">
            <w:ins w:id="54" w:author="SK V" w:date="2022-05-09T00:35:00Z">
              <w:r>
                <w:rPr>
                  <w:lang w:val="en-GB"/>
                </w:rPr>
                <w:t xml:space="preserve">HOM NTAWV </w:t>
              </w:r>
            </w:ins>
            <w:del w:id="55" w:author="SK V" w:date="2022-05-09T00:35:00Z">
              <w:r w:rsidR="00F20422" w:rsidDel="00223D13">
                <w:rPr>
                  <w:lang w:val="en-GB"/>
                </w:rPr>
                <w:delText>FONTS:</w:delText>
              </w:r>
            </w:del>
          </w:p>
        </w:tc>
      </w:tr>
      <w:tr w:rsidR="0086493F" w14:paraId="2A5D124F" w14:textId="77777777" w:rsidTr="0086493F">
        <w:tc>
          <w:tcPr>
            <w:tcW w:w="0" w:type="auto"/>
            <w:shd w:val="clear" w:color="auto" w:fill="FFFFFF"/>
          </w:tcPr>
          <w:p w14:paraId="63280283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240</w:t>
            </w:r>
            <w:r>
              <w:rPr>
                <w:rStyle w:val="TransUnitID"/>
                <w:lang w:val="en-GB"/>
              </w:rPr>
              <w:t>c428d40e-840f-4b54-8875-9a0ac9099125</w:t>
            </w:r>
          </w:p>
        </w:tc>
        <w:tc>
          <w:tcPr>
            <w:tcW w:w="0" w:type="auto"/>
            <w:shd w:val="clear" w:color="auto" w:fill="FFFFFF"/>
          </w:tcPr>
          <w:p w14:paraId="10F539B4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B3674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3F8D4A02" w14:textId="7B581AFE" w:rsidR="00F20422" w:rsidRDefault="00F20422" w:rsidP="00F20422">
            <w:r>
              <w:rPr>
                <w:lang w:val="en-GB"/>
              </w:rPr>
              <w:t xml:space="preserve">KNOCK </w:t>
            </w:r>
            <w:r w:rsidR="007A0507">
              <w:rPr>
                <w:lang w:val="en-GB"/>
              </w:rPr>
              <w:t>Reg</w:t>
            </w:r>
            <w:r w:rsidR="00F52B80">
              <w:rPr>
                <w:lang w:val="en-GB"/>
              </w:rPr>
              <w:t>u</w:t>
            </w:r>
            <w:r w:rsidR="007A0507">
              <w:rPr>
                <w:lang w:val="en-GB"/>
              </w:rPr>
              <w:t>lar</w:t>
            </w:r>
            <w:r>
              <w:rPr>
                <w:lang w:val="en-GB"/>
              </w:rPr>
              <w:t>, KNOCK Bold,</w:t>
            </w:r>
          </w:p>
        </w:tc>
      </w:tr>
      <w:tr w:rsidR="0086493F" w14:paraId="4F43648B" w14:textId="77777777" w:rsidTr="0086493F">
        <w:tc>
          <w:tcPr>
            <w:tcW w:w="0" w:type="auto"/>
            <w:shd w:val="clear" w:color="auto" w:fill="FFFFFF"/>
          </w:tcPr>
          <w:p w14:paraId="4F942389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241</w:t>
            </w:r>
            <w:r>
              <w:rPr>
                <w:rStyle w:val="TransUnitID"/>
                <w:lang w:val="en-GB"/>
              </w:rPr>
              <w:t>87b0bd2b-c834-4302-b0d5-887589db58b9</w:t>
            </w:r>
          </w:p>
        </w:tc>
        <w:tc>
          <w:tcPr>
            <w:tcW w:w="0" w:type="auto"/>
            <w:shd w:val="clear" w:color="auto" w:fill="FFFFFF"/>
          </w:tcPr>
          <w:p w14:paraId="0124198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F368CA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7508020B" w14:textId="01EB50D7" w:rsidR="00F20422" w:rsidRDefault="00F20422" w:rsidP="00F20422">
            <w:r>
              <w:rPr>
                <w:lang w:val="en-GB"/>
              </w:rPr>
              <w:t xml:space="preserve">Myriad Pro </w:t>
            </w:r>
            <w:r w:rsidR="007A0507">
              <w:rPr>
                <w:lang w:val="en-GB"/>
              </w:rPr>
              <w:t>Light</w:t>
            </w:r>
            <w:r>
              <w:rPr>
                <w:lang w:val="en-GB"/>
              </w:rPr>
              <w:t>,</w:t>
            </w:r>
          </w:p>
        </w:tc>
      </w:tr>
      <w:tr w:rsidR="0086493F" w14:paraId="7CD77829" w14:textId="77777777" w:rsidTr="0086493F">
        <w:tc>
          <w:tcPr>
            <w:tcW w:w="0" w:type="auto"/>
            <w:shd w:val="clear" w:color="auto" w:fill="FFFFFF"/>
          </w:tcPr>
          <w:p w14:paraId="67750EC5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242</w:t>
            </w:r>
            <w:r>
              <w:rPr>
                <w:rStyle w:val="TransUnitID"/>
                <w:lang w:val="en-GB"/>
              </w:rPr>
              <w:t>2b4d96f8-7d87-481e-8542-926e81783787</w:t>
            </w:r>
          </w:p>
        </w:tc>
        <w:tc>
          <w:tcPr>
            <w:tcW w:w="0" w:type="auto"/>
            <w:shd w:val="clear" w:color="auto" w:fill="FFFFFF"/>
          </w:tcPr>
          <w:p w14:paraId="10C49973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13F8A3F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>Myriad Pro Regular,</w:t>
            </w:r>
          </w:p>
        </w:tc>
        <w:tc>
          <w:tcPr>
            <w:tcW w:w="6228" w:type="dxa"/>
            <w:shd w:val="clear" w:color="auto" w:fill="FFFFFF"/>
          </w:tcPr>
          <w:p w14:paraId="5DA778F0" w14:textId="66A24C5B" w:rsidR="00F20422" w:rsidRDefault="00F20422" w:rsidP="00F20422">
            <w:r>
              <w:rPr>
                <w:lang w:val="en-GB"/>
              </w:rPr>
              <w:t xml:space="preserve">Myriad Pro </w:t>
            </w:r>
            <w:r w:rsidR="00F52B80">
              <w:rPr>
                <w:lang w:val="en-GB"/>
              </w:rPr>
              <w:t>Regular</w:t>
            </w:r>
            <w:r>
              <w:rPr>
                <w:lang w:val="en-GB"/>
              </w:rPr>
              <w:t>,</w:t>
            </w:r>
          </w:p>
        </w:tc>
      </w:tr>
      <w:tr w:rsidR="0086493F" w14:paraId="5AA2897A" w14:textId="77777777" w:rsidTr="0086493F">
        <w:tc>
          <w:tcPr>
            <w:tcW w:w="0" w:type="auto"/>
            <w:shd w:val="clear" w:color="auto" w:fill="FFFFFF"/>
          </w:tcPr>
          <w:p w14:paraId="7129A917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243</w:t>
            </w:r>
            <w:r>
              <w:rPr>
                <w:rStyle w:val="TransUnitID"/>
                <w:lang w:val="en-GB"/>
              </w:rPr>
              <w:t>9d444ebf-2115-49bd-ab16-fbc923fcee3c</w:t>
            </w:r>
          </w:p>
        </w:tc>
        <w:tc>
          <w:tcPr>
            <w:tcW w:w="0" w:type="auto"/>
            <w:shd w:val="clear" w:color="auto" w:fill="FFFFFF"/>
          </w:tcPr>
          <w:p w14:paraId="6648BC48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6C09C6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Semibold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3EBFAED2" w14:textId="1F76D173" w:rsidR="00F20422" w:rsidRDefault="00F20422" w:rsidP="00F20422"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Semiold</w:t>
            </w:r>
            <w:proofErr w:type="spellEnd"/>
          </w:p>
        </w:tc>
      </w:tr>
      <w:tr w:rsidR="0086493F" w14:paraId="2070AB9D" w14:textId="77777777" w:rsidTr="0086493F">
        <w:tc>
          <w:tcPr>
            <w:tcW w:w="0" w:type="auto"/>
            <w:shd w:val="clear" w:color="auto" w:fill="FFFFFF"/>
          </w:tcPr>
          <w:p w14:paraId="2880E956" w14:textId="77777777" w:rsidR="00F20422" w:rsidRDefault="00F20422" w:rsidP="00F20422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244</w:t>
            </w:r>
            <w:r>
              <w:rPr>
                <w:rStyle w:val="TransUnitID"/>
                <w:lang w:val="en-GB"/>
              </w:rPr>
              <w:t>b3ec43cd-ba8f-4b2d-9b55-87043e8c8ef5</w:t>
            </w:r>
          </w:p>
        </w:tc>
        <w:tc>
          <w:tcPr>
            <w:tcW w:w="0" w:type="auto"/>
            <w:shd w:val="clear" w:color="auto" w:fill="FFFFFF"/>
          </w:tcPr>
          <w:p w14:paraId="74843DD0" w14:textId="77777777" w:rsidR="00F20422" w:rsidRDefault="00F20422" w:rsidP="00F20422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444FE6" w14:textId="77777777" w:rsidR="00F20422" w:rsidRDefault="00F20422" w:rsidP="00F2042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27B9DD6F" w14:textId="5D5F4208" w:rsidR="00F20422" w:rsidRDefault="00F20422" w:rsidP="00F20422">
            <w:proofErr w:type="spellStart"/>
            <w:proofErr w:type="gramStart"/>
            <w:r>
              <w:rPr>
                <w:lang w:val="en-GB"/>
              </w:rPr>
              <w:t>lucy.fe</w:t>
            </w:r>
            <w:r w:rsidR="007A0507">
              <w:rPr>
                <w:lang w:val="en-GB"/>
              </w:rPr>
              <w:t>neis</w:t>
            </w:r>
            <w:proofErr w:type="spellEnd"/>
            <w:proofErr w:type="gramEnd"/>
          </w:p>
        </w:tc>
      </w:tr>
      <w:tr w:rsidR="007A0507" w14:paraId="72E235CA" w14:textId="77777777" w:rsidTr="0086493F">
        <w:tc>
          <w:tcPr>
            <w:tcW w:w="0" w:type="auto"/>
            <w:shd w:val="clear" w:color="auto" w:fill="FFFFFF"/>
          </w:tcPr>
          <w:p w14:paraId="1D747A0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245</w:t>
            </w:r>
            <w:r>
              <w:rPr>
                <w:rStyle w:val="TransUnitID"/>
                <w:lang w:val="en-GB"/>
              </w:rPr>
              <w:t>f6a0f931-3f55-4175-8476-83d0a22ae054</w:t>
            </w:r>
          </w:p>
        </w:tc>
        <w:tc>
          <w:tcPr>
            <w:tcW w:w="0" w:type="auto"/>
            <w:shd w:val="clear" w:color="auto" w:fill="FFFFFF"/>
          </w:tcPr>
          <w:p w14:paraId="187A50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6110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B.{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&lt;90&gt;</w:t>
            </w:r>
            <w:r>
              <w:rPr>
                <w:lang w:val="en-GB"/>
              </w:rPr>
              <w:t>Access to health care</w:t>
            </w:r>
            <w:r>
              <w:rPr>
                <w:rStyle w:val="Tag"/>
                <w:lang w:val="en-GB"/>
              </w:rPr>
              <w:t>&lt;/90&gt;</w:t>
            </w:r>
          </w:p>
        </w:tc>
        <w:tc>
          <w:tcPr>
            <w:tcW w:w="6228" w:type="dxa"/>
            <w:shd w:val="clear" w:color="auto" w:fill="FFFFFF"/>
          </w:tcPr>
          <w:p w14:paraId="51BA4B29" w14:textId="5081C3D5" w:rsidR="007A0507" w:rsidRDefault="007A0507" w:rsidP="007A0507">
            <w:proofErr w:type="spellStart"/>
            <w:r>
              <w:rPr>
                <w:lang w:val="en-GB"/>
              </w:rPr>
              <w:t>Ntus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B.{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&lt;90&gt;</w:t>
            </w:r>
            <w:r w:rsidR="00B4166F">
              <w:rPr>
                <w:lang w:val="en-GB"/>
              </w:rPr>
              <w:t>K</w:t>
            </w:r>
            <w:r>
              <w:rPr>
                <w:lang w:val="en-GB"/>
              </w:rPr>
              <w:t>e</w:t>
            </w:r>
            <w:r w:rsidR="00B4166F">
              <w:rPr>
                <w:lang w:val="en-GB"/>
              </w:rPr>
              <w:t xml:space="preserve">v </w:t>
            </w:r>
            <w:proofErr w:type="spellStart"/>
            <w:r w:rsidR="00B4166F">
              <w:rPr>
                <w:lang w:val="en-GB"/>
              </w:rPr>
              <w:t>nkag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mus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rau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kev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noj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qab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haus</w:t>
            </w:r>
            <w:proofErr w:type="spellEnd"/>
            <w:r w:rsidR="00B4166F">
              <w:rPr>
                <w:lang w:val="en-GB"/>
              </w:rPr>
              <w:t xml:space="preserve"> </w:t>
            </w:r>
            <w:proofErr w:type="spellStart"/>
            <w:r w:rsidR="00B4166F">
              <w:rPr>
                <w:lang w:val="en-GB"/>
              </w:rPr>
              <w:t>huv</w:t>
            </w:r>
            <w:proofErr w:type="spellEnd"/>
            <w:r>
              <w:rPr>
                <w:rStyle w:val="Tag"/>
                <w:lang w:val="en-GB"/>
              </w:rPr>
              <w:t>&lt;/90&gt;</w:t>
            </w:r>
          </w:p>
        </w:tc>
      </w:tr>
      <w:tr w:rsidR="007A0507" w14:paraId="03DBE1DD" w14:textId="77777777" w:rsidTr="0086493F">
        <w:tc>
          <w:tcPr>
            <w:tcW w:w="0" w:type="auto"/>
            <w:shd w:val="clear" w:color="auto" w:fill="FFFFFF"/>
          </w:tcPr>
          <w:p w14:paraId="6B3674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246</w:t>
            </w:r>
            <w:r>
              <w:rPr>
                <w:rStyle w:val="TransUnitID"/>
                <w:lang w:val="en-GB"/>
              </w:rPr>
              <w:t>bfdc577f-3369-4d97-858e-2472d220e22b</w:t>
            </w:r>
          </w:p>
        </w:tc>
        <w:tc>
          <w:tcPr>
            <w:tcW w:w="0" w:type="auto"/>
            <w:shd w:val="clear" w:color="auto" w:fill="FFFFFF"/>
          </w:tcPr>
          <w:p w14:paraId="2326F9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2E1AD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F.{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&lt;91&gt;</w:t>
            </w:r>
            <w:r>
              <w:rPr>
                <w:lang w:val="en-GB"/>
              </w:rPr>
              <w:t>COVID-19 Pandemic</w:t>
            </w:r>
            <w:r>
              <w:rPr>
                <w:rStyle w:val="Tag"/>
                <w:lang w:val="en-GB"/>
              </w:rPr>
              <w:t>&lt;/91&gt;</w:t>
            </w:r>
          </w:p>
        </w:tc>
        <w:tc>
          <w:tcPr>
            <w:tcW w:w="6228" w:type="dxa"/>
            <w:shd w:val="clear" w:color="auto" w:fill="FFFFFF"/>
          </w:tcPr>
          <w:p w14:paraId="68C90BF0" w14:textId="6ABEE187" w:rsidR="007A0507" w:rsidRDefault="007A0507" w:rsidP="007A0507">
            <w:proofErr w:type="spellStart"/>
            <w:r>
              <w:rPr>
                <w:lang w:val="en-GB"/>
              </w:rPr>
              <w:t>Ntu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F.{</w:t>
            </w:r>
            <w:proofErr w:type="gramEnd"/>
            <w:r>
              <w:rPr>
                <w:lang w:val="en-GB"/>
              </w:rPr>
              <w:t>1}</w:t>
            </w:r>
            <w:r w:rsidRPr="00B4166F">
              <w:rPr>
                <w:color w:val="FF0000"/>
                <w:lang w:val="en-GB"/>
              </w:rPr>
              <w:t>&lt;91&gt;</w:t>
            </w:r>
            <w:r w:rsidR="00B4166F">
              <w:rPr>
                <w:lang w:val="en-GB"/>
              </w:rPr>
              <w:t xml:space="preserve">Kev sib </w:t>
            </w:r>
            <w:proofErr w:type="spellStart"/>
            <w:r w:rsidR="00B4166F">
              <w:rPr>
                <w:lang w:val="en-GB"/>
              </w:rPr>
              <w:t>kis</w:t>
            </w:r>
            <w:proofErr w:type="spellEnd"/>
            <w:r w:rsidR="00F52B80">
              <w:rPr>
                <w:lang w:val="en-GB"/>
              </w:rPr>
              <w:t xml:space="preserve"> </w:t>
            </w:r>
            <w:del w:id="56" w:author="SK V" w:date="2022-05-09T00:37:00Z">
              <w:r w:rsidR="00F52B80" w:rsidDel="00223D13">
                <w:rPr>
                  <w:lang w:val="en-GB"/>
                </w:rPr>
                <w:delText>tus kab</w:delText>
              </w:r>
            </w:del>
            <w:ins w:id="57" w:author="SK V" w:date="2022-05-09T00:37:00Z">
              <w:r w:rsidR="00223D13">
                <w:rPr>
                  <w:lang w:val="en-GB"/>
                </w:rPr>
                <w:pgNum/>
              </w:r>
              <w:proofErr w:type="spellStart"/>
              <w:r w:rsidR="00223D13">
                <w:rPr>
                  <w:lang w:val="en-GB"/>
                </w:rPr>
                <w:t>usk</w:t>
              </w:r>
              <w:proofErr w:type="spellEnd"/>
              <w:r w:rsidR="00223D13">
                <w:rPr>
                  <w:lang w:val="en-GB"/>
                </w:rPr>
                <w:t xml:space="preserve"> ab</w:t>
              </w:r>
            </w:ins>
            <w:r w:rsidR="00F52B80">
              <w:rPr>
                <w:lang w:val="en-GB"/>
              </w:rPr>
              <w:t xml:space="preserve"> mob</w:t>
            </w:r>
            <w:r w:rsidR="00B4166F">
              <w:rPr>
                <w:lang w:val="en-GB"/>
              </w:rPr>
              <w:t xml:space="preserve"> C</w:t>
            </w:r>
            <w:r>
              <w:rPr>
                <w:lang w:val="en-GB"/>
              </w:rPr>
              <w:t>OVID-19</w:t>
            </w:r>
            <w:r w:rsidRPr="00B4166F">
              <w:rPr>
                <w:color w:val="FF0000"/>
                <w:lang w:val="en-GB"/>
              </w:rPr>
              <w:t>&lt;/91&gt;</w:t>
            </w:r>
          </w:p>
        </w:tc>
      </w:tr>
      <w:tr w:rsidR="007A0507" w14:paraId="5774E34B" w14:textId="77777777" w:rsidTr="0086493F">
        <w:tc>
          <w:tcPr>
            <w:tcW w:w="0" w:type="auto"/>
            <w:shd w:val="clear" w:color="auto" w:fill="FFFFFF"/>
          </w:tcPr>
          <w:p w14:paraId="25748F7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247</w:t>
            </w:r>
            <w:r>
              <w:rPr>
                <w:rStyle w:val="TransUnitID"/>
                <w:lang w:val="en-GB"/>
              </w:rPr>
              <w:t>ea35b878-a3b6-4f11-8d15-4d465864e1c6</w:t>
            </w:r>
          </w:p>
        </w:tc>
        <w:tc>
          <w:tcPr>
            <w:tcW w:w="0" w:type="auto"/>
            <w:shd w:val="clear" w:color="auto" w:fill="FFFFFF"/>
          </w:tcPr>
          <w:p w14:paraId="03AF7F5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B553F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G.{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&lt;92&gt;</w:t>
            </w:r>
            <w:r>
              <w:rPr>
                <w:lang w:val="en-GB"/>
              </w:rPr>
              <w:t>About you</w:t>
            </w:r>
            <w:r>
              <w:rPr>
                <w:rStyle w:val="Tag"/>
                <w:lang w:val="en-GB"/>
              </w:rPr>
              <w:t>&lt;/92&gt;</w:t>
            </w:r>
          </w:p>
        </w:tc>
        <w:tc>
          <w:tcPr>
            <w:tcW w:w="6228" w:type="dxa"/>
            <w:shd w:val="clear" w:color="auto" w:fill="FFFFFF"/>
          </w:tcPr>
          <w:p w14:paraId="0D642F3D" w14:textId="53328B44" w:rsidR="007A0507" w:rsidRDefault="007A0507" w:rsidP="007A0507">
            <w:proofErr w:type="spellStart"/>
            <w:r>
              <w:rPr>
                <w:lang w:val="en-GB"/>
              </w:rPr>
              <w:t>Ntu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G.{</w:t>
            </w:r>
            <w:proofErr w:type="gramEnd"/>
            <w:r>
              <w:rPr>
                <w:lang w:val="en-GB"/>
              </w:rPr>
              <w:t>1}</w:t>
            </w:r>
            <w:r w:rsidRPr="00B4166F">
              <w:rPr>
                <w:color w:val="FF0000"/>
                <w:lang w:val="en-GB"/>
              </w:rPr>
              <w:t>&lt;92&gt;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 w:rsidRPr="00B4166F">
              <w:rPr>
                <w:color w:val="FF0000"/>
                <w:lang w:val="en-GB"/>
              </w:rPr>
              <w:t>&lt;/92&gt;</w:t>
            </w:r>
          </w:p>
        </w:tc>
      </w:tr>
      <w:tr w:rsidR="007A0507" w14:paraId="578D4513" w14:textId="77777777" w:rsidTr="0086493F">
        <w:tc>
          <w:tcPr>
            <w:tcW w:w="0" w:type="auto"/>
            <w:shd w:val="clear" w:color="auto" w:fill="FFFFFF"/>
          </w:tcPr>
          <w:p w14:paraId="3A408D9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248</w:t>
            </w:r>
            <w:r>
              <w:rPr>
                <w:rStyle w:val="TransUnitID"/>
                <w:lang w:val="en-GB"/>
              </w:rPr>
              <w:t>59c65c72-e497-4336-9867-a0601d862952</w:t>
            </w:r>
          </w:p>
        </w:tc>
        <w:tc>
          <w:tcPr>
            <w:tcW w:w="0" w:type="auto"/>
            <w:shd w:val="clear" w:color="auto" w:fill="FFFFFF"/>
          </w:tcPr>
          <w:p w14:paraId="598394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E774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B1.</w:t>
            </w:r>
          </w:p>
        </w:tc>
        <w:tc>
          <w:tcPr>
            <w:tcW w:w="6228" w:type="dxa"/>
            <w:shd w:val="clear" w:color="auto" w:fill="FFFFFF"/>
          </w:tcPr>
          <w:p w14:paraId="757D009C" w14:textId="55159109" w:rsidR="007A0507" w:rsidRDefault="007A0507" w:rsidP="007A0507">
            <w:r>
              <w:rPr>
                <w:lang w:val="en-GB"/>
              </w:rPr>
              <w:t>B1.</w:t>
            </w:r>
          </w:p>
        </w:tc>
      </w:tr>
      <w:tr w:rsidR="007A0507" w14:paraId="0A702E18" w14:textId="77777777" w:rsidTr="0086493F">
        <w:tc>
          <w:tcPr>
            <w:tcW w:w="0" w:type="auto"/>
            <w:shd w:val="clear" w:color="auto" w:fill="FFFFFF"/>
          </w:tcPr>
          <w:p w14:paraId="619FD30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249</w:t>
            </w:r>
            <w:r>
              <w:rPr>
                <w:rStyle w:val="TransUnitID"/>
                <w:lang w:val="en-GB"/>
              </w:rPr>
              <w:t>2e327910-9ab2-4404-976e-9f490c62f203</w:t>
            </w:r>
          </w:p>
        </w:tc>
        <w:tc>
          <w:tcPr>
            <w:tcW w:w="0" w:type="auto"/>
            <w:shd w:val="clear" w:color="auto" w:fill="FFFFFF"/>
          </w:tcPr>
          <w:p w14:paraId="4B6F875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A6E4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Do you </w:t>
            </w:r>
            <w:r>
              <w:rPr>
                <w:rStyle w:val="Tag"/>
                <w:lang w:val="en-GB"/>
              </w:rPr>
              <w:t>&lt;93&gt;</w:t>
            </w:r>
            <w:r>
              <w:rPr>
                <w:lang w:val="en-GB"/>
              </w:rPr>
              <w:t>currently</w:t>
            </w:r>
            <w:r>
              <w:rPr>
                <w:rStyle w:val="Tag"/>
                <w:lang w:val="en-GB"/>
              </w:rPr>
              <w:t>&lt;/93&gt;</w:t>
            </w:r>
            <w:r>
              <w:rPr>
                <w:lang w:val="en-GB"/>
              </w:rPr>
              <w:t xml:space="preserve"> have any of the following</w:t>
            </w:r>
          </w:p>
        </w:tc>
        <w:tc>
          <w:tcPr>
            <w:tcW w:w="6228" w:type="dxa"/>
            <w:shd w:val="clear" w:color="auto" w:fill="FFFFFF"/>
          </w:tcPr>
          <w:p w14:paraId="6DA267AC" w14:textId="4FDDACA2" w:rsidR="007A0507" w:rsidRDefault="00F52B80" w:rsidP="007A0507">
            <w:r>
              <w:rPr>
                <w:lang w:val="en-GB"/>
              </w:rPr>
              <w:t>Tam sim no</w:t>
            </w:r>
            <w:r w:rsidR="007A0507" w:rsidRPr="00B4166F">
              <w:rPr>
                <w:color w:val="FF0000"/>
                <w:lang w:val="en-GB"/>
              </w:rPr>
              <w:t>&lt;93&gt;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 w:rsidR="007A0507" w:rsidRPr="00B4166F">
              <w:rPr>
                <w:color w:val="FF0000"/>
                <w:lang w:val="en-GB"/>
              </w:rPr>
              <w:t>&lt;/93&gt;</w:t>
            </w:r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muaj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ib</w:t>
            </w:r>
            <w:proofErr w:type="spellEnd"/>
            <w:r w:rsidR="007A0507">
              <w:rPr>
                <w:lang w:val="en-GB"/>
              </w:rPr>
              <w:t xml:space="preserve"> yam </w:t>
            </w:r>
            <w:proofErr w:type="spellStart"/>
            <w:r w:rsidR="007A0507">
              <w:rPr>
                <w:lang w:val="en-GB"/>
              </w:rPr>
              <w:t>ntawm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cov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hauv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qab</w:t>
            </w:r>
            <w:proofErr w:type="spellEnd"/>
            <w:r w:rsidR="007A0507">
              <w:rPr>
                <w:lang w:val="en-GB"/>
              </w:rPr>
              <w:t xml:space="preserve"> no</w:t>
            </w:r>
          </w:p>
        </w:tc>
      </w:tr>
      <w:tr w:rsidR="007A0507" w14:paraId="54CB80CD" w14:textId="77777777" w:rsidTr="0086493F">
        <w:tc>
          <w:tcPr>
            <w:tcW w:w="0" w:type="auto"/>
            <w:shd w:val="clear" w:color="auto" w:fill="FFFFFF"/>
          </w:tcPr>
          <w:p w14:paraId="0CA504E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250</w:t>
            </w:r>
            <w:r>
              <w:rPr>
                <w:rStyle w:val="TransUnitID"/>
                <w:lang w:val="en-GB"/>
              </w:rPr>
              <w:t>49112d0d-46ca-4437-8db4-82d0ebfb6e5f</w:t>
            </w:r>
          </w:p>
        </w:tc>
        <w:tc>
          <w:tcPr>
            <w:tcW w:w="0" w:type="auto"/>
            <w:shd w:val="clear" w:color="auto" w:fill="FFFFFF"/>
          </w:tcPr>
          <w:p w14:paraId="31B985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37143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types of health insurance or coverage?</w:t>
            </w:r>
          </w:p>
        </w:tc>
        <w:tc>
          <w:tcPr>
            <w:tcW w:w="6228" w:type="dxa"/>
            <w:shd w:val="clear" w:color="auto" w:fill="FFFFFF"/>
          </w:tcPr>
          <w:p w14:paraId="1D0E9DE1" w14:textId="7F9E7DCA" w:rsidR="007A0507" w:rsidRDefault="00223D13" w:rsidP="007A0507">
            <w:proofErr w:type="spellStart"/>
            <w:r>
              <w:rPr>
                <w:lang w:val="en-GB"/>
              </w:rPr>
              <w:t>H</w:t>
            </w:r>
            <w:r w:rsidR="007A0507">
              <w:rPr>
                <w:lang w:val="en-GB"/>
              </w:rPr>
              <w:t>om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pov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hwm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qab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haus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huv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F52B80"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kev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pab</w:t>
            </w:r>
            <w:proofErr w:type="spellEnd"/>
            <w:r w:rsidR="007A0507">
              <w:rPr>
                <w:lang w:val="en-GB"/>
              </w:rPr>
              <w:t xml:space="preserve"> them </w:t>
            </w:r>
            <w:proofErr w:type="spellStart"/>
            <w:r w:rsidR="007A0507">
              <w:rPr>
                <w:lang w:val="en-GB"/>
              </w:rPr>
              <w:t>nqi</w:t>
            </w:r>
            <w:proofErr w:type="spellEnd"/>
            <w:r w:rsidR="007A0507">
              <w:rPr>
                <w:lang w:val="en-GB"/>
              </w:rPr>
              <w:t>?</w:t>
            </w:r>
          </w:p>
        </w:tc>
      </w:tr>
      <w:tr w:rsidR="007A0507" w14:paraId="3E8CD848" w14:textId="77777777" w:rsidTr="0086493F">
        <w:tc>
          <w:tcPr>
            <w:tcW w:w="0" w:type="auto"/>
            <w:shd w:val="clear" w:color="auto" w:fill="FFFFFF"/>
          </w:tcPr>
          <w:p w14:paraId="1E191D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251</w:t>
            </w:r>
            <w:r>
              <w:rPr>
                <w:rStyle w:val="TransUnitID"/>
                <w:lang w:val="en-GB"/>
              </w:rPr>
              <w:t>f23190dd-1fe2-45ac-95b9-0ddfe12f8e01</w:t>
            </w:r>
          </w:p>
        </w:tc>
        <w:tc>
          <w:tcPr>
            <w:tcW w:w="0" w:type="auto"/>
            <w:shd w:val="clear" w:color="auto" w:fill="FFFFFF"/>
          </w:tcPr>
          <w:p w14:paraId="449DE4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5B1AB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(MARK ALL THAT APPLY) {</w:t>
            </w:r>
            <w:proofErr w:type="gramStart"/>
            <w:r>
              <w:rPr>
                <w:lang w:val="en-GB"/>
              </w:rPr>
              <w:t>2}Insurance</w:t>
            </w:r>
            <w:proofErr w:type="gramEnd"/>
            <w:r>
              <w:rPr>
                <w:lang w:val="en-GB"/>
              </w:rPr>
              <w:t xml:space="preserve"> provided by an employer or</w:t>
            </w:r>
          </w:p>
        </w:tc>
        <w:tc>
          <w:tcPr>
            <w:tcW w:w="6228" w:type="dxa"/>
            <w:shd w:val="clear" w:color="auto" w:fill="FFFFFF"/>
          </w:tcPr>
          <w:p w14:paraId="5A1DA697" w14:textId="2C7FF78F" w:rsidR="007A0507" w:rsidRDefault="007A0507" w:rsidP="007A0507"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tau) {</w:t>
            </w:r>
            <w:proofErr w:type="gramStart"/>
            <w:r>
              <w:rPr>
                <w:lang w:val="en-GB"/>
              </w:rPr>
              <w:t>2}Insurance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F52B80">
              <w:rPr>
                <w:lang w:val="en-GB"/>
              </w:rPr>
              <w:t xml:space="preserve"> </w:t>
            </w:r>
            <w:r>
              <w:rPr>
                <w:lang w:val="en-GB"/>
              </w:rPr>
              <w:t>sis</w:t>
            </w:r>
          </w:p>
        </w:tc>
      </w:tr>
      <w:tr w:rsidR="007A0507" w14:paraId="1726D669" w14:textId="77777777" w:rsidTr="0086493F">
        <w:tc>
          <w:tcPr>
            <w:tcW w:w="0" w:type="auto"/>
            <w:shd w:val="clear" w:color="auto" w:fill="FFFFFF"/>
          </w:tcPr>
          <w:p w14:paraId="3C520B7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252</w:t>
            </w:r>
            <w:r>
              <w:rPr>
                <w:rStyle w:val="TransUnitID"/>
                <w:lang w:val="en-GB"/>
              </w:rPr>
              <w:t>51757174-8a79-4332-ade9-60c0bf8ef8e1</w:t>
            </w:r>
          </w:p>
        </w:tc>
        <w:tc>
          <w:tcPr>
            <w:tcW w:w="0" w:type="auto"/>
            <w:shd w:val="clear" w:color="auto" w:fill="FFFFFF"/>
          </w:tcPr>
          <w:p w14:paraId="328D93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C6F614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bought directly by myself, my spouse</w:t>
            </w:r>
          </w:p>
        </w:tc>
        <w:tc>
          <w:tcPr>
            <w:tcW w:w="6228" w:type="dxa"/>
            <w:shd w:val="clear" w:color="auto" w:fill="FFFFFF"/>
          </w:tcPr>
          <w:p w14:paraId="57F2C2C5" w14:textId="56F4A714" w:rsidR="007A0507" w:rsidRDefault="007A0507" w:rsidP="007A0507"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nkawm</w:t>
            </w:r>
            <w:proofErr w:type="spellEnd"/>
          </w:p>
        </w:tc>
      </w:tr>
      <w:tr w:rsidR="007A0507" w14:paraId="30B12608" w14:textId="77777777" w:rsidTr="0086493F">
        <w:tc>
          <w:tcPr>
            <w:tcW w:w="0" w:type="auto"/>
            <w:shd w:val="clear" w:color="auto" w:fill="FFFFFF"/>
          </w:tcPr>
          <w:p w14:paraId="47FC41A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253</w:t>
            </w:r>
            <w:r>
              <w:rPr>
                <w:rStyle w:val="TransUnitID"/>
                <w:lang w:val="en-GB"/>
              </w:rPr>
              <w:t>34c12411-0d5a-4e86-803a-96aca91c5020</w:t>
            </w:r>
          </w:p>
        </w:tc>
        <w:tc>
          <w:tcPr>
            <w:tcW w:w="0" w:type="auto"/>
            <w:shd w:val="clear" w:color="auto" w:fill="FFFFFF"/>
          </w:tcPr>
          <w:p w14:paraId="336E7B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94328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family</w:t>
            </w:r>
          </w:p>
        </w:tc>
        <w:tc>
          <w:tcPr>
            <w:tcW w:w="6228" w:type="dxa"/>
            <w:shd w:val="clear" w:color="auto" w:fill="FFFFFF"/>
          </w:tcPr>
          <w:p w14:paraId="4062FDD8" w14:textId="10A1060F" w:rsidR="007A0507" w:rsidRDefault="00223D13" w:rsidP="007A0507">
            <w:proofErr w:type="gramStart"/>
            <w:r>
              <w:rPr>
                <w:lang w:val="en-GB"/>
              </w:rPr>
              <w:t>L</w:t>
            </w:r>
            <w:r w:rsidR="007A0507">
              <w:rPr>
                <w:lang w:val="en-GB"/>
              </w:rPr>
              <w:t>os</w:t>
            </w:r>
            <w:proofErr w:type="gramEnd"/>
            <w:ins w:id="58" w:author="SK V" w:date="2022-05-09T00:37:00Z">
              <w:r>
                <w:rPr>
                  <w:lang w:val="en-GB"/>
                </w:rPr>
                <w:t xml:space="preserve"> sis</w:t>
              </w:r>
            </w:ins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yog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tsev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neeg</w:t>
            </w:r>
            <w:proofErr w:type="spellEnd"/>
          </w:p>
        </w:tc>
      </w:tr>
      <w:tr w:rsidR="007A0507" w14:paraId="09AA4640" w14:textId="77777777" w:rsidTr="0086493F">
        <w:tc>
          <w:tcPr>
            <w:tcW w:w="0" w:type="auto"/>
            <w:shd w:val="clear" w:color="auto" w:fill="FFFFFF"/>
          </w:tcPr>
          <w:p w14:paraId="170CBD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254</w:t>
            </w:r>
            <w:r>
              <w:rPr>
                <w:rStyle w:val="TransUnitID"/>
                <w:lang w:val="en-GB"/>
              </w:rPr>
              <w:t>2d5bc4a1-c11c-4a01-af6e-cb4db2409e4d</w:t>
            </w:r>
          </w:p>
        </w:tc>
        <w:tc>
          <w:tcPr>
            <w:tcW w:w="0" w:type="auto"/>
            <w:shd w:val="clear" w:color="auto" w:fill="FFFFFF"/>
          </w:tcPr>
          <w:p w14:paraId="5EC4160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8D56E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Medicaid, MA, MinnesotaCare,</w:t>
            </w:r>
          </w:p>
        </w:tc>
        <w:tc>
          <w:tcPr>
            <w:tcW w:w="6228" w:type="dxa"/>
            <w:shd w:val="clear" w:color="auto" w:fill="FFFFFF"/>
          </w:tcPr>
          <w:p w14:paraId="004C4972" w14:textId="48035623" w:rsidR="007A0507" w:rsidRDefault="007A0507" w:rsidP="007A0507">
            <w:r>
              <w:rPr>
                <w:lang w:val="en-GB"/>
              </w:rPr>
              <w:t>Medicaid, MA, MinnesotaCare,</w:t>
            </w:r>
          </w:p>
        </w:tc>
      </w:tr>
      <w:tr w:rsidR="007A0507" w14:paraId="5CEB0DD2" w14:textId="77777777" w:rsidTr="0086493F">
        <w:tc>
          <w:tcPr>
            <w:tcW w:w="0" w:type="auto"/>
            <w:shd w:val="clear" w:color="auto" w:fill="FFFFFF"/>
          </w:tcPr>
          <w:p w14:paraId="6455C2B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255</w:t>
            </w:r>
            <w:r>
              <w:rPr>
                <w:rStyle w:val="TransUnitID"/>
                <w:lang w:val="en-GB"/>
              </w:rPr>
              <w:t>f8e62955-3546-4239-8fe5-55ac137ef3f4</w:t>
            </w:r>
          </w:p>
        </w:tc>
        <w:tc>
          <w:tcPr>
            <w:tcW w:w="0" w:type="auto"/>
            <w:shd w:val="clear" w:color="auto" w:fill="FFFFFF"/>
          </w:tcPr>
          <w:p w14:paraId="491AE66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806778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other public insurance</w:t>
            </w:r>
          </w:p>
        </w:tc>
        <w:tc>
          <w:tcPr>
            <w:tcW w:w="6228" w:type="dxa"/>
            <w:shd w:val="clear" w:color="auto" w:fill="FFFFFF"/>
          </w:tcPr>
          <w:p w14:paraId="1B245C06" w14:textId="430C5103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xeem</w:t>
            </w:r>
            <w:proofErr w:type="spellEnd"/>
          </w:p>
        </w:tc>
      </w:tr>
      <w:tr w:rsidR="007A0507" w14:paraId="4ED20E56" w14:textId="77777777" w:rsidTr="0086493F">
        <w:tc>
          <w:tcPr>
            <w:tcW w:w="0" w:type="auto"/>
            <w:shd w:val="clear" w:color="auto" w:fill="FFFFFF"/>
          </w:tcPr>
          <w:p w14:paraId="407E219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256</w:t>
            </w:r>
            <w:r>
              <w:rPr>
                <w:rStyle w:val="TransUnitID"/>
                <w:lang w:val="en-GB"/>
              </w:rPr>
              <w:t>f2a1d52c-6fc9-4703-bb1b-c9c147d26fc4</w:t>
            </w:r>
          </w:p>
        </w:tc>
        <w:tc>
          <w:tcPr>
            <w:tcW w:w="0" w:type="auto"/>
            <w:shd w:val="clear" w:color="auto" w:fill="FFFFFF"/>
          </w:tcPr>
          <w:p w14:paraId="41DC1B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25BDF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Medicare</w:t>
            </w:r>
          </w:p>
        </w:tc>
        <w:tc>
          <w:tcPr>
            <w:tcW w:w="6228" w:type="dxa"/>
            <w:shd w:val="clear" w:color="auto" w:fill="FFFFFF"/>
          </w:tcPr>
          <w:p w14:paraId="26F63814" w14:textId="4A8CB7D5" w:rsidR="007A0507" w:rsidRDefault="007A0507" w:rsidP="007A0507">
            <w:r>
              <w:rPr>
                <w:lang w:val="en-GB"/>
              </w:rPr>
              <w:t>Medicare</w:t>
            </w:r>
          </w:p>
        </w:tc>
      </w:tr>
      <w:tr w:rsidR="007A0507" w14:paraId="224A644E" w14:textId="77777777" w:rsidTr="0086493F">
        <w:tc>
          <w:tcPr>
            <w:tcW w:w="0" w:type="auto"/>
            <w:shd w:val="clear" w:color="auto" w:fill="FFFFFF"/>
          </w:tcPr>
          <w:p w14:paraId="6B7CE67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257</w:t>
            </w:r>
            <w:r>
              <w:rPr>
                <w:rStyle w:val="TransUnitID"/>
                <w:lang w:val="en-GB"/>
              </w:rPr>
              <w:t>47deb8e2-7e33-4928-b1eb-ba6f636fae21</w:t>
            </w:r>
          </w:p>
        </w:tc>
        <w:tc>
          <w:tcPr>
            <w:tcW w:w="0" w:type="auto"/>
            <w:shd w:val="clear" w:color="auto" w:fill="FFFFFF"/>
          </w:tcPr>
          <w:p w14:paraId="31A31CC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94EB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Other, specify</w:t>
            </w:r>
          </w:p>
        </w:tc>
        <w:tc>
          <w:tcPr>
            <w:tcW w:w="6228" w:type="dxa"/>
            <w:shd w:val="clear" w:color="auto" w:fill="FFFFFF"/>
          </w:tcPr>
          <w:p w14:paraId="410CC766" w14:textId="1C4FD2E6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 w:rsidR="004356C9">
              <w:rPr>
                <w:lang w:val="en-GB"/>
              </w:rPr>
              <w:t>thov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</w:p>
        </w:tc>
      </w:tr>
      <w:tr w:rsidR="007A0507" w14:paraId="687C69FB" w14:textId="77777777" w:rsidTr="0086493F">
        <w:tc>
          <w:tcPr>
            <w:tcW w:w="0" w:type="auto"/>
            <w:shd w:val="clear" w:color="auto" w:fill="FFFFFF"/>
          </w:tcPr>
          <w:p w14:paraId="1AF6CC6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258</w:t>
            </w:r>
            <w:r>
              <w:rPr>
                <w:rStyle w:val="TransUnitID"/>
                <w:lang w:val="en-GB"/>
              </w:rPr>
              <w:t>a4d7dc65-77e6-4c0d-95d0-6956deae33b3</w:t>
            </w:r>
          </w:p>
        </w:tc>
        <w:tc>
          <w:tcPr>
            <w:tcW w:w="0" w:type="auto"/>
            <w:shd w:val="clear" w:color="auto" w:fill="FFFFFF"/>
          </w:tcPr>
          <w:p w14:paraId="090CF4A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132F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health coverage (uninsured) {2}</w:t>
            </w:r>
          </w:p>
        </w:tc>
        <w:tc>
          <w:tcPr>
            <w:tcW w:w="6228" w:type="dxa"/>
            <w:shd w:val="clear" w:color="auto" w:fill="FFFFFF"/>
          </w:tcPr>
          <w:p w14:paraId="68037A6C" w14:textId="1275A9CE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them </w:t>
            </w:r>
            <w:proofErr w:type="spellStart"/>
            <w:r>
              <w:rPr>
                <w:lang w:val="en-GB"/>
              </w:rPr>
              <w:t>nqi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(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hwm</w:t>
            </w:r>
            <w:proofErr w:type="spellEnd"/>
            <w:r>
              <w:rPr>
                <w:lang w:val="en-GB"/>
              </w:rPr>
              <w:t>) {2}</w:t>
            </w:r>
          </w:p>
        </w:tc>
      </w:tr>
      <w:tr w:rsidR="007A0507" w14:paraId="6CC63BF9" w14:textId="77777777" w:rsidTr="0086493F">
        <w:tc>
          <w:tcPr>
            <w:tcW w:w="0" w:type="auto"/>
            <w:shd w:val="clear" w:color="auto" w:fill="FFFFFF"/>
          </w:tcPr>
          <w:p w14:paraId="07FABFD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259</w:t>
            </w:r>
            <w:r>
              <w:rPr>
                <w:rStyle w:val="TransUnitID"/>
                <w:lang w:val="en-GB"/>
              </w:rPr>
              <w:t>35fda95e-ff29-4f8c-9303-1766c46a19d4</w:t>
            </w:r>
          </w:p>
        </w:tc>
        <w:tc>
          <w:tcPr>
            <w:tcW w:w="0" w:type="auto"/>
            <w:shd w:val="clear" w:color="auto" w:fill="FFFFFF"/>
          </w:tcPr>
          <w:p w14:paraId="399E660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CBD33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B2.</w:t>
            </w:r>
          </w:p>
        </w:tc>
        <w:tc>
          <w:tcPr>
            <w:tcW w:w="6228" w:type="dxa"/>
            <w:shd w:val="clear" w:color="auto" w:fill="FFFFFF"/>
          </w:tcPr>
          <w:p w14:paraId="5166B8A4" w14:textId="47000792" w:rsidR="007A0507" w:rsidRDefault="007A0507" w:rsidP="007A0507">
            <w:r>
              <w:rPr>
                <w:lang w:val="en-GB"/>
              </w:rPr>
              <w:t>B2.</w:t>
            </w:r>
          </w:p>
        </w:tc>
      </w:tr>
      <w:tr w:rsidR="007A0507" w14:paraId="6349DEED" w14:textId="77777777" w:rsidTr="0086493F">
        <w:tc>
          <w:tcPr>
            <w:tcW w:w="0" w:type="auto"/>
            <w:shd w:val="clear" w:color="auto" w:fill="FFFFFF"/>
          </w:tcPr>
          <w:p w14:paraId="0BF7BBD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260</w:t>
            </w:r>
            <w:r>
              <w:rPr>
                <w:rStyle w:val="TransUnitID"/>
                <w:lang w:val="en-GB"/>
              </w:rPr>
              <w:t>c27f9000-b8b6-4312-be95-21109ad02ef2</w:t>
            </w:r>
          </w:p>
        </w:tc>
        <w:tc>
          <w:tcPr>
            <w:tcW w:w="0" w:type="auto"/>
            <w:shd w:val="clear" w:color="auto" w:fill="FFFFFF"/>
          </w:tcPr>
          <w:p w14:paraId="39EDEEA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7E9B5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long has it been since you last visited</w:t>
            </w:r>
          </w:p>
        </w:tc>
        <w:tc>
          <w:tcPr>
            <w:tcW w:w="6228" w:type="dxa"/>
            <w:shd w:val="clear" w:color="auto" w:fill="FFFFFF"/>
          </w:tcPr>
          <w:p w14:paraId="5BD7078F" w14:textId="672F4DAB" w:rsidR="007A0507" w:rsidRDefault="007A0507" w:rsidP="007A0507">
            <w:proofErr w:type="spellStart"/>
            <w:r>
              <w:rPr>
                <w:lang w:val="en-GB"/>
              </w:rPr>
              <w:t>Nws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ntev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txij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mus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</w:p>
        </w:tc>
      </w:tr>
      <w:tr w:rsidR="007A0507" w14:paraId="5F82C8DB" w14:textId="77777777" w:rsidTr="0086493F">
        <w:tc>
          <w:tcPr>
            <w:tcW w:w="0" w:type="auto"/>
            <w:shd w:val="clear" w:color="auto" w:fill="FFFFFF"/>
          </w:tcPr>
          <w:p w14:paraId="23FA0C1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261</w:t>
            </w:r>
            <w:r>
              <w:rPr>
                <w:rStyle w:val="TransUnitID"/>
                <w:lang w:val="en-GB"/>
              </w:rPr>
              <w:t>f58c4a70-c2d9-49d6-bd44-34f032bad889</w:t>
            </w:r>
          </w:p>
        </w:tc>
        <w:tc>
          <w:tcPr>
            <w:tcW w:w="0" w:type="auto"/>
            <w:shd w:val="clear" w:color="auto" w:fill="FFFFFF"/>
          </w:tcPr>
          <w:p w14:paraId="4AAF31C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14EA6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dentist or dental clinic for any reason?</w:t>
            </w:r>
          </w:p>
        </w:tc>
        <w:tc>
          <w:tcPr>
            <w:tcW w:w="6228" w:type="dxa"/>
            <w:shd w:val="clear" w:color="auto" w:fill="FFFFFF"/>
          </w:tcPr>
          <w:p w14:paraId="4370F564" w14:textId="3D5A7448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tug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hniav</w:t>
            </w:r>
            <w:proofErr w:type="spellEnd"/>
            <w:r>
              <w:rPr>
                <w:lang w:val="en-GB"/>
              </w:rPr>
              <w:t xml:space="preserve"> vim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56ED0B0" w14:textId="77777777" w:rsidTr="0086493F">
        <w:tc>
          <w:tcPr>
            <w:tcW w:w="0" w:type="auto"/>
            <w:shd w:val="clear" w:color="auto" w:fill="FFFFFF"/>
          </w:tcPr>
          <w:p w14:paraId="376056F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262</w:t>
            </w:r>
            <w:r>
              <w:rPr>
                <w:rStyle w:val="TransUnitID"/>
                <w:lang w:val="en-GB"/>
              </w:rPr>
              <w:t>c12afb72-9648-4f45-ae9e-81a133f2eb04</w:t>
            </w:r>
          </w:p>
        </w:tc>
        <w:tc>
          <w:tcPr>
            <w:tcW w:w="0" w:type="auto"/>
            <w:shd w:val="clear" w:color="auto" w:fill="FFFFFF"/>
          </w:tcPr>
          <w:p w14:paraId="05F63B8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5630B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Within the past year</w:t>
            </w:r>
          </w:p>
        </w:tc>
        <w:tc>
          <w:tcPr>
            <w:tcW w:w="6228" w:type="dxa"/>
            <w:shd w:val="clear" w:color="auto" w:fill="FFFFFF"/>
          </w:tcPr>
          <w:p w14:paraId="4F979653" w14:textId="15038C2A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7AC3F44C" w14:textId="77777777" w:rsidTr="0086493F">
        <w:tc>
          <w:tcPr>
            <w:tcW w:w="0" w:type="auto"/>
            <w:shd w:val="clear" w:color="auto" w:fill="FFFFFF"/>
          </w:tcPr>
          <w:p w14:paraId="07489D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263</w:t>
            </w:r>
            <w:r>
              <w:rPr>
                <w:rStyle w:val="TransUnitID"/>
                <w:lang w:val="en-GB"/>
              </w:rPr>
              <w:t>553aadef-1012-4251-9fb6-fc2fc7ca2434</w:t>
            </w:r>
          </w:p>
        </w:tc>
        <w:tc>
          <w:tcPr>
            <w:tcW w:w="0" w:type="auto"/>
            <w:shd w:val="clear" w:color="auto" w:fill="FFFFFF"/>
          </w:tcPr>
          <w:p w14:paraId="07E014A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A83EB1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Within the past 2 years</w:t>
            </w:r>
          </w:p>
        </w:tc>
        <w:tc>
          <w:tcPr>
            <w:tcW w:w="6228" w:type="dxa"/>
            <w:shd w:val="clear" w:color="auto" w:fill="FFFFFF"/>
          </w:tcPr>
          <w:p w14:paraId="71DE5DDE" w14:textId="4424F615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2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638BBFAB" w14:textId="77777777" w:rsidTr="0086493F">
        <w:tc>
          <w:tcPr>
            <w:tcW w:w="0" w:type="auto"/>
            <w:shd w:val="clear" w:color="auto" w:fill="FFFFFF"/>
          </w:tcPr>
          <w:p w14:paraId="4A80021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264</w:t>
            </w:r>
            <w:r>
              <w:rPr>
                <w:rStyle w:val="TransUnitID"/>
                <w:lang w:val="en-GB"/>
              </w:rPr>
              <w:t>7d308c4f-30d4-4b89-a88f-34c010c1a0bc</w:t>
            </w:r>
          </w:p>
        </w:tc>
        <w:tc>
          <w:tcPr>
            <w:tcW w:w="0" w:type="auto"/>
            <w:shd w:val="clear" w:color="auto" w:fill="FFFFFF"/>
          </w:tcPr>
          <w:p w14:paraId="2BDE12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6AAF5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Within the past 5 years</w:t>
            </w:r>
          </w:p>
        </w:tc>
        <w:tc>
          <w:tcPr>
            <w:tcW w:w="6228" w:type="dxa"/>
            <w:shd w:val="clear" w:color="auto" w:fill="FFFFFF"/>
          </w:tcPr>
          <w:p w14:paraId="74D67D24" w14:textId="590160C3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5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08858205" w14:textId="77777777" w:rsidTr="0086493F">
        <w:tc>
          <w:tcPr>
            <w:tcW w:w="0" w:type="auto"/>
            <w:shd w:val="clear" w:color="auto" w:fill="FFFFFF"/>
          </w:tcPr>
          <w:p w14:paraId="0344F69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265</w:t>
            </w:r>
            <w:r>
              <w:rPr>
                <w:rStyle w:val="TransUnitID"/>
                <w:lang w:val="en-GB"/>
              </w:rPr>
              <w:t>8a309dd3-4997-48bc-9658-631f005e4d1b</w:t>
            </w:r>
          </w:p>
        </w:tc>
        <w:tc>
          <w:tcPr>
            <w:tcW w:w="0" w:type="auto"/>
            <w:shd w:val="clear" w:color="auto" w:fill="FFFFFF"/>
          </w:tcPr>
          <w:p w14:paraId="07B4AED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A31E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5 or more years </w:t>
            </w:r>
            <w:proofErr w:type="gramStart"/>
            <w:r>
              <w:rPr>
                <w:lang w:val="en-GB"/>
              </w:rPr>
              <w:t>ago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41DAF8BF" w14:textId="24EA1094" w:rsidR="007A0507" w:rsidRDefault="007A0507" w:rsidP="007A0507">
            <w:r>
              <w:rPr>
                <w:lang w:val="en-GB"/>
              </w:rPr>
              <w:t xml:space="preserve">5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5DFEF1B1" w14:textId="77777777" w:rsidTr="0086493F">
        <w:tc>
          <w:tcPr>
            <w:tcW w:w="0" w:type="auto"/>
            <w:shd w:val="clear" w:color="auto" w:fill="FFFFFF"/>
          </w:tcPr>
          <w:p w14:paraId="04D9AA0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266</w:t>
            </w:r>
            <w:r>
              <w:rPr>
                <w:rStyle w:val="TransUnitID"/>
                <w:lang w:val="en-GB"/>
              </w:rPr>
              <w:t>5a81fb5e-8e37-4f8b-94c0-2b3a4fe93775</w:t>
            </w:r>
          </w:p>
        </w:tc>
        <w:tc>
          <w:tcPr>
            <w:tcW w:w="0" w:type="auto"/>
            <w:shd w:val="clear" w:color="auto" w:fill="FFFFFF"/>
          </w:tcPr>
          <w:p w14:paraId="2D5B6D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2788C89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Never</w:t>
            </w:r>
          </w:p>
        </w:tc>
        <w:tc>
          <w:tcPr>
            <w:tcW w:w="6228" w:type="dxa"/>
            <w:shd w:val="clear" w:color="auto" w:fill="FFFFFF"/>
          </w:tcPr>
          <w:p w14:paraId="45836D25" w14:textId="3D4A7B69" w:rsidR="007A0507" w:rsidRDefault="007A0507" w:rsidP="007A0507">
            <w:del w:id="59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60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3EFE5561" w14:textId="77777777" w:rsidTr="0086493F">
        <w:tc>
          <w:tcPr>
            <w:tcW w:w="0" w:type="auto"/>
            <w:shd w:val="clear" w:color="auto" w:fill="FFFFFF"/>
          </w:tcPr>
          <w:p w14:paraId="188AF78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267</w:t>
            </w:r>
            <w:r>
              <w:rPr>
                <w:rStyle w:val="TransUnitID"/>
                <w:lang w:val="en-GB"/>
              </w:rPr>
              <w:t>22a5aaf9-4f84-4a12-8067-79adf586fede</w:t>
            </w:r>
          </w:p>
        </w:tc>
        <w:tc>
          <w:tcPr>
            <w:tcW w:w="0" w:type="auto"/>
            <w:shd w:val="clear" w:color="auto" w:fill="FFFFFF"/>
          </w:tcPr>
          <w:p w14:paraId="2647DDC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E13D0F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{1}B3.</w:t>
            </w:r>
          </w:p>
        </w:tc>
        <w:tc>
          <w:tcPr>
            <w:tcW w:w="6228" w:type="dxa"/>
            <w:shd w:val="clear" w:color="auto" w:fill="FFFFFF"/>
          </w:tcPr>
          <w:p w14:paraId="4943897D" w14:textId="5F3F97DD" w:rsidR="007A0507" w:rsidRDefault="007A0507" w:rsidP="007A0507">
            <w:r>
              <w:rPr>
                <w:lang w:val="en-GB"/>
              </w:rPr>
              <w:t>{1}B3.</w:t>
            </w:r>
          </w:p>
        </w:tc>
      </w:tr>
      <w:tr w:rsidR="007A0507" w14:paraId="2EA58556" w14:textId="77777777" w:rsidTr="0086493F">
        <w:tc>
          <w:tcPr>
            <w:tcW w:w="0" w:type="auto"/>
            <w:shd w:val="clear" w:color="auto" w:fill="FFFFFF"/>
          </w:tcPr>
          <w:p w14:paraId="3E1E435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268</w:t>
            </w:r>
            <w:r>
              <w:rPr>
                <w:rStyle w:val="TransUnitID"/>
                <w:lang w:val="en-GB"/>
              </w:rPr>
              <w:t>be3f076c-7048-4367-9fe7-2ffdb5b09372</w:t>
            </w:r>
          </w:p>
        </w:tc>
        <w:tc>
          <w:tcPr>
            <w:tcW w:w="0" w:type="auto"/>
            <w:shd w:val="clear" w:color="auto" w:fill="FFFFFF"/>
          </w:tcPr>
          <w:p w14:paraId="2A09C63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406A1A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&lt;94&gt;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&lt;/94&gt;</w:t>
            </w:r>
            <w:r>
              <w:rPr>
                <w:lang w:val="en-GB"/>
              </w:rPr>
              <w:t>, have you seen</w:t>
            </w:r>
          </w:p>
        </w:tc>
        <w:tc>
          <w:tcPr>
            <w:tcW w:w="6228" w:type="dxa"/>
            <w:shd w:val="clear" w:color="auto" w:fill="FFFFFF"/>
          </w:tcPr>
          <w:p w14:paraId="1D750DF7" w14:textId="63A44843" w:rsidR="007A0507" w:rsidRDefault="007A0507" w:rsidP="007A0507">
            <w:proofErr w:type="spellStart"/>
            <w:r>
              <w:rPr>
                <w:lang w:val="en-GB"/>
              </w:rPr>
              <w:t>sij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B4166F">
              <w:rPr>
                <w:color w:val="FF0000"/>
                <w:lang w:val="en-GB"/>
              </w:rPr>
              <w:t>&lt;94&gt;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B4166F">
              <w:rPr>
                <w:color w:val="FF0000"/>
                <w:lang w:val="en-GB"/>
              </w:rPr>
              <w:t>&lt;/94&gt;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pom</w:t>
            </w:r>
          </w:p>
        </w:tc>
      </w:tr>
      <w:tr w:rsidR="007A0507" w14:paraId="049775B1" w14:textId="77777777" w:rsidTr="0086493F">
        <w:tc>
          <w:tcPr>
            <w:tcW w:w="0" w:type="auto"/>
            <w:shd w:val="clear" w:color="auto" w:fill="FFFFFF"/>
          </w:tcPr>
          <w:p w14:paraId="1EF90E7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269</w:t>
            </w:r>
            <w:r>
              <w:rPr>
                <w:rStyle w:val="TransUnitID"/>
                <w:lang w:val="en-GB"/>
              </w:rPr>
              <w:t>9b05e614-a141-4ffe-8757-a657fbb2c5ec</w:t>
            </w:r>
          </w:p>
        </w:tc>
        <w:tc>
          <w:tcPr>
            <w:tcW w:w="0" w:type="auto"/>
            <w:shd w:val="clear" w:color="auto" w:fill="FFFFFF"/>
          </w:tcPr>
          <w:p w14:paraId="53AC6CA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8D12DD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doctor, nurse, or other health professional</w:t>
            </w:r>
          </w:p>
        </w:tc>
        <w:tc>
          <w:tcPr>
            <w:tcW w:w="6228" w:type="dxa"/>
            <w:shd w:val="clear" w:color="auto" w:fill="FFFFFF"/>
          </w:tcPr>
          <w:p w14:paraId="2BD77B07" w14:textId="30751E3D" w:rsidR="007A0507" w:rsidRDefault="007A0507" w:rsidP="007A0507"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</w:t>
            </w:r>
          </w:p>
        </w:tc>
      </w:tr>
      <w:tr w:rsidR="007A0507" w14:paraId="3908C24F" w14:textId="77777777" w:rsidTr="0086493F">
        <w:tc>
          <w:tcPr>
            <w:tcW w:w="0" w:type="auto"/>
            <w:shd w:val="clear" w:color="auto" w:fill="FFFFFF"/>
          </w:tcPr>
          <w:p w14:paraId="418AB8F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270</w:t>
            </w:r>
            <w:r>
              <w:rPr>
                <w:rStyle w:val="TransUnitID"/>
                <w:lang w:val="en-GB"/>
              </w:rPr>
              <w:t>3900b101-9a05-477b-95da-97ba2865fd98</w:t>
            </w:r>
          </w:p>
        </w:tc>
        <w:tc>
          <w:tcPr>
            <w:tcW w:w="0" w:type="auto"/>
            <w:shd w:val="clear" w:color="auto" w:fill="FFFFFF"/>
          </w:tcPr>
          <w:p w14:paraId="01E739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8530B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for your own health?</w:t>
            </w:r>
          </w:p>
        </w:tc>
        <w:tc>
          <w:tcPr>
            <w:tcW w:w="6228" w:type="dxa"/>
            <w:shd w:val="clear" w:color="auto" w:fill="FFFFFF"/>
          </w:tcPr>
          <w:p w14:paraId="76ABD49F" w14:textId="023265EB" w:rsidR="007A0507" w:rsidRDefault="007A0507" w:rsidP="007A0507"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 w:rsidR="004356C9">
              <w:rPr>
                <w:lang w:val="en-GB"/>
              </w:rPr>
              <w:t xml:space="preserve"> li </w:t>
            </w:r>
            <w:proofErr w:type="spellStart"/>
            <w:r w:rsidR="004356C9"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7BD76F72" w14:textId="77777777" w:rsidTr="0086493F">
        <w:tc>
          <w:tcPr>
            <w:tcW w:w="0" w:type="auto"/>
            <w:shd w:val="clear" w:color="auto" w:fill="FFFFFF"/>
          </w:tcPr>
          <w:p w14:paraId="201335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271</w:t>
            </w:r>
            <w:r>
              <w:rPr>
                <w:rStyle w:val="TransUnitID"/>
                <w:lang w:val="en-GB"/>
              </w:rPr>
              <w:t>bfc2524e-5e8b-4841-945f-fbbf2baf4c20</w:t>
            </w:r>
          </w:p>
        </w:tc>
        <w:tc>
          <w:tcPr>
            <w:tcW w:w="0" w:type="auto"/>
            <w:shd w:val="clear" w:color="auto" w:fill="FFFFFF"/>
          </w:tcPr>
          <w:p w14:paraId="1C08AE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0DB4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6CD67F1D" w14:textId="6D9698DD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029899E6" w14:textId="77777777" w:rsidTr="0086493F">
        <w:tc>
          <w:tcPr>
            <w:tcW w:w="0" w:type="auto"/>
            <w:shd w:val="clear" w:color="auto" w:fill="FFFFFF"/>
          </w:tcPr>
          <w:p w14:paraId="12DB689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272</w:t>
            </w:r>
            <w:r>
              <w:rPr>
                <w:rStyle w:val="TransUnitID"/>
                <w:lang w:val="en-GB"/>
              </w:rPr>
              <w:t>e5750d2d-0bb4-4543-b9c6-630c6dc4fd5f</w:t>
            </w:r>
          </w:p>
        </w:tc>
        <w:tc>
          <w:tcPr>
            <w:tcW w:w="0" w:type="auto"/>
            <w:shd w:val="clear" w:color="auto" w:fill="FFFFFF"/>
          </w:tcPr>
          <w:p w14:paraId="064947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3B36C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2EB22094" w14:textId="2AA0F61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yog</w:t>
            </w:r>
            <w:proofErr w:type="spellEnd"/>
          </w:p>
        </w:tc>
      </w:tr>
      <w:tr w:rsidR="007A0507" w14:paraId="23761C0F" w14:textId="77777777" w:rsidTr="0086493F">
        <w:tc>
          <w:tcPr>
            <w:tcW w:w="0" w:type="auto"/>
            <w:shd w:val="clear" w:color="auto" w:fill="FFFFFF"/>
          </w:tcPr>
          <w:p w14:paraId="3354AEA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273</w:t>
            </w:r>
            <w:r>
              <w:rPr>
                <w:rStyle w:val="TransUnitID"/>
                <w:lang w:val="en-GB"/>
              </w:rPr>
              <w:t>52db0110-ec13-4765-b1cc-c999f79df2dc</w:t>
            </w:r>
          </w:p>
        </w:tc>
        <w:tc>
          <w:tcPr>
            <w:tcW w:w="0" w:type="auto"/>
            <w:shd w:val="clear" w:color="auto" w:fill="FFFFFF"/>
          </w:tcPr>
          <w:p w14:paraId="52BCE2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4D5B8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{9}B4.</w:t>
            </w:r>
          </w:p>
        </w:tc>
        <w:tc>
          <w:tcPr>
            <w:tcW w:w="6228" w:type="dxa"/>
            <w:shd w:val="clear" w:color="auto" w:fill="FFFFFF"/>
          </w:tcPr>
          <w:p w14:paraId="39BD0503" w14:textId="73375D42" w:rsidR="007A0507" w:rsidRDefault="007A0507" w:rsidP="007A0507">
            <w:r>
              <w:rPr>
                <w:lang w:val="en-GB"/>
              </w:rPr>
              <w:t>{9}B4.</w:t>
            </w:r>
          </w:p>
        </w:tc>
      </w:tr>
      <w:tr w:rsidR="007A0507" w14:paraId="2377E9AE" w14:textId="77777777" w:rsidTr="0086493F">
        <w:tc>
          <w:tcPr>
            <w:tcW w:w="0" w:type="auto"/>
            <w:shd w:val="clear" w:color="auto" w:fill="FFFFFF"/>
          </w:tcPr>
          <w:p w14:paraId="051F285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274</w:t>
            </w:r>
            <w:r>
              <w:rPr>
                <w:rStyle w:val="TransUnitID"/>
                <w:lang w:val="en-GB"/>
              </w:rPr>
              <w:t>9acec3ff-4549-4740-9962-f0b7752972db</w:t>
            </w:r>
          </w:p>
        </w:tc>
        <w:tc>
          <w:tcPr>
            <w:tcW w:w="0" w:type="auto"/>
            <w:shd w:val="clear" w:color="auto" w:fill="FFFFFF"/>
          </w:tcPr>
          <w:p w14:paraId="175C6B7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93EC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When you are sick or need medical care,</w:t>
            </w:r>
          </w:p>
        </w:tc>
        <w:tc>
          <w:tcPr>
            <w:tcW w:w="6228" w:type="dxa"/>
            <w:shd w:val="clear" w:color="auto" w:fill="FFFFFF"/>
          </w:tcPr>
          <w:p w14:paraId="78D877C6" w14:textId="7C0E2B5E" w:rsidR="007A0507" w:rsidRDefault="007A0507" w:rsidP="007A0507">
            <w:proofErr w:type="spellStart"/>
            <w:r>
              <w:rPr>
                <w:lang w:val="en-GB"/>
              </w:rPr>
              <w:t>Thaum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</w:t>
            </w:r>
          </w:p>
        </w:tc>
      </w:tr>
      <w:tr w:rsidR="007A0507" w14:paraId="206E818B" w14:textId="77777777" w:rsidTr="0086493F">
        <w:tc>
          <w:tcPr>
            <w:tcW w:w="0" w:type="auto"/>
            <w:shd w:val="clear" w:color="auto" w:fill="FFFFFF"/>
          </w:tcPr>
          <w:p w14:paraId="4A4C90B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275</w:t>
            </w:r>
            <w:r>
              <w:rPr>
                <w:rStyle w:val="TransUnitID"/>
                <w:lang w:val="en-GB"/>
              </w:rPr>
              <w:t>76feeaae-f930-4d19-9454-9fb9eba3089a</w:t>
            </w:r>
          </w:p>
        </w:tc>
        <w:tc>
          <w:tcPr>
            <w:tcW w:w="0" w:type="auto"/>
            <w:shd w:val="clear" w:color="auto" w:fill="FFFFFF"/>
          </w:tcPr>
          <w:p w14:paraId="765810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86600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where do you </w:t>
            </w:r>
            <w:r>
              <w:rPr>
                <w:rStyle w:val="Tag"/>
                <w:lang w:val="en-GB"/>
              </w:rPr>
              <w:t>&lt;95&gt;</w:t>
            </w:r>
            <w:r>
              <w:rPr>
                <w:lang w:val="en-GB"/>
              </w:rPr>
              <w:t>usually</w:t>
            </w:r>
            <w:r>
              <w:rPr>
                <w:rStyle w:val="Tag"/>
                <w:lang w:val="en-GB"/>
              </w:rPr>
              <w:t>&lt;/95&gt;</w:t>
            </w:r>
            <w:r>
              <w:rPr>
                <w:lang w:val="en-GB"/>
              </w:rPr>
              <w:t xml:space="preserve"> go?</w:t>
            </w:r>
          </w:p>
        </w:tc>
        <w:tc>
          <w:tcPr>
            <w:tcW w:w="6228" w:type="dxa"/>
            <w:shd w:val="clear" w:color="auto" w:fill="FFFFFF"/>
          </w:tcPr>
          <w:p w14:paraId="5D1F9A47" w14:textId="04626971" w:rsidR="007A0507" w:rsidRDefault="004356C9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tau</w:t>
            </w:r>
            <w:r w:rsidR="007A0507">
              <w:rPr>
                <w:lang w:val="en-GB"/>
              </w:rPr>
              <w:t xml:space="preserve"> </w:t>
            </w:r>
            <w:r w:rsidR="007A0507" w:rsidRPr="00B4166F">
              <w:rPr>
                <w:color w:val="FF0000"/>
                <w:lang w:val="en-GB"/>
              </w:rPr>
              <w:t>&lt;95&gt;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 w:rsidR="007A0507" w:rsidRPr="00B4166F">
              <w:rPr>
                <w:color w:val="FF0000"/>
                <w:lang w:val="en-GB"/>
              </w:rPr>
              <w:t>&lt;/95&gt;</w:t>
            </w:r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mus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qhov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twg</w:t>
            </w:r>
            <w:proofErr w:type="spellEnd"/>
            <w:r w:rsidR="007A0507">
              <w:rPr>
                <w:lang w:val="en-GB"/>
              </w:rPr>
              <w:t>?</w:t>
            </w:r>
          </w:p>
        </w:tc>
      </w:tr>
      <w:tr w:rsidR="007A0507" w14:paraId="1728BCC6" w14:textId="77777777" w:rsidTr="0086493F">
        <w:tc>
          <w:tcPr>
            <w:tcW w:w="0" w:type="auto"/>
            <w:shd w:val="clear" w:color="auto" w:fill="FFFFFF"/>
          </w:tcPr>
          <w:p w14:paraId="4A6C6C9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276</w:t>
            </w:r>
            <w:r>
              <w:rPr>
                <w:rStyle w:val="TransUnitID"/>
                <w:lang w:val="en-GB"/>
              </w:rPr>
              <w:t>81ccdd6c-4106-4a96-87dc-32c85acf728a</w:t>
            </w:r>
          </w:p>
        </w:tc>
        <w:tc>
          <w:tcPr>
            <w:tcW w:w="0" w:type="auto"/>
            <w:shd w:val="clear" w:color="auto" w:fill="FFFFFF"/>
          </w:tcPr>
          <w:p w14:paraId="3C8FA8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E50DA3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rStyle w:val="Tag"/>
                <w:lang w:val="en-GB"/>
              </w:rPr>
              <w:t>&lt;96&gt;</w:t>
            </w:r>
            <w:r>
              <w:rPr>
                <w:lang w:val="en-GB"/>
              </w:rPr>
              <w:t>Choose only 1</w:t>
            </w:r>
            <w:r>
              <w:rPr>
                <w:rStyle w:val="Tag"/>
                <w:lang w:val="en-GB"/>
              </w:rPr>
              <w:t>&lt;/96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){</w:t>
            </w:r>
            <w:proofErr w:type="gramEnd"/>
            <w:r>
              <w:rPr>
                <w:lang w:val="en-GB"/>
              </w:rPr>
              <w:t>13}</w:t>
            </w:r>
            <w:r>
              <w:rPr>
                <w:rStyle w:val="Tag"/>
                <w:lang w:val="en-GB"/>
              </w:rPr>
              <w:t>&lt;97&gt;</w:t>
            </w:r>
            <w:r>
              <w:rPr>
                <w:lang w:val="en-GB"/>
              </w:rPr>
              <w:t>Doctor’s office or clinic (including video or phone) </w:t>
            </w:r>
            <w:r>
              <w:rPr>
                <w:rStyle w:val="Tag"/>
                <w:lang w:val="en-GB"/>
              </w:rPr>
              <w:t>&lt;/97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15}</w:t>
            </w:r>
          </w:p>
        </w:tc>
        <w:tc>
          <w:tcPr>
            <w:tcW w:w="6228" w:type="dxa"/>
            <w:shd w:val="clear" w:color="auto" w:fill="FFFFFF"/>
          </w:tcPr>
          <w:p w14:paraId="2ED0B126" w14:textId="5BF72FFE" w:rsidR="007A0507" w:rsidRDefault="007A0507" w:rsidP="007A0507">
            <w:r w:rsidRPr="00B4166F">
              <w:rPr>
                <w:color w:val="FF0000"/>
                <w:lang w:val="en-GB"/>
              </w:rPr>
              <w:t>(&lt;96&gt;</w:t>
            </w:r>
            <w:proofErr w:type="spellStart"/>
            <w:r>
              <w:rPr>
                <w:lang w:val="en-GB"/>
              </w:rPr>
              <w:t>Xaiv</w:t>
            </w:r>
            <w:proofErr w:type="spellEnd"/>
            <w:r>
              <w:rPr>
                <w:lang w:val="en-GB"/>
              </w:rPr>
              <w:t xml:space="preserve"> 1&lt;/96</w:t>
            </w:r>
            <w:proofErr w:type="gramStart"/>
            <w:r>
              <w:rPr>
                <w:lang w:val="en-GB"/>
              </w:rPr>
              <w:t>&gt;){</w:t>
            </w:r>
            <w:proofErr w:type="gramEnd"/>
            <w:r>
              <w:rPr>
                <w:lang w:val="en-GB"/>
              </w:rPr>
              <w:t>13</w:t>
            </w:r>
            <w:r w:rsidRPr="00B4166F">
              <w:rPr>
                <w:color w:val="FF0000"/>
                <w:lang w:val="en-GB"/>
              </w:rPr>
              <w:t>}&lt;97&gt;</w:t>
            </w:r>
            <w:r>
              <w:rPr>
                <w:lang w:val="en-GB"/>
              </w:rPr>
              <w:t xml:space="preserve">Tus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(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yees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xov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tooj</w:t>
            </w:r>
            <w:proofErr w:type="spellEnd"/>
            <w:r>
              <w:rPr>
                <w:lang w:val="en-GB"/>
              </w:rPr>
              <w:t>) &lt;/97&gt;{15}</w:t>
            </w:r>
          </w:p>
        </w:tc>
      </w:tr>
      <w:tr w:rsidR="007A0507" w14:paraId="3DD27890" w14:textId="77777777" w:rsidTr="0086493F">
        <w:tc>
          <w:tcPr>
            <w:tcW w:w="0" w:type="auto"/>
            <w:shd w:val="clear" w:color="auto" w:fill="FFFFFF"/>
          </w:tcPr>
          <w:p w14:paraId="10DEB3B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277</w:t>
            </w:r>
            <w:r>
              <w:rPr>
                <w:rStyle w:val="TransUnitID"/>
                <w:lang w:val="en-GB"/>
              </w:rPr>
              <w:t>a497a7e1-4497-4859-b8e4-933b942728d0</w:t>
            </w:r>
          </w:p>
        </w:tc>
        <w:tc>
          <w:tcPr>
            <w:tcW w:w="0" w:type="auto"/>
            <w:shd w:val="clear" w:color="auto" w:fill="FFFFFF"/>
          </w:tcPr>
          <w:p w14:paraId="4AA1981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54D36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Hospital emergency room</w:t>
            </w:r>
          </w:p>
        </w:tc>
        <w:tc>
          <w:tcPr>
            <w:tcW w:w="6228" w:type="dxa"/>
            <w:shd w:val="clear" w:color="auto" w:fill="FFFFFF"/>
          </w:tcPr>
          <w:p w14:paraId="353E9B24" w14:textId="33FE2EB2" w:rsidR="007A0507" w:rsidRDefault="007A0507" w:rsidP="007A0507"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chav </w:t>
            </w:r>
            <w:proofErr w:type="spellStart"/>
            <w:r>
              <w:rPr>
                <w:lang w:val="en-GB"/>
              </w:rPr>
              <w:t>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thaum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muaj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xwm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ceev</w:t>
            </w:r>
            <w:proofErr w:type="spellEnd"/>
          </w:p>
        </w:tc>
      </w:tr>
      <w:tr w:rsidR="007A0507" w14:paraId="40636F3A" w14:textId="77777777" w:rsidTr="0086493F">
        <w:tc>
          <w:tcPr>
            <w:tcW w:w="0" w:type="auto"/>
            <w:shd w:val="clear" w:color="auto" w:fill="FFFFFF"/>
          </w:tcPr>
          <w:p w14:paraId="4E6806E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278</w:t>
            </w:r>
            <w:r>
              <w:rPr>
                <w:rStyle w:val="TransUnitID"/>
                <w:lang w:val="en-GB"/>
              </w:rPr>
              <w:t>7f9e6e1e-d786-4031-a7bf-82746a833941</w:t>
            </w:r>
          </w:p>
        </w:tc>
        <w:tc>
          <w:tcPr>
            <w:tcW w:w="0" w:type="auto"/>
            <w:shd w:val="clear" w:color="auto" w:fill="FFFFFF"/>
          </w:tcPr>
          <w:p w14:paraId="07DD968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AE54F6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Urgent Care</w:t>
            </w:r>
          </w:p>
        </w:tc>
        <w:tc>
          <w:tcPr>
            <w:tcW w:w="6228" w:type="dxa"/>
            <w:shd w:val="clear" w:color="auto" w:fill="FFFFFF"/>
          </w:tcPr>
          <w:p w14:paraId="2A23F464" w14:textId="00323396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</w:t>
            </w:r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thaum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muaj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xwm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ceev</w:t>
            </w:r>
            <w:proofErr w:type="spellEnd"/>
          </w:p>
        </w:tc>
      </w:tr>
      <w:tr w:rsidR="007A0507" w14:paraId="31193A37" w14:textId="77777777" w:rsidTr="0086493F">
        <w:tc>
          <w:tcPr>
            <w:tcW w:w="0" w:type="auto"/>
            <w:shd w:val="clear" w:color="auto" w:fill="FFFFFF"/>
          </w:tcPr>
          <w:p w14:paraId="41AEE82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279</w:t>
            </w:r>
            <w:r>
              <w:rPr>
                <w:rStyle w:val="TransUnitID"/>
                <w:lang w:val="en-GB"/>
              </w:rPr>
              <w:t>0b83442c-5e75-42d5-bc83-0179d3db920d</w:t>
            </w:r>
          </w:p>
        </w:tc>
        <w:tc>
          <w:tcPr>
            <w:tcW w:w="0" w:type="auto"/>
            <w:shd w:val="clear" w:color="auto" w:fill="FFFFFF"/>
          </w:tcPr>
          <w:p w14:paraId="6E0DD39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7B78D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Clinic located in a drug or grocery store</w:t>
            </w:r>
          </w:p>
        </w:tc>
        <w:tc>
          <w:tcPr>
            <w:tcW w:w="6228" w:type="dxa"/>
            <w:shd w:val="clear" w:color="auto" w:fill="FFFFFF"/>
          </w:tcPr>
          <w:p w14:paraId="52D78514" w14:textId="20F1B532" w:rsidR="007A0507" w:rsidRDefault="007A0507" w:rsidP="007A0507"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khw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</w:p>
        </w:tc>
      </w:tr>
      <w:tr w:rsidR="007A0507" w14:paraId="13CFF4E3" w14:textId="77777777" w:rsidTr="0086493F">
        <w:tc>
          <w:tcPr>
            <w:tcW w:w="0" w:type="auto"/>
            <w:shd w:val="clear" w:color="auto" w:fill="FFFFFF"/>
          </w:tcPr>
          <w:p w14:paraId="2FDB23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280</w:t>
            </w:r>
            <w:r>
              <w:rPr>
                <w:rStyle w:val="TransUnitID"/>
                <w:lang w:val="en-GB"/>
              </w:rPr>
              <w:t>983a7438-8ce6-4777-af2b-3192a963716e</w:t>
            </w:r>
          </w:p>
        </w:tc>
        <w:tc>
          <w:tcPr>
            <w:tcW w:w="0" w:type="auto"/>
            <w:shd w:val="clear" w:color="auto" w:fill="FFFFFF"/>
          </w:tcPr>
          <w:p w14:paraId="04F4799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E881B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usual place</w:t>
            </w:r>
          </w:p>
        </w:tc>
        <w:tc>
          <w:tcPr>
            <w:tcW w:w="6228" w:type="dxa"/>
            <w:shd w:val="clear" w:color="auto" w:fill="FFFFFF"/>
          </w:tcPr>
          <w:p w14:paraId="3FC56C13" w14:textId="2A11281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</w:p>
        </w:tc>
      </w:tr>
      <w:tr w:rsidR="007A0507" w14:paraId="1C14F13C" w14:textId="77777777" w:rsidTr="0086493F">
        <w:tc>
          <w:tcPr>
            <w:tcW w:w="0" w:type="auto"/>
            <w:shd w:val="clear" w:color="auto" w:fill="FFFFFF"/>
          </w:tcPr>
          <w:p w14:paraId="2BF2761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281</w:t>
            </w:r>
            <w:r>
              <w:rPr>
                <w:rStyle w:val="TransUnitID"/>
                <w:lang w:val="en-GB"/>
              </w:rPr>
              <w:t>4259387a-db1d-42ba-9502-62a9974cb4b5</w:t>
            </w:r>
          </w:p>
        </w:tc>
        <w:tc>
          <w:tcPr>
            <w:tcW w:w="0" w:type="auto"/>
            <w:shd w:val="clear" w:color="auto" w:fill="FFFFFF"/>
          </w:tcPr>
          <w:p w14:paraId="0FA931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8CD05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{15}B5.</w:t>
            </w:r>
          </w:p>
        </w:tc>
        <w:tc>
          <w:tcPr>
            <w:tcW w:w="6228" w:type="dxa"/>
            <w:shd w:val="clear" w:color="auto" w:fill="FFFFFF"/>
          </w:tcPr>
          <w:p w14:paraId="1C69A613" w14:textId="6F3B5B42" w:rsidR="007A0507" w:rsidRDefault="007A0507" w:rsidP="007A0507">
            <w:r>
              <w:rPr>
                <w:lang w:val="en-GB"/>
              </w:rPr>
              <w:t>{15}B5.</w:t>
            </w:r>
          </w:p>
        </w:tc>
      </w:tr>
      <w:tr w:rsidR="007A0507" w14:paraId="7DCFF323" w14:textId="77777777" w:rsidTr="0086493F">
        <w:tc>
          <w:tcPr>
            <w:tcW w:w="0" w:type="auto"/>
            <w:shd w:val="clear" w:color="auto" w:fill="FFFFFF"/>
          </w:tcPr>
          <w:p w14:paraId="6A77457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282</w:t>
            </w:r>
            <w:r>
              <w:rPr>
                <w:rStyle w:val="TransUnitID"/>
                <w:lang w:val="en-GB"/>
              </w:rPr>
              <w:t>7eff58bd-6e1c-4b22-bf90-be189b55fe12</w:t>
            </w:r>
          </w:p>
        </w:tc>
        <w:tc>
          <w:tcPr>
            <w:tcW w:w="0" w:type="auto"/>
            <w:shd w:val="clear" w:color="auto" w:fill="FFFFFF"/>
          </w:tcPr>
          <w:p w14:paraId="7CB0C8A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0FD5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19}During</w:t>
            </w:r>
            <w:proofErr w:type="gramEnd"/>
            <w:r>
              <w:rPr>
                <w:lang w:val="en-GB"/>
              </w:rPr>
              <w:t xml:space="preserve"> the </w:t>
            </w:r>
            <w:r>
              <w:rPr>
                <w:rStyle w:val="Tag"/>
                <w:lang w:val="en-GB"/>
              </w:rPr>
              <w:t>&lt;98&gt;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&lt;/98&gt;</w:t>
            </w:r>
            <w:r>
              <w:rPr>
                <w:lang w:val="en-GB"/>
              </w:rPr>
              <w:t xml:space="preserve">, was there a time when you needed medical </w:t>
            </w:r>
            <w:proofErr w:type="gramStart"/>
            <w:r>
              <w:rPr>
                <w:lang w:val="en-GB"/>
              </w:rPr>
              <w:t>care{</w:t>
            </w:r>
            <w:proofErr w:type="gramEnd"/>
            <w:r>
              <w:rPr>
                <w:lang w:val="en-GB"/>
              </w:rPr>
              <w:t>21}</w:t>
            </w:r>
          </w:p>
        </w:tc>
        <w:tc>
          <w:tcPr>
            <w:tcW w:w="6228" w:type="dxa"/>
            <w:shd w:val="clear" w:color="auto" w:fill="FFFFFF"/>
          </w:tcPr>
          <w:p w14:paraId="6B783681" w14:textId="067DC28F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19}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proofErr w:type="gram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B4166F">
              <w:rPr>
                <w:color w:val="FF0000"/>
                <w:lang w:val="en-GB"/>
              </w:rPr>
              <w:t>&lt;98&gt;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B4166F">
              <w:rPr>
                <w:color w:val="FF0000"/>
                <w:lang w:val="en-GB"/>
              </w:rPr>
              <w:t>&lt;/98&gt;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mob{21}</w:t>
            </w:r>
          </w:p>
        </w:tc>
      </w:tr>
      <w:tr w:rsidR="007A0507" w14:paraId="5FA10ADA" w14:textId="77777777" w:rsidTr="0086493F">
        <w:tc>
          <w:tcPr>
            <w:tcW w:w="0" w:type="auto"/>
            <w:shd w:val="clear" w:color="auto" w:fill="FFFFFF"/>
          </w:tcPr>
          <w:p w14:paraId="2DAF84B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283</w:t>
            </w:r>
            <w:r>
              <w:rPr>
                <w:rStyle w:val="TransUnitID"/>
                <w:lang w:val="en-GB"/>
              </w:rPr>
              <w:t>4ffaf337-6083-4324-bd17-b4ed77621a81</w:t>
            </w:r>
          </w:p>
        </w:tc>
        <w:tc>
          <w:tcPr>
            <w:tcW w:w="0" w:type="auto"/>
            <w:shd w:val="clear" w:color="auto" w:fill="FFFFFF"/>
          </w:tcPr>
          <w:p w14:paraId="41835C3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74730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Yes {22}</w:t>
            </w:r>
          </w:p>
        </w:tc>
        <w:tc>
          <w:tcPr>
            <w:tcW w:w="6228" w:type="dxa"/>
            <w:shd w:val="clear" w:color="auto" w:fill="FFFFFF"/>
          </w:tcPr>
          <w:p w14:paraId="796CD7D5" w14:textId="1CE3122C" w:rsidR="007A0507" w:rsidRDefault="004356C9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 w:rsidR="007A0507">
              <w:rPr>
                <w:lang w:val="en-GB"/>
              </w:rPr>
              <w:t xml:space="preserve"> {22}</w:t>
            </w:r>
          </w:p>
        </w:tc>
      </w:tr>
      <w:tr w:rsidR="007A0507" w14:paraId="134F5E9E" w14:textId="77777777" w:rsidTr="0086493F">
        <w:tc>
          <w:tcPr>
            <w:tcW w:w="0" w:type="auto"/>
            <w:shd w:val="clear" w:color="auto" w:fill="FFFFFF"/>
          </w:tcPr>
          <w:p w14:paraId="402A2C6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284</w:t>
            </w:r>
            <w:r>
              <w:rPr>
                <w:rStyle w:val="TransUnitID"/>
                <w:lang w:val="en-GB"/>
              </w:rPr>
              <w:t>122fc021-fc6f-492b-9ce5-10d7a4ac1d64</w:t>
            </w:r>
          </w:p>
        </w:tc>
        <w:tc>
          <w:tcPr>
            <w:tcW w:w="0" w:type="auto"/>
            <w:shd w:val="clear" w:color="auto" w:fill="FFFFFF"/>
          </w:tcPr>
          <w:p w14:paraId="2CF74C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643A01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{21}{23}{24} Go to question B8</w:t>
            </w:r>
          </w:p>
        </w:tc>
        <w:tc>
          <w:tcPr>
            <w:tcW w:w="6228" w:type="dxa"/>
            <w:shd w:val="clear" w:color="auto" w:fill="FFFFFF"/>
          </w:tcPr>
          <w:p w14:paraId="0B609561" w14:textId="2DA967C5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{21}{23}{24} 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B8</w:t>
            </w:r>
          </w:p>
        </w:tc>
      </w:tr>
      <w:tr w:rsidR="007A0507" w14:paraId="14D53E4E" w14:textId="77777777" w:rsidTr="0086493F">
        <w:tc>
          <w:tcPr>
            <w:tcW w:w="0" w:type="auto"/>
            <w:shd w:val="clear" w:color="auto" w:fill="FFFFFF"/>
          </w:tcPr>
          <w:p w14:paraId="66ED859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285</w:t>
            </w:r>
            <w:r>
              <w:rPr>
                <w:rStyle w:val="TransUnitID"/>
                <w:lang w:val="en-GB"/>
              </w:rPr>
              <w:t>edb09d6f-7dae-45fe-a60a-70ba2925d2d0</w:t>
            </w:r>
          </w:p>
        </w:tc>
        <w:tc>
          <w:tcPr>
            <w:tcW w:w="0" w:type="auto"/>
            <w:shd w:val="clear" w:color="auto" w:fill="FFFFFF"/>
          </w:tcPr>
          <w:p w14:paraId="412B333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59CA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B6.</w:t>
            </w:r>
          </w:p>
        </w:tc>
        <w:tc>
          <w:tcPr>
            <w:tcW w:w="6228" w:type="dxa"/>
            <w:shd w:val="clear" w:color="auto" w:fill="FFFFFF"/>
          </w:tcPr>
          <w:p w14:paraId="5CBE8A87" w14:textId="07BED3F6" w:rsidR="007A0507" w:rsidRDefault="007A0507" w:rsidP="007A0507">
            <w:r>
              <w:rPr>
                <w:lang w:val="en-GB"/>
              </w:rPr>
              <w:t>B6.</w:t>
            </w:r>
          </w:p>
        </w:tc>
      </w:tr>
      <w:tr w:rsidR="007A0507" w14:paraId="6A359C1E" w14:textId="77777777" w:rsidTr="0086493F">
        <w:tc>
          <w:tcPr>
            <w:tcW w:w="0" w:type="auto"/>
            <w:shd w:val="clear" w:color="auto" w:fill="FFFFFF"/>
          </w:tcPr>
          <w:p w14:paraId="53C3E0F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286</w:t>
            </w:r>
            <w:r>
              <w:rPr>
                <w:rStyle w:val="TransUnitID"/>
                <w:lang w:val="en-GB"/>
              </w:rPr>
              <w:t>8a5c4648-3137-489c-bc1f-e58912cf6e8f</w:t>
            </w:r>
          </w:p>
        </w:tc>
        <w:tc>
          <w:tcPr>
            <w:tcW w:w="0" w:type="auto"/>
            <w:shd w:val="clear" w:color="auto" w:fill="FFFFFF"/>
          </w:tcPr>
          <w:p w14:paraId="1C9A717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00E21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25}Did</w:t>
            </w:r>
            <w:proofErr w:type="gramEnd"/>
            <w:r>
              <w:rPr>
                <w:lang w:val="en-GB"/>
              </w:rPr>
              <w:t xml:space="preserve"> you delay or not get the care you thought you needed?{26}</w:t>
            </w:r>
          </w:p>
        </w:tc>
        <w:tc>
          <w:tcPr>
            <w:tcW w:w="6228" w:type="dxa"/>
            <w:shd w:val="clear" w:color="auto" w:fill="FFFFFF"/>
          </w:tcPr>
          <w:p w14:paraId="78EE54BC" w14:textId="56FEB546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25}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ncua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tau?{26}</w:t>
            </w:r>
          </w:p>
        </w:tc>
      </w:tr>
      <w:tr w:rsidR="007A0507" w14:paraId="2FA81C53" w14:textId="77777777" w:rsidTr="0086493F">
        <w:tc>
          <w:tcPr>
            <w:tcW w:w="0" w:type="auto"/>
            <w:shd w:val="clear" w:color="auto" w:fill="FFFFFF"/>
          </w:tcPr>
          <w:p w14:paraId="25B3136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287</w:t>
            </w:r>
            <w:r>
              <w:rPr>
                <w:rStyle w:val="TransUnitID"/>
                <w:lang w:val="en-GB"/>
              </w:rPr>
              <w:t>7bf3d31a-b06c-4771-ae25-8d2c3fc26660</w:t>
            </w:r>
          </w:p>
        </w:tc>
        <w:tc>
          <w:tcPr>
            <w:tcW w:w="0" w:type="auto"/>
            <w:shd w:val="clear" w:color="auto" w:fill="FFFFFF"/>
          </w:tcPr>
          <w:p w14:paraId="61FCFE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CEE0D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Yes {27}</w:t>
            </w:r>
          </w:p>
        </w:tc>
        <w:tc>
          <w:tcPr>
            <w:tcW w:w="6228" w:type="dxa"/>
            <w:shd w:val="clear" w:color="auto" w:fill="FFFFFF"/>
          </w:tcPr>
          <w:p w14:paraId="38946309" w14:textId="3E39E7D6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{27}</w:t>
            </w:r>
          </w:p>
        </w:tc>
      </w:tr>
      <w:tr w:rsidR="007A0507" w14:paraId="2C7F6A25" w14:textId="77777777" w:rsidTr="0086493F">
        <w:tc>
          <w:tcPr>
            <w:tcW w:w="0" w:type="auto"/>
            <w:shd w:val="clear" w:color="auto" w:fill="FFFFFF"/>
          </w:tcPr>
          <w:p w14:paraId="5F535DA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288</w:t>
            </w:r>
            <w:r>
              <w:rPr>
                <w:rStyle w:val="TransUnitID"/>
                <w:lang w:val="en-GB"/>
              </w:rPr>
              <w:t>4e60e257-ae98-4a9e-9a2c-3673d5afd475</w:t>
            </w:r>
          </w:p>
        </w:tc>
        <w:tc>
          <w:tcPr>
            <w:tcW w:w="0" w:type="auto"/>
            <w:shd w:val="clear" w:color="auto" w:fill="FFFFFF"/>
          </w:tcPr>
          <w:p w14:paraId="1C3C2C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B9648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{26}{28}{29} Go to question B8</w:t>
            </w:r>
          </w:p>
        </w:tc>
        <w:tc>
          <w:tcPr>
            <w:tcW w:w="6228" w:type="dxa"/>
            <w:shd w:val="clear" w:color="auto" w:fill="FFFFFF"/>
          </w:tcPr>
          <w:p w14:paraId="5F7527A9" w14:textId="4E7FC99E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{26}{28}{29} 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B8</w:t>
            </w:r>
          </w:p>
        </w:tc>
      </w:tr>
      <w:tr w:rsidR="007A0507" w14:paraId="604D2B30" w14:textId="77777777" w:rsidTr="0086493F">
        <w:tc>
          <w:tcPr>
            <w:tcW w:w="0" w:type="auto"/>
            <w:shd w:val="clear" w:color="auto" w:fill="FFFFFF"/>
          </w:tcPr>
          <w:p w14:paraId="2F17C89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289</w:t>
            </w:r>
            <w:r>
              <w:rPr>
                <w:rStyle w:val="TransUnitID"/>
                <w:lang w:val="en-GB"/>
              </w:rPr>
              <w:t>d754858e-08db-4d4c-b71f-218355f1c784</w:t>
            </w:r>
          </w:p>
        </w:tc>
        <w:tc>
          <w:tcPr>
            <w:tcW w:w="0" w:type="auto"/>
            <w:shd w:val="clear" w:color="auto" w:fill="FFFFFF"/>
          </w:tcPr>
          <w:p w14:paraId="3E75FBD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4BB53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B7.</w:t>
            </w:r>
          </w:p>
        </w:tc>
        <w:tc>
          <w:tcPr>
            <w:tcW w:w="6228" w:type="dxa"/>
            <w:shd w:val="clear" w:color="auto" w:fill="FFFFFF"/>
          </w:tcPr>
          <w:p w14:paraId="26748CE0" w14:textId="17669A2D" w:rsidR="007A0507" w:rsidRDefault="007A0507" w:rsidP="007A0507">
            <w:r>
              <w:rPr>
                <w:lang w:val="en-GB"/>
              </w:rPr>
              <w:t>B7.</w:t>
            </w:r>
          </w:p>
        </w:tc>
      </w:tr>
      <w:tr w:rsidR="007A0507" w14:paraId="5E2F87EA" w14:textId="77777777" w:rsidTr="0086493F">
        <w:tc>
          <w:tcPr>
            <w:tcW w:w="0" w:type="auto"/>
            <w:shd w:val="clear" w:color="auto" w:fill="FFFFFF"/>
          </w:tcPr>
          <w:p w14:paraId="0B7ECB0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290</w:t>
            </w:r>
            <w:r>
              <w:rPr>
                <w:rStyle w:val="TransUnitID"/>
                <w:lang w:val="en-GB"/>
              </w:rPr>
              <w:t>37c8f2d0-d766-44e2-add2-ac30a8ab3113</w:t>
            </w:r>
          </w:p>
        </w:tc>
        <w:tc>
          <w:tcPr>
            <w:tcW w:w="0" w:type="auto"/>
            <w:shd w:val="clear" w:color="auto" w:fill="FFFFFF"/>
          </w:tcPr>
          <w:p w14:paraId="1A3F5EF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C2A6B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30}Was</w:t>
            </w:r>
            <w:proofErr w:type="gramEnd"/>
            <w:r>
              <w:rPr>
                <w:lang w:val="en-GB"/>
              </w:rPr>
              <w:t xml:space="preserve"> this because of cost or lack of insurance?</w:t>
            </w:r>
          </w:p>
        </w:tc>
        <w:tc>
          <w:tcPr>
            <w:tcW w:w="6228" w:type="dxa"/>
            <w:shd w:val="clear" w:color="auto" w:fill="FFFFFF"/>
          </w:tcPr>
          <w:p w14:paraId="5277EF98" w14:textId="047D2DED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30}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proofErr w:type="gram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hwm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B92AD1A" w14:textId="77777777" w:rsidTr="0086493F">
        <w:tc>
          <w:tcPr>
            <w:tcW w:w="0" w:type="auto"/>
            <w:shd w:val="clear" w:color="auto" w:fill="FFFFFF"/>
          </w:tcPr>
          <w:p w14:paraId="607DF2D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291</w:t>
            </w:r>
            <w:r>
              <w:rPr>
                <w:rStyle w:val="TransUnitID"/>
                <w:lang w:val="en-GB"/>
              </w:rPr>
              <w:t>9e57a571-2e5c-40be-98eb-6b8a3fcd27f8</w:t>
            </w:r>
          </w:p>
        </w:tc>
        <w:tc>
          <w:tcPr>
            <w:tcW w:w="0" w:type="auto"/>
            <w:shd w:val="clear" w:color="auto" w:fill="FFFFFF"/>
          </w:tcPr>
          <w:p w14:paraId="5ADA5C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6223DA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Yes {33}</w:t>
            </w:r>
          </w:p>
        </w:tc>
        <w:tc>
          <w:tcPr>
            <w:tcW w:w="6228" w:type="dxa"/>
            <w:shd w:val="clear" w:color="auto" w:fill="FFFFFF"/>
          </w:tcPr>
          <w:p w14:paraId="6AA308BA" w14:textId="5C8DA16E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{33}</w:t>
            </w:r>
          </w:p>
        </w:tc>
      </w:tr>
      <w:tr w:rsidR="007A0507" w14:paraId="3F53449E" w14:textId="77777777" w:rsidTr="0086493F">
        <w:tc>
          <w:tcPr>
            <w:tcW w:w="0" w:type="auto"/>
            <w:shd w:val="clear" w:color="auto" w:fill="FFFFFF"/>
          </w:tcPr>
          <w:p w14:paraId="150776A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292</w:t>
            </w:r>
            <w:r>
              <w:rPr>
                <w:rStyle w:val="TransUnitID"/>
                <w:lang w:val="en-GB"/>
              </w:rPr>
              <w:t>ffbeeefa-0784-410d-bcd9-f311a8516ecc</w:t>
            </w:r>
          </w:p>
        </w:tc>
        <w:tc>
          <w:tcPr>
            <w:tcW w:w="0" w:type="auto"/>
            <w:shd w:val="clear" w:color="auto" w:fill="FFFFFF"/>
          </w:tcPr>
          <w:p w14:paraId="5A5F54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6304A49" w14:textId="77777777" w:rsidR="007A0507" w:rsidRDefault="007A0507" w:rsidP="007A050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No{</w:t>
            </w:r>
            <w:proofErr w:type="gramEnd"/>
            <w:r>
              <w:rPr>
                <w:lang w:val="en-GB"/>
              </w:rPr>
              <w:t>31}</w:t>
            </w:r>
          </w:p>
        </w:tc>
        <w:tc>
          <w:tcPr>
            <w:tcW w:w="6228" w:type="dxa"/>
            <w:shd w:val="clear" w:color="auto" w:fill="FFFFFF"/>
          </w:tcPr>
          <w:p w14:paraId="559E91FC" w14:textId="4076E682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31}</w:t>
            </w:r>
          </w:p>
        </w:tc>
      </w:tr>
      <w:tr w:rsidR="007A0507" w14:paraId="13A066DD" w14:textId="77777777" w:rsidTr="0086493F">
        <w:tc>
          <w:tcPr>
            <w:tcW w:w="0" w:type="auto"/>
            <w:shd w:val="clear" w:color="auto" w:fill="FFFFFF"/>
          </w:tcPr>
          <w:p w14:paraId="787C339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293</w:t>
            </w:r>
            <w:r>
              <w:rPr>
                <w:rStyle w:val="TransUnitID"/>
                <w:lang w:val="en-GB"/>
              </w:rPr>
              <w:t>27ce4a8b-ab01-4ca2-be33-c896123fc5a5</w:t>
            </w:r>
          </w:p>
        </w:tc>
        <w:tc>
          <w:tcPr>
            <w:tcW w:w="0" w:type="auto"/>
            <w:shd w:val="clear" w:color="auto" w:fill="FFFFFF"/>
          </w:tcPr>
          <w:p w14:paraId="4FD4320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8FE7E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B8.</w:t>
            </w:r>
          </w:p>
        </w:tc>
        <w:tc>
          <w:tcPr>
            <w:tcW w:w="6228" w:type="dxa"/>
            <w:shd w:val="clear" w:color="auto" w:fill="FFFFFF"/>
          </w:tcPr>
          <w:p w14:paraId="1DC1171D" w14:textId="2C75D222" w:rsidR="007A0507" w:rsidRDefault="007A0507" w:rsidP="007A0507">
            <w:r>
              <w:rPr>
                <w:lang w:val="en-GB"/>
              </w:rPr>
              <w:t>B8.</w:t>
            </w:r>
          </w:p>
        </w:tc>
      </w:tr>
      <w:tr w:rsidR="007A0507" w14:paraId="0ABF00F9" w14:textId="77777777" w:rsidTr="0086493F">
        <w:tc>
          <w:tcPr>
            <w:tcW w:w="0" w:type="auto"/>
            <w:shd w:val="clear" w:color="auto" w:fill="FFFFFF"/>
          </w:tcPr>
          <w:p w14:paraId="0B96F00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294</w:t>
            </w:r>
            <w:r>
              <w:rPr>
                <w:rStyle w:val="TransUnitID"/>
                <w:lang w:val="en-GB"/>
              </w:rPr>
              <w:t>16818413-c521-4da0-9527-6972c3b5e211</w:t>
            </w:r>
          </w:p>
        </w:tc>
        <w:tc>
          <w:tcPr>
            <w:tcW w:w="0" w:type="auto"/>
            <w:shd w:val="clear" w:color="auto" w:fill="FFFFFF"/>
          </w:tcPr>
          <w:p w14:paraId="3882D17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A9F6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34}During</w:t>
            </w:r>
            <w:proofErr w:type="gramEnd"/>
            <w:r>
              <w:rPr>
                <w:lang w:val="en-GB"/>
              </w:rPr>
              <w:t xml:space="preserve"> the </w:t>
            </w:r>
            <w:r>
              <w:rPr>
                <w:rStyle w:val="Tag"/>
                <w:lang w:val="en-GB"/>
              </w:rPr>
              <w:t>&lt;99&gt;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&lt;/99&gt;</w:t>
            </w:r>
            <w:r>
              <w:rPr>
                <w:lang w:val="en-GB"/>
              </w:rPr>
              <w:t xml:space="preserve">, was there a time  when you wanted to talk with or seek help from  a health professional about stress, depression,  a problem with emotions, excessive worrying,  or troubling thoughts?{36}{37}A health professional could be a doctor,  psychiatrist, psychologist, therapist, or </w:t>
            </w:r>
            <w:proofErr w:type="spellStart"/>
            <w:r>
              <w:rPr>
                <w:lang w:val="en-GB"/>
              </w:rPr>
              <w:t>counselor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28" w:type="dxa"/>
            <w:shd w:val="clear" w:color="auto" w:fill="FFFFFF"/>
          </w:tcPr>
          <w:p w14:paraId="4C58EE69" w14:textId="53605D9C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34}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proofErr w:type="gram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636371">
              <w:rPr>
                <w:color w:val="FF0000"/>
                <w:lang w:val="en-GB"/>
              </w:rPr>
              <w:t>&lt;99&gt;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636371">
              <w:rPr>
                <w:color w:val="FF0000"/>
                <w:lang w:val="en-GB"/>
              </w:rPr>
              <w:t>&lt;/99&gt;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nrhiav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>? {36}{</w:t>
            </w:r>
            <w:proofErr w:type="gramStart"/>
            <w:r>
              <w:rPr>
                <w:lang w:val="en-GB"/>
              </w:rPr>
              <w:t>37}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proofErr w:type="gramEnd"/>
            <w:r>
              <w:rPr>
                <w:lang w:val="en-GB"/>
              </w:rPr>
              <w:t xml:space="preserve"> tug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tuaj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2B96B20E" w14:textId="77777777" w:rsidTr="0086493F">
        <w:tc>
          <w:tcPr>
            <w:tcW w:w="0" w:type="auto"/>
            <w:shd w:val="clear" w:color="auto" w:fill="FFFFFF"/>
          </w:tcPr>
          <w:p w14:paraId="5C9507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295</w:t>
            </w:r>
            <w:r>
              <w:rPr>
                <w:rStyle w:val="TransUnitID"/>
                <w:lang w:val="en-GB"/>
              </w:rPr>
              <w:t>30dcda2d-cb84-4b8e-9f67-c74a2a860573</w:t>
            </w:r>
          </w:p>
        </w:tc>
        <w:tc>
          <w:tcPr>
            <w:tcW w:w="0" w:type="auto"/>
            <w:shd w:val="clear" w:color="auto" w:fill="FFFFFF"/>
          </w:tcPr>
          <w:p w14:paraId="5C4333C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92749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Yes {39}</w:t>
            </w:r>
          </w:p>
        </w:tc>
        <w:tc>
          <w:tcPr>
            <w:tcW w:w="6228" w:type="dxa"/>
            <w:shd w:val="clear" w:color="auto" w:fill="FFFFFF"/>
          </w:tcPr>
          <w:p w14:paraId="1343D031" w14:textId="2B8CE6EF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{39}</w:t>
            </w:r>
          </w:p>
        </w:tc>
      </w:tr>
      <w:tr w:rsidR="007A0507" w14:paraId="5C834D4B" w14:textId="77777777" w:rsidTr="0086493F">
        <w:tc>
          <w:tcPr>
            <w:tcW w:w="0" w:type="auto"/>
            <w:shd w:val="clear" w:color="auto" w:fill="FFFFFF"/>
          </w:tcPr>
          <w:p w14:paraId="4F399D2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296</w:t>
            </w:r>
            <w:r>
              <w:rPr>
                <w:rStyle w:val="TransUnitID"/>
                <w:lang w:val="en-GB"/>
              </w:rPr>
              <w:t>82d669d2-475f-4037-90b0-cc352d9b50fc</w:t>
            </w:r>
          </w:p>
        </w:tc>
        <w:tc>
          <w:tcPr>
            <w:tcW w:w="0" w:type="auto"/>
            <w:shd w:val="clear" w:color="auto" w:fill="FFFFFF"/>
          </w:tcPr>
          <w:p w14:paraId="704EA16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91F9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{38}{40}{</w:t>
            </w:r>
            <w:proofErr w:type="gramStart"/>
            <w:r>
              <w:rPr>
                <w:lang w:val="en-GB"/>
              </w:rPr>
              <w:t>41}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100&gt;</w:t>
            </w:r>
            <w:r>
              <w:rPr>
                <w:lang w:val="en-GB"/>
              </w:rPr>
              <w:t>Go to question B11</w:t>
            </w:r>
            <w:r>
              <w:rPr>
                <w:rStyle w:val="Tag"/>
                <w:lang w:val="en-GB"/>
              </w:rPr>
              <w:t>&lt;/100&gt;</w:t>
            </w:r>
          </w:p>
        </w:tc>
        <w:tc>
          <w:tcPr>
            <w:tcW w:w="6228" w:type="dxa"/>
            <w:shd w:val="clear" w:color="auto" w:fill="FFFFFF"/>
          </w:tcPr>
          <w:p w14:paraId="622264D6" w14:textId="5784251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{38}{40}{</w:t>
            </w:r>
            <w:proofErr w:type="gramStart"/>
            <w:r>
              <w:rPr>
                <w:lang w:val="en-GB"/>
              </w:rPr>
              <w:t>41}</w:t>
            </w:r>
            <w:r w:rsidRPr="00636371">
              <w:rPr>
                <w:color w:val="FF0000"/>
                <w:lang w:val="en-GB"/>
              </w:rPr>
              <w:t>&lt;</w:t>
            </w:r>
            <w:proofErr w:type="gramEnd"/>
            <w:r w:rsidRPr="00636371">
              <w:rPr>
                <w:color w:val="FF0000"/>
                <w:lang w:val="en-GB"/>
              </w:rPr>
              <w:t>100&gt;</w:t>
            </w:r>
            <w:r>
              <w:rPr>
                <w:lang w:val="en-GB"/>
              </w:rPr>
              <w:t xml:space="preserve">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B11</w:t>
            </w:r>
            <w:r w:rsidRPr="00636371">
              <w:rPr>
                <w:color w:val="FF0000"/>
                <w:lang w:val="en-GB"/>
              </w:rPr>
              <w:t>&lt;/100&gt;</w:t>
            </w:r>
          </w:p>
        </w:tc>
      </w:tr>
      <w:tr w:rsidR="007A0507" w14:paraId="32EF11FA" w14:textId="77777777" w:rsidTr="0086493F">
        <w:tc>
          <w:tcPr>
            <w:tcW w:w="0" w:type="auto"/>
            <w:shd w:val="clear" w:color="auto" w:fill="FFFFFF"/>
          </w:tcPr>
          <w:p w14:paraId="3439112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297</w:t>
            </w:r>
            <w:r>
              <w:rPr>
                <w:rStyle w:val="TransUnitID"/>
                <w:lang w:val="en-GB"/>
              </w:rPr>
              <w:t>25c3cc74-e99d-4e68-bcc2-7dba36ef1409</w:t>
            </w:r>
          </w:p>
        </w:tc>
        <w:tc>
          <w:tcPr>
            <w:tcW w:w="0" w:type="auto"/>
            <w:shd w:val="clear" w:color="auto" w:fill="FFFFFF"/>
          </w:tcPr>
          <w:p w14:paraId="0C532BD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C6369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B9.</w:t>
            </w:r>
          </w:p>
        </w:tc>
        <w:tc>
          <w:tcPr>
            <w:tcW w:w="6228" w:type="dxa"/>
            <w:shd w:val="clear" w:color="auto" w:fill="FFFFFF"/>
          </w:tcPr>
          <w:p w14:paraId="682A1EDE" w14:textId="03906530" w:rsidR="007A0507" w:rsidRDefault="007A0507" w:rsidP="007A0507">
            <w:r>
              <w:rPr>
                <w:lang w:val="en-GB"/>
              </w:rPr>
              <w:t>B9.</w:t>
            </w:r>
          </w:p>
        </w:tc>
      </w:tr>
      <w:tr w:rsidR="007A0507" w14:paraId="3DCBF3F6" w14:textId="77777777" w:rsidTr="0086493F">
        <w:tc>
          <w:tcPr>
            <w:tcW w:w="0" w:type="auto"/>
            <w:shd w:val="clear" w:color="auto" w:fill="FFFFFF"/>
          </w:tcPr>
          <w:p w14:paraId="189169C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298</w:t>
            </w:r>
            <w:r>
              <w:rPr>
                <w:rStyle w:val="TransUnitID"/>
                <w:lang w:val="en-GB"/>
              </w:rPr>
              <w:t>96b67315-b716-4e5b-aa1d-1c18cd43bf62</w:t>
            </w:r>
          </w:p>
        </w:tc>
        <w:tc>
          <w:tcPr>
            <w:tcW w:w="0" w:type="auto"/>
            <w:shd w:val="clear" w:color="auto" w:fill="FFFFFF"/>
          </w:tcPr>
          <w:p w14:paraId="1D94D0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1095E8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43}Did</w:t>
            </w:r>
            <w:proofErr w:type="gramEnd"/>
            <w:r>
              <w:rPr>
                <w:lang w:val="en-GB"/>
              </w:rPr>
              <w:t xml:space="preserve"> you delay or not get the care you  thought you needed?</w:t>
            </w:r>
          </w:p>
        </w:tc>
        <w:tc>
          <w:tcPr>
            <w:tcW w:w="6228" w:type="dxa"/>
            <w:shd w:val="clear" w:color="auto" w:fill="FFFFFF"/>
          </w:tcPr>
          <w:p w14:paraId="0F7CB22C" w14:textId="069A24D7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43}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ncua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ins w:id="61" w:author="SK V" w:date="2022-05-09T04:23:00Z">
              <w:r w:rsidR="002C55E8">
                <w:rPr>
                  <w:lang w:val="en-GB"/>
                </w:rPr>
                <w:t xml:space="preserve"> </w:t>
              </w:r>
              <w:proofErr w:type="spellStart"/>
              <w:r w:rsidR="002C55E8">
                <w:rPr>
                  <w:lang w:val="en-GB"/>
                </w:rPr>
                <w:t>koj</w:t>
              </w:r>
              <w:proofErr w:type="spellEnd"/>
              <w:r w:rsidR="002C55E8">
                <w:rPr>
                  <w:lang w:val="en-GB"/>
                </w:rPr>
                <w:t xml:space="preserve"> </w:t>
              </w:r>
              <w:proofErr w:type="spellStart"/>
              <w:r w:rsidR="002C55E8">
                <w:rPr>
                  <w:lang w:val="en-GB"/>
                </w:rPr>
                <w:t>xav</w:t>
              </w:r>
              <w:proofErr w:type="spellEnd"/>
              <w:r w:rsidR="002C55E8">
                <w:rPr>
                  <w:lang w:val="en-GB"/>
                </w:rPr>
                <w:t xml:space="preserve"> tau</w:t>
              </w:r>
            </w:ins>
            <w:r>
              <w:rPr>
                <w:lang w:val="en-GB"/>
              </w:rPr>
              <w:t>?</w:t>
            </w:r>
          </w:p>
        </w:tc>
      </w:tr>
      <w:tr w:rsidR="007A0507" w14:paraId="7FA7A130" w14:textId="77777777" w:rsidTr="0086493F">
        <w:tc>
          <w:tcPr>
            <w:tcW w:w="0" w:type="auto"/>
            <w:shd w:val="clear" w:color="auto" w:fill="FFFFFF"/>
          </w:tcPr>
          <w:p w14:paraId="545B042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299</w:t>
            </w:r>
            <w:r>
              <w:rPr>
                <w:rStyle w:val="TransUnitID"/>
                <w:lang w:val="en-GB"/>
              </w:rPr>
              <w:t>ac7136e0-bd36-41e4-ac93-5c89d8be5937</w:t>
            </w:r>
          </w:p>
        </w:tc>
        <w:tc>
          <w:tcPr>
            <w:tcW w:w="0" w:type="auto"/>
            <w:shd w:val="clear" w:color="auto" w:fill="FFFFFF"/>
          </w:tcPr>
          <w:p w14:paraId="42BA1EB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938F2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Yes {45}</w:t>
            </w:r>
          </w:p>
        </w:tc>
        <w:tc>
          <w:tcPr>
            <w:tcW w:w="6228" w:type="dxa"/>
            <w:shd w:val="clear" w:color="auto" w:fill="FFFFFF"/>
          </w:tcPr>
          <w:p w14:paraId="18C95AA8" w14:textId="27576200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{45}</w:t>
            </w:r>
          </w:p>
        </w:tc>
      </w:tr>
      <w:tr w:rsidR="007A0507" w14:paraId="2655E96D" w14:textId="77777777" w:rsidTr="0086493F">
        <w:tc>
          <w:tcPr>
            <w:tcW w:w="0" w:type="auto"/>
            <w:shd w:val="clear" w:color="auto" w:fill="FFFFFF"/>
          </w:tcPr>
          <w:p w14:paraId="5CDFBD8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300</w:t>
            </w:r>
            <w:r>
              <w:rPr>
                <w:rStyle w:val="TransUnitID"/>
                <w:lang w:val="en-GB"/>
              </w:rPr>
              <w:t>5532f323-81f7-42a8-9c1e-b45ccbdbddde</w:t>
            </w:r>
          </w:p>
        </w:tc>
        <w:tc>
          <w:tcPr>
            <w:tcW w:w="0" w:type="auto"/>
            <w:shd w:val="clear" w:color="auto" w:fill="FFFFFF"/>
          </w:tcPr>
          <w:p w14:paraId="0E77A1A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81CFA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{44}{46}{47}{</w:t>
            </w:r>
            <w:proofErr w:type="gramStart"/>
            <w:r>
              <w:rPr>
                <w:lang w:val="en-GB"/>
              </w:rPr>
              <w:t>48}Go</w:t>
            </w:r>
            <w:proofErr w:type="gramEnd"/>
            <w:r>
              <w:rPr>
                <w:lang w:val="en-GB"/>
              </w:rPr>
              <w:t xml:space="preserve"> to question B11</w:t>
            </w:r>
          </w:p>
        </w:tc>
        <w:tc>
          <w:tcPr>
            <w:tcW w:w="6228" w:type="dxa"/>
            <w:shd w:val="clear" w:color="auto" w:fill="FFFFFF"/>
          </w:tcPr>
          <w:p w14:paraId="7506F0EF" w14:textId="5E57642D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{44}{46}{47}{</w:t>
            </w:r>
            <w:proofErr w:type="gramStart"/>
            <w:r>
              <w:rPr>
                <w:lang w:val="en-GB"/>
              </w:rPr>
              <w:t>48}Mus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B11</w:t>
            </w:r>
          </w:p>
        </w:tc>
      </w:tr>
      <w:tr w:rsidR="007A0507" w14:paraId="67A9B8F4" w14:textId="77777777" w:rsidTr="0086493F">
        <w:tc>
          <w:tcPr>
            <w:tcW w:w="0" w:type="auto"/>
            <w:shd w:val="clear" w:color="auto" w:fill="FFFFFF"/>
          </w:tcPr>
          <w:p w14:paraId="48E8C3F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301</w:t>
            </w:r>
            <w:r>
              <w:rPr>
                <w:rStyle w:val="TransUnitID"/>
                <w:lang w:val="en-GB"/>
              </w:rPr>
              <w:t>22725688-164e-4996-95f2-ad7250445f12</w:t>
            </w:r>
          </w:p>
        </w:tc>
        <w:tc>
          <w:tcPr>
            <w:tcW w:w="0" w:type="auto"/>
            <w:shd w:val="clear" w:color="auto" w:fill="FFFFFF"/>
          </w:tcPr>
          <w:p w14:paraId="24B23AD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48708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B10.</w:t>
            </w:r>
          </w:p>
        </w:tc>
        <w:tc>
          <w:tcPr>
            <w:tcW w:w="6228" w:type="dxa"/>
            <w:shd w:val="clear" w:color="auto" w:fill="FFFFFF"/>
          </w:tcPr>
          <w:p w14:paraId="2B6BF52E" w14:textId="59AB0BCE" w:rsidR="007A0507" w:rsidRDefault="007A0507" w:rsidP="007A0507">
            <w:r>
              <w:rPr>
                <w:lang w:val="en-GB"/>
              </w:rPr>
              <w:t>B10.</w:t>
            </w:r>
          </w:p>
        </w:tc>
      </w:tr>
      <w:tr w:rsidR="007A0507" w14:paraId="082340AB" w14:textId="77777777" w:rsidTr="0086493F">
        <w:tc>
          <w:tcPr>
            <w:tcW w:w="0" w:type="auto"/>
            <w:shd w:val="clear" w:color="auto" w:fill="FFFFFF"/>
          </w:tcPr>
          <w:p w14:paraId="7529614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302</w:t>
            </w:r>
            <w:r>
              <w:rPr>
                <w:rStyle w:val="TransUnitID"/>
                <w:lang w:val="en-GB"/>
              </w:rPr>
              <w:t>0f4731d1-95da-49c3-88ee-476e00589923</w:t>
            </w:r>
          </w:p>
        </w:tc>
        <w:tc>
          <w:tcPr>
            <w:tcW w:w="0" w:type="auto"/>
            <w:shd w:val="clear" w:color="auto" w:fill="FFFFFF"/>
          </w:tcPr>
          <w:p w14:paraId="4F85A53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1F8F9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1}Why</w:t>
            </w:r>
            <w:proofErr w:type="gramEnd"/>
            <w:r>
              <w:rPr>
                <w:lang w:val="en-GB"/>
              </w:rPr>
              <w:t xml:space="preserve"> did you delay or not get the care you  thought you needed?</w:t>
            </w:r>
          </w:p>
        </w:tc>
        <w:tc>
          <w:tcPr>
            <w:tcW w:w="6228" w:type="dxa"/>
            <w:shd w:val="clear" w:color="auto" w:fill="FFFFFF"/>
          </w:tcPr>
          <w:p w14:paraId="36D44336" w14:textId="3A27D7F2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1}Vim</w:t>
            </w:r>
            <w:proofErr w:type="gram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uas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tau?</w:t>
            </w:r>
          </w:p>
        </w:tc>
      </w:tr>
      <w:tr w:rsidR="007A0507" w14:paraId="5A36C720" w14:textId="77777777" w:rsidTr="0086493F">
        <w:tc>
          <w:tcPr>
            <w:tcW w:w="0" w:type="auto"/>
            <w:shd w:val="clear" w:color="auto" w:fill="FFFFFF"/>
          </w:tcPr>
          <w:p w14:paraId="4B748FA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303</w:t>
            </w:r>
            <w:r>
              <w:rPr>
                <w:rStyle w:val="TransUnitID"/>
                <w:lang w:val="en-GB"/>
              </w:rPr>
              <w:t>5fe7d56e-ce61-4a84-a9aa-f3449255af01</w:t>
            </w:r>
          </w:p>
        </w:tc>
        <w:tc>
          <w:tcPr>
            <w:tcW w:w="0" w:type="auto"/>
            <w:shd w:val="clear" w:color="auto" w:fill="FFFFFF"/>
          </w:tcPr>
          <w:p w14:paraId="51B6CD1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6CE778C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lastRenderedPageBreak/>
              <w:t>&lt;101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Mark up to 3)</w:t>
            </w:r>
            <w:r>
              <w:rPr>
                <w:rStyle w:val="Tag"/>
                <w:lang w:val="en-GB"/>
              </w:rPr>
              <w:t>&lt;/101&gt;&lt;102&gt;</w:t>
            </w:r>
            <w:r>
              <w:rPr>
                <w:lang w:val="en-GB"/>
              </w:rPr>
              <w:t>{4}</w:t>
            </w:r>
            <w:r>
              <w:rPr>
                <w:rStyle w:val="Tag"/>
                <w:lang w:val="en-GB"/>
              </w:rPr>
              <w:t>&lt;/102&gt;&lt;103&gt;</w:t>
            </w:r>
            <w:r>
              <w:rPr>
                <w:lang w:val="en-GB"/>
              </w:rPr>
              <w:t xml:space="preserve">Did not know </w:t>
            </w:r>
            <w:r>
              <w:rPr>
                <w:lang w:val="en-GB"/>
              </w:rPr>
              <w:lastRenderedPageBreak/>
              <w:t>where to go or how to get help  </w:t>
            </w:r>
            <w:r>
              <w:rPr>
                <w:rStyle w:val="Tag"/>
                <w:lang w:val="en-GB"/>
              </w:rPr>
              <w:t>&lt;/103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6}{7}</w:t>
            </w:r>
          </w:p>
        </w:tc>
        <w:tc>
          <w:tcPr>
            <w:tcW w:w="6228" w:type="dxa"/>
            <w:shd w:val="clear" w:color="auto" w:fill="FFFFFF"/>
          </w:tcPr>
          <w:p w14:paraId="07120AD8" w14:textId="5D49FC6B" w:rsidR="007A0507" w:rsidRPr="00636371" w:rsidRDefault="007A0507" w:rsidP="007A0507">
            <w:pPr>
              <w:rPr>
                <w:color w:val="FF0000"/>
              </w:rPr>
            </w:pPr>
            <w:r w:rsidRPr="00636371">
              <w:rPr>
                <w:rStyle w:val="Tag"/>
                <w:color w:val="FF0000"/>
                <w:lang w:val="en-GB"/>
              </w:rPr>
              <w:lastRenderedPageBreak/>
              <w:t>&lt;101</w:t>
            </w:r>
            <w:proofErr w:type="gramStart"/>
            <w:r w:rsidRPr="00636371">
              <w:rPr>
                <w:rStyle w:val="Tag"/>
                <w:color w:val="FF0000"/>
                <w:lang w:val="en-GB"/>
              </w:rPr>
              <w:t>&gt;</w:t>
            </w:r>
            <w:r w:rsidRPr="00636371">
              <w:rPr>
                <w:lang w:val="en-GB"/>
              </w:rPr>
              <w:t>(</w:t>
            </w:r>
            <w:proofErr w:type="gramEnd"/>
            <w:r w:rsidRPr="00636371">
              <w:rPr>
                <w:lang w:val="en-GB"/>
              </w:rPr>
              <w:t xml:space="preserve">Kim </w:t>
            </w:r>
            <w:proofErr w:type="spellStart"/>
            <w:r w:rsidRPr="00636371">
              <w:rPr>
                <w:lang w:val="en-GB"/>
              </w:rPr>
              <w:t>mus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txog</w:t>
            </w:r>
            <w:proofErr w:type="spellEnd"/>
            <w:r w:rsidRPr="00636371">
              <w:rPr>
                <w:lang w:val="en-GB"/>
              </w:rPr>
              <w:t xml:space="preserve"> 3)</w:t>
            </w:r>
            <w:r w:rsidRPr="00636371">
              <w:rPr>
                <w:color w:val="FF0000"/>
                <w:lang w:val="en-GB"/>
              </w:rPr>
              <w:t>&lt;/101&gt;&lt;102&gt;</w:t>
            </w:r>
            <w:r w:rsidRPr="00636371">
              <w:rPr>
                <w:lang w:val="en-GB"/>
              </w:rPr>
              <w:t>{4}</w:t>
            </w:r>
            <w:r w:rsidRPr="00636371">
              <w:rPr>
                <w:color w:val="FF0000"/>
                <w:lang w:val="en-GB"/>
              </w:rPr>
              <w:t>&lt;/102&gt;&lt;103&gt;</w:t>
            </w:r>
            <w:proofErr w:type="spellStart"/>
            <w:r w:rsidRPr="00636371">
              <w:rPr>
                <w:lang w:val="en-GB"/>
              </w:rPr>
              <w:t>Tsis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paub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yuav</w:t>
            </w:r>
            <w:proofErr w:type="spellEnd"/>
            <w:r w:rsidRPr="00636371">
              <w:rPr>
                <w:color w:val="FF0000"/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lastRenderedPageBreak/>
              <w:t>mus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qhov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twg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los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yog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yuav</w:t>
            </w:r>
            <w:proofErr w:type="spellEnd"/>
            <w:r w:rsidRPr="00636371">
              <w:rPr>
                <w:lang w:val="en-GB"/>
              </w:rPr>
              <w:t xml:space="preserve"> tau </w:t>
            </w:r>
            <w:proofErr w:type="spellStart"/>
            <w:r w:rsidRPr="00636371">
              <w:rPr>
                <w:lang w:val="en-GB"/>
              </w:rPr>
              <w:t>txais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kev</w:t>
            </w:r>
            <w:proofErr w:type="spellEnd"/>
            <w:r w:rsidRPr="00636371">
              <w:rPr>
                <w:lang w:val="en-GB"/>
              </w:rPr>
              <w:t xml:space="preserve"> </w:t>
            </w:r>
            <w:proofErr w:type="spellStart"/>
            <w:r w:rsidRPr="00636371">
              <w:rPr>
                <w:lang w:val="en-GB"/>
              </w:rPr>
              <w:t>pab</w:t>
            </w:r>
            <w:proofErr w:type="spellEnd"/>
            <w:r w:rsidRPr="00636371">
              <w:rPr>
                <w:lang w:val="en-GB"/>
              </w:rPr>
              <w:t xml:space="preserve"> li </w:t>
            </w:r>
            <w:proofErr w:type="spellStart"/>
            <w:r w:rsidRPr="00636371">
              <w:rPr>
                <w:lang w:val="en-GB"/>
              </w:rPr>
              <w:t>cas</w:t>
            </w:r>
            <w:proofErr w:type="spellEnd"/>
            <w:r w:rsidRPr="00636371">
              <w:rPr>
                <w:color w:val="FF0000"/>
                <w:lang w:val="en-GB"/>
              </w:rPr>
              <w:t xml:space="preserve"> &lt;/103&gt;</w:t>
            </w:r>
            <w:r w:rsidRPr="00636371">
              <w:rPr>
                <w:lang w:val="en-GB"/>
              </w:rPr>
              <w:t>{6}{7}</w:t>
            </w:r>
          </w:p>
        </w:tc>
      </w:tr>
      <w:tr w:rsidR="007A0507" w14:paraId="3857A464" w14:textId="77777777" w:rsidTr="0086493F">
        <w:tc>
          <w:tcPr>
            <w:tcW w:w="0" w:type="auto"/>
            <w:shd w:val="clear" w:color="auto" w:fill="FFFFFF"/>
          </w:tcPr>
          <w:p w14:paraId="0281FB7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304</w:t>
            </w:r>
            <w:r>
              <w:rPr>
                <w:rStyle w:val="TransUnitID"/>
                <w:lang w:val="en-GB"/>
              </w:rPr>
              <w:t>9e72cbce-63b6-4d8e-b3f1-4e880163eb43</w:t>
            </w:r>
          </w:p>
        </w:tc>
        <w:tc>
          <w:tcPr>
            <w:tcW w:w="0" w:type="auto"/>
            <w:shd w:val="clear" w:color="auto" w:fill="FFFFFF"/>
          </w:tcPr>
          <w:p w14:paraId="4F9963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9A033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Could not find provider or appointment  {8}</w:t>
            </w:r>
          </w:p>
        </w:tc>
        <w:tc>
          <w:tcPr>
            <w:tcW w:w="6228" w:type="dxa"/>
            <w:shd w:val="clear" w:color="auto" w:fill="FFFFFF"/>
          </w:tcPr>
          <w:p w14:paraId="117B0ABD" w14:textId="25942BF1" w:rsidR="007A0507" w:rsidRDefault="007A0507" w:rsidP="007A0507">
            <w:proofErr w:type="spellStart"/>
            <w:r>
              <w:rPr>
                <w:lang w:val="en-GB"/>
              </w:rPr>
              <w:t>Nrhiav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teem </w:t>
            </w:r>
            <w:proofErr w:type="spellStart"/>
            <w:r>
              <w:rPr>
                <w:lang w:val="en-GB"/>
              </w:rPr>
              <w:t>caij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ntsib</w:t>
            </w:r>
            <w:proofErr w:type="spellEnd"/>
            <w:r>
              <w:rPr>
                <w:lang w:val="en-GB"/>
              </w:rPr>
              <w:t xml:space="preserve"> {8}</w:t>
            </w:r>
          </w:p>
        </w:tc>
      </w:tr>
      <w:tr w:rsidR="007A0507" w14:paraId="6CCD4028" w14:textId="77777777" w:rsidTr="0086493F">
        <w:tc>
          <w:tcPr>
            <w:tcW w:w="0" w:type="auto"/>
            <w:shd w:val="clear" w:color="auto" w:fill="FFFFFF"/>
          </w:tcPr>
          <w:p w14:paraId="154A5ED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305</w:t>
            </w:r>
            <w:r>
              <w:rPr>
                <w:rStyle w:val="TransUnitID"/>
                <w:lang w:val="en-GB"/>
              </w:rPr>
              <w:t>100a816d-27f4-4b70-adea-64b3a2301133</w:t>
            </w:r>
          </w:p>
        </w:tc>
        <w:tc>
          <w:tcPr>
            <w:tcW w:w="0" w:type="auto"/>
            <w:shd w:val="clear" w:color="auto" w:fill="FFFFFF"/>
          </w:tcPr>
          <w:p w14:paraId="6125B8D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F3032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Could not find provider who speaks my</w:t>
            </w:r>
          </w:p>
        </w:tc>
        <w:tc>
          <w:tcPr>
            <w:tcW w:w="6228" w:type="dxa"/>
            <w:shd w:val="clear" w:color="auto" w:fill="FFFFFF"/>
          </w:tcPr>
          <w:p w14:paraId="770097D2" w14:textId="2509779A" w:rsidR="007A0507" w:rsidRDefault="007A0507" w:rsidP="007A0507">
            <w:proofErr w:type="spellStart"/>
            <w:r>
              <w:rPr>
                <w:lang w:val="en-GB"/>
              </w:rPr>
              <w:t>Nrhiav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</w:t>
            </w:r>
            <w:proofErr w:type="spellEnd"/>
          </w:p>
        </w:tc>
      </w:tr>
      <w:tr w:rsidR="007A0507" w14:paraId="3144825D" w14:textId="77777777" w:rsidTr="0086493F">
        <w:tc>
          <w:tcPr>
            <w:tcW w:w="0" w:type="auto"/>
            <w:shd w:val="clear" w:color="auto" w:fill="FFFFFF"/>
          </w:tcPr>
          <w:p w14:paraId="19233BE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306</w:t>
            </w:r>
            <w:r>
              <w:rPr>
                <w:rStyle w:val="TransUnitID"/>
                <w:lang w:val="en-GB"/>
              </w:rPr>
              <w:t>76b8fba5-2cdd-4d63-800b-b365fcde938f</w:t>
            </w:r>
          </w:p>
        </w:tc>
        <w:tc>
          <w:tcPr>
            <w:tcW w:w="0" w:type="auto"/>
            <w:shd w:val="clear" w:color="auto" w:fill="FFFFFF"/>
          </w:tcPr>
          <w:p w14:paraId="77BD48F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A4C28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language or understands my culture {9}</w:t>
            </w:r>
          </w:p>
        </w:tc>
        <w:tc>
          <w:tcPr>
            <w:tcW w:w="6228" w:type="dxa"/>
            <w:shd w:val="clear" w:color="auto" w:fill="FFFFFF"/>
          </w:tcPr>
          <w:p w14:paraId="52C6D775" w14:textId="40668BE6" w:rsidR="007A0507" w:rsidRDefault="007A0507" w:rsidP="007A0507"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nkag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cai</w:t>
            </w:r>
            <w:proofErr w:type="spellEnd"/>
            <w:r>
              <w:rPr>
                <w:lang w:val="en-GB"/>
              </w:rPr>
              <w:t xml:space="preserve"> {9}</w:t>
            </w:r>
          </w:p>
        </w:tc>
      </w:tr>
      <w:tr w:rsidR="007A0507" w14:paraId="42642235" w14:textId="77777777" w:rsidTr="0086493F">
        <w:tc>
          <w:tcPr>
            <w:tcW w:w="0" w:type="auto"/>
            <w:shd w:val="clear" w:color="auto" w:fill="FFFFFF"/>
          </w:tcPr>
          <w:p w14:paraId="2C4A01F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307</w:t>
            </w:r>
            <w:r>
              <w:rPr>
                <w:rStyle w:val="TransUnitID"/>
                <w:lang w:val="en-GB"/>
              </w:rPr>
              <w:t>9012a5cd-9527-424c-8eb0-1a1fd2fe50d7</w:t>
            </w:r>
          </w:p>
        </w:tc>
        <w:tc>
          <w:tcPr>
            <w:tcW w:w="0" w:type="auto"/>
            <w:shd w:val="clear" w:color="auto" w:fill="FFFFFF"/>
          </w:tcPr>
          <w:p w14:paraId="2E3AA5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F16B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Afraid of what family, community,</w:t>
            </w:r>
          </w:p>
        </w:tc>
        <w:tc>
          <w:tcPr>
            <w:tcW w:w="6228" w:type="dxa"/>
            <w:shd w:val="clear" w:color="auto" w:fill="FFFFFF"/>
          </w:tcPr>
          <w:p w14:paraId="3AC56944" w14:textId="2692B9FD" w:rsidR="007A0507" w:rsidRDefault="007A0507" w:rsidP="007A0507">
            <w:proofErr w:type="spellStart"/>
            <w:r>
              <w:rPr>
                <w:lang w:val="en-GB"/>
              </w:rPr>
              <w:t>Ntshai</w:t>
            </w:r>
            <w:proofErr w:type="spellEnd"/>
            <w:r>
              <w:rPr>
                <w:lang w:val="en-GB"/>
              </w:rPr>
              <w:t xml:space="preserve"> dab </w:t>
            </w:r>
            <w:proofErr w:type="spellStart"/>
            <w:r>
              <w:rPr>
                <w:lang w:val="en-GB"/>
              </w:rPr>
              <w:t>tsi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2B6B4716" w14:textId="77777777" w:rsidTr="0086493F">
        <w:tc>
          <w:tcPr>
            <w:tcW w:w="0" w:type="auto"/>
            <w:shd w:val="clear" w:color="auto" w:fill="FFFFFF"/>
          </w:tcPr>
          <w:p w14:paraId="1681103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308</w:t>
            </w:r>
            <w:r>
              <w:rPr>
                <w:rStyle w:val="TransUnitID"/>
                <w:lang w:val="en-GB"/>
              </w:rPr>
              <w:t>9d10ff6e-3c7c-426c-988b-2c8b4ee133ad</w:t>
            </w:r>
          </w:p>
        </w:tc>
        <w:tc>
          <w:tcPr>
            <w:tcW w:w="0" w:type="auto"/>
            <w:shd w:val="clear" w:color="auto" w:fill="FFFFFF"/>
          </w:tcPr>
          <w:p w14:paraId="7056DF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C7FD3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people at work would do or think {10}</w:t>
            </w:r>
          </w:p>
        </w:tc>
        <w:tc>
          <w:tcPr>
            <w:tcW w:w="6228" w:type="dxa"/>
            <w:shd w:val="clear" w:color="auto" w:fill="FFFFFF"/>
          </w:tcPr>
          <w:p w14:paraId="464A4CA6" w14:textId="56D208AE" w:rsidR="007A0507" w:rsidRDefault="004356C9" w:rsidP="007A0507">
            <w:proofErr w:type="gramStart"/>
            <w:r>
              <w:rPr>
                <w:lang w:val="en-GB"/>
              </w:rPr>
              <w:t>L</w:t>
            </w:r>
            <w:r w:rsidR="007A0507">
              <w:rPr>
                <w:lang w:val="en-GB"/>
              </w:rPr>
              <w:t>os</w:t>
            </w:r>
            <w:proofErr w:type="gramEnd"/>
            <w:r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cov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neeg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hauv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chaw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ua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lwm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yuav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ua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xav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tias</w:t>
            </w:r>
            <w:proofErr w:type="spellEnd"/>
            <w:r w:rsidR="007A0507">
              <w:rPr>
                <w:lang w:val="en-GB"/>
              </w:rPr>
              <w:t xml:space="preserve"> {10}</w:t>
            </w:r>
          </w:p>
        </w:tc>
      </w:tr>
      <w:tr w:rsidR="007A0507" w14:paraId="7CD95910" w14:textId="77777777" w:rsidTr="0086493F">
        <w:tc>
          <w:tcPr>
            <w:tcW w:w="0" w:type="auto"/>
            <w:shd w:val="clear" w:color="auto" w:fill="FFFFFF"/>
          </w:tcPr>
          <w:p w14:paraId="4D92D51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309</w:t>
            </w:r>
            <w:r>
              <w:rPr>
                <w:rStyle w:val="TransUnitID"/>
                <w:lang w:val="en-GB"/>
              </w:rPr>
              <w:t>8c517175-a5b7-4be5-8cd1-0793bbb336d9</w:t>
            </w:r>
          </w:p>
        </w:tc>
        <w:tc>
          <w:tcPr>
            <w:tcW w:w="0" w:type="auto"/>
            <w:shd w:val="clear" w:color="auto" w:fill="FFFFFF"/>
          </w:tcPr>
          <w:p w14:paraId="15065CE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26D9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Had no insurance or cost was too high {11}</w:t>
            </w:r>
          </w:p>
        </w:tc>
        <w:tc>
          <w:tcPr>
            <w:tcW w:w="6228" w:type="dxa"/>
            <w:shd w:val="clear" w:color="auto" w:fill="FFFFFF"/>
          </w:tcPr>
          <w:p w14:paraId="5D756CBC" w14:textId="52A3E263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  <w:r>
              <w:rPr>
                <w:lang w:val="en-GB"/>
              </w:rPr>
              <w:t xml:space="preserve"> {11}</w:t>
            </w:r>
          </w:p>
        </w:tc>
      </w:tr>
      <w:tr w:rsidR="007A0507" w14:paraId="6015DCC7" w14:textId="77777777" w:rsidTr="0086493F">
        <w:tc>
          <w:tcPr>
            <w:tcW w:w="0" w:type="auto"/>
            <w:shd w:val="clear" w:color="auto" w:fill="FFFFFF"/>
          </w:tcPr>
          <w:p w14:paraId="393AA2D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310</w:t>
            </w:r>
            <w:r>
              <w:rPr>
                <w:rStyle w:val="TransUnitID"/>
                <w:lang w:val="en-GB"/>
              </w:rPr>
              <w:t>6bb44de2-acf2-46f8-90f2-2e0d3072974e</w:t>
            </w:r>
          </w:p>
        </w:tc>
        <w:tc>
          <w:tcPr>
            <w:tcW w:w="0" w:type="auto"/>
            <w:shd w:val="clear" w:color="auto" w:fill="FFFFFF"/>
          </w:tcPr>
          <w:p w14:paraId="1984E3E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27BC5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Had work, family, or other duties  {12}</w:t>
            </w:r>
          </w:p>
        </w:tc>
        <w:tc>
          <w:tcPr>
            <w:tcW w:w="6228" w:type="dxa"/>
            <w:shd w:val="clear" w:color="auto" w:fill="FFFFFF"/>
          </w:tcPr>
          <w:p w14:paraId="0170D130" w14:textId="0F6A0D9F" w:rsidR="007A0507" w:rsidRDefault="007A0507" w:rsidP="007A0507">
            <w:r>
              <w:rPr>
                <w:lang w:val="en-GB"/>
              </w:rPr>
              <w:t xml:space="preserve">Tau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 xml:space="preserve"> {12}</w:t>
            </w:r>
          </w:p>
        </w:tc>
      </w:tr>
      <w:tr w:rsidR="007A0507" w14:paraId="694AF718" w14:textId="77777777" w:rsidTr="0086493F">
        <w:tc>
          <w:tcPr>
            <w:tcW w:w="0" w:type="auto"/>
            <w:shd w:val="clear" w:color="auto" w:fill="FFFFFF"/>
          </w:tcPr>
          <w:p w14:paraId="41C39C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311</w:t>
            </w:r>
            <w:r>
              <w:rPr>
                <w:rStyle w:val="TransUnitID"/>
                <w:lang w:val="en-GB"/>
              </w:rPr>
              <w:t>b2e7315d-6a27-47a1-9076-47109bffdbe5</w:t>
            </w:r>
          </w:p>
        </w:tc>
        <w:tc>
          <w:tcPr>
            <w:tcW w:w="0" w:type="auto"/>
            <w:shd w:val="clear" w:color="auto" w:fill="FFFFFF"/>
          </w:tcPr>
          <w:p w14:paraId="0868253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685EC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Other, specify {6}{13}</w:t>
            </w:r>
          </w:p>
        </w:tc>
        <w:tc>
          <w:tcPr>
            <w:tcW w:w="6228" w:type="dxa"/>
            <w:shd w:val="clear" w:color="auto" w:fill="FFFFFF"/>
          </w:tcPr>
          <w:p w14:paraId="25091A84" w14:textId="5FB671CE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</w:t>
            </w:r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{6}{13}</w:t>
            </w:r>
          </w:p>
        </w:tc>
      </w:tr>
      <w:tr w:rsidR="007A0507" w14:paraId="04EF16B5" w14:textId="77777777" w:rsidTr="0086493F">
        <w:tc>
          <w:tcPr>
            <w:tcW w:w="0" w:type="auto"/>
            <w:shd w:val="clear" w:color="auto" w:fill="FFFFFF"/>
          </w:tcPr>
          <w:p w14:paraId="7BF635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312</w:t>
            </w:r>
            <w:r>
              <w:rPr>
                <w:rStyle w:val="TransUnitID"/>
                <w:lang w:val="en-GB"/>
              </w:rPr>
              <w:t>a1c17b86-78ce-4220-ba9f-88e11f091067</w:t>
            </w:r>
          </w:p>
        </w:tc>
        <w:tc>
          <w:tcPr>
            <w:tcW w:w="0" w:type="auto"/>
            <w:shd w:val="clear" w:color="auto" w:fill="FFFFFF"/>
          </w:tcPr>
          <w:p w14:paraId="2F808A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140390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B11.</w:t>
            </w:r>
          </w:p>
        </w:tc>
        <w:tc>
          <w:tcPr>
            <w:tcW w:w="6228" w:type="dxa"/>
            <w:shd w:val="clear" w:color="auto" w:fill="FFFFFF"/>
          </w:tcPr>
          <w:p w14:paraId="47D9ADD8" w14:textId="5FA5D254" w:rsidR="007A0507" w:rsidRDefault="007A0507" w:rsidP="007A0507">
            <w:r>
              <w:rPr>
                <w:lang w:val="en-GB"/>
              </w:rPr>
              <w:t>B11.</w:t>
            </w:r>
          </w:p>
        </w:tc>
      </w:tr>
      <w:tr w:rsidR="007A0507" w14:paraId="2ED9D068" w14:textId="77777777" w:rsidTr="0086493F">
        <w:tc>
          <w:tcPr>
            <w:tcW w:w="0" w:type="auto"/>
            <w:shd w:val="clear" w:color="auto" w:fill="FFFFFF"/>
          </w:tcPr>
          <w:p w14:paraId="6346CC0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313</w:t>
            </w:r>
            <w:r>
              <w:rPr>
                <w:rStyle w:val="TransUnitID"/>
                <w:lang w:val="en-GB"/>
              </w:rPr>
              <w:t>8e1d4c84-bb4e-4cdd-9fa2-52a1fd6c0a98</w:t>
            </w:r>
          </w:p>
        </w:tc>
        <w:tc>
          <w:tcPr>
            <w:tcW w:w="0" w:type="auto"/>
            <w:shd w:val="clear" w:color="auto" w:fill="FFFFFF"/>
          </w:tcPr>
          <w:p w14:paraId="2E0F3F0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9F1D8B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1}During</w:t>
            </w:r>
            <w:proofErr w:type="gramEnd"/>
            <w:r>
              <w:rPr>
                <w:lang w:val="en-GB"/>
              </w:rPr>
              <w:t xml:space="preserve"> the </w:t>
            </w:r>
            <w:r>
              <w:rPr>
                <w:rStyle w:val="Tag"/>
                <w:lang w:val="en-GB"/>
              </w:rPr>
              <w:t>&lt;104&gt;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&lt;/104&gt;</w:t>
            </w:r>
            <w:r>
              <w:rPr>
                <w:lang w:val="en-GB"/>
              </w:rPr>
              <w:t>, did you skip doses,  take smaller amounts of your prescription, or not fill a prescription because of cost?{3}{4}</w:t>
            </w:r>
          </w:p>
        </w:tc>
        <w:tc>
          <w:tcPr>
            <w:tcW w:w="6228" w:type="dxa"/>
            <w:shd w:val="clear" w:color="auto" w:fill="FFFFFF"/>
          </w:tcPr>
          <w:p w14:paraId="6E14CBC2" w14:textId="792AA808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proofErr w:type="gram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636371">
              <w:rPr>
                <w:color w:val="FF0000"/>
                <w:lang w:val="en-GB"/>
              </w:rPr>
              <w:t>&lt;104&gt;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636371">
              <w:rPr>
                <w:color w:val="FF0000"/>
                <w:lang w:val="en-GB"/>
              </w:rPr>
              <w:t>&lt;/104&gt;,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hla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nqi</w:t>
            </w:r>
            <w:proofErr w:type="spellEnd"/>
            <w:r>
              <w:rPr>
                <w:lang w:val="en-GB"/>
              </w:rPr>
              <w:t>?{3}{4}</w:t>
            </w:r>
          </w:p>
        </w:tc>
      </w:tr>
      <w:tr w:rsidR="007A0507" w14:paraId="0049CC13" w14:textId="77777777" w:rsidTr="0086493F">
        <w:tc>
          <w:tcPr>
            <w:tcW w:w="0" w:type="auto"/>
            <w:shd w:val="clear" w:color="auto" w:fill="FFFFFF"/>
          </w:tcPr>
          <w:p w14:paraId="751CF4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314</w:t>
            </w:r>
            <w:r>
              <w:rPr>
                <w:rStyle w:val="TransUnitID"/>
                <w:lang w:val="en-GB"/>
              </w:rPr>
              <w:t>caf5a15e-44d0-4ac3-88b5-445711e77b0f</w:t>
            </w:r>
          </w:p>
        </w:tc>
        <w:tc>
          <w:tcPr>
            <w:tcW w:w="0" w:type="auto"/>
            <w:shd w:val="clear" w:color="auto" w:fill="FFFFFF"/>
          </w:tcPr>
          <w:p w14:paraId="72D25C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23C47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Yes {5}</w:t>
            </w:r>
          </w:p>
        </w:tc>
        <w:tc>
          <w:tcPr>
            <w:tcW w:w="6228" w:type="dxa"/>
            <w:shd w:val="clear" w:color="auto" w:fill="FFFFFF"/>
          </w:tcPr>
          <w:p w14:paraId="763592B3" w14:textId="6FCC08DB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{5}</w:t>
            </w:r>
          </w:p>
        </w:tc>
      </w:tr>
      <w:tr w:rsidR="007A0507" w14:paraId="37E658CC" w14:textId="77777777" w:rsidTr="0086493F">
        <w:tc>
          <w:tcPr>
            <w:tcW w:w="0" w:type="auto"/>
            <w:shd w:val="clear" w:color="auto" w:fill="FFFFFF"/>
          </w:tcPr>
          <w:p w14:paraId="2A26AFD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315</w:t>
            </w:r>
            <w:r>
              <w:rPr>
                <w:rStyle w:val="TransUnitID"/>
                <w:lang w:val="en-GB"/>
              </w:rPr>
              <w:t>fb5083b0-628c-48aa-a973-8b8566f0bb47</w:t>
            </w:r>
          </w:p>
        </w:tc>
        <w:tc>
          <w:tcPr>
            <w:tcW w:w="0" w:type="auto"/>
            <w:shd w:val="clear" w:color="auto" w:fill="FFFFFF"/>
          </w:tcPr>
          <w:p w14:paraId="2935D5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15EC9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No {6}</w:t>
            </w:r>
          </w:p>
        </w:tc>
        <w:tc>
          <w:tcPr>
            <w:tcW w:w="6228" w:type="dxa"/>
            <w:shd w:val="clear" w:color="auto" w:fill="FFFFFF"/>
          </w:tcPr>
          <w:p w14:paraId="7C6488F0" w14:textId="017C9A25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{6}</w:t>
            </w:r>
          </w:p>
        </w:tc>
      </w:tr>
      <w:tr w:rsidR="007A0507" w14:paraId="29218C30" w14:textId="77777777" w:rsidTr="0086493F">
        <w:tc>
          <w:tcPr>
            <w:tcW w:w="0" w:type="auto"/>
            <w:shd w:val="clear" w:color="auto" w:fill="FFFFFF"/>
          </w:tcPr>
          <w:p w14:paraId="1AE95C7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316</w:t>
            </w:r>
            <w:r>
              <w:rPr>
                <w:rStyle w:val="TransUnitID"/>
                <w:lang w:val="en-GB"/>
              </w:rPr>
              <w:t>1b9a33e2-dc1c-4d4f-9dfa-1d343b031069</w:t>
            </w:r>
          </w:p>
        </w:tc>
        <w:tc>
          <w:tcPr>
            <w:tcW w:w="0" w:type="auto"/>
            <w:shd w:val="clear" w:color="auto" w:fill="FFFFFF"/>
          </w:tcPr>
          <w:p w14:paraId="058CBFE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AA10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I was not prescribed any </w:t>
            </w:r>
            <w:proofErr w:type="gramStart"/>
            <w:r>
              <w:rPr>
                <w:lang w:val="en-GB"/>
              </w:rPr>
              <w:t>medication{</w:t>
            </w:r>
            <w:proofErr w:type="gramEnd"/>
            <w:r>
              <w:rPr>
                <w:lang w:val="en-GB"/>
              </w:rPr>
              <w:t>4}</w:t>
            </w:r>
          </w:p>
        </w:tc>
        <w:tc>
          <w:tcPr>
            <w:tcW w:w="6228" w:type="dxa"/>
            <w:shd w:val="clear" w:color="auto" w:fill="FFFFFF"/>
          </w:tcPr>
          <w:p w14:paraId="2E4BB312" w14:textId="2432362A" w:rsidR="007A0507" w:rsidRDefault="007A0507" w:rsidP="007A0507"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muab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{4}</w:t>
            </w:r>
          </w:p>
        </w:tc>
      </w:tr>
      <w:tr w:rsidR="007A0507" w14:paraId="40418ACA" w14:textId="77777777" w:rsidTr="0086493F">
        <w:tc>
          <w:tcPr>
            <w:tcW w:w="0" w:type="auto"/>
            <w:shd w:val="clear" w:color="auto" w:fill="FFFFFF"/>
          </w:tcPr>
          <w:p w14:paraId="070BCE5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317</w:t>
            </w:r>
            <w:r>
              <w:rPr>
                <w:rStyle w:val="TransUnitID"/>
                <w:lang w:val="en-GB"/>
              </w:rPr>
              <w:t>22219e87-3a39-4d0b-9787-89b38277c595</w:t>
            </w:r>
          </w:p>
        </w:tc>
        <w:tc>
          <w:tcPr>
            <w:tcW w:w="0" w:type="auto"/>
            <w:shd w:val="clear" w:color="auto" w:fill="FFFFFF"/>
          </w:tcPr>
          <w:p w14:paraId="6AF72B8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4DD10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B12.</w:t>
            </w:r>
          </w:p>
        </w:tc>
        <w:tc>
          <w:tcPr>
            <w:tcW w:w="6228" w:type="dxa"/>
            <w:shd w:val="clear" w:color="auto" w:fill="FFFFFF"/>
          </w:tcPr>
          <w:p w14:paraId="6F58E477" w14:textId="3554AFFE" w:rsidR="007A0507" w:rsidRDefault="007A0507" w:rsidP="007A0507">
            <w:r>
              <w:rPr>
                <w:lang w:val="en-GB"/>
              </w:rPr>
              <w:t>B12.</w:t>
            </w:r>
          </w:p>
        </w:tc>
      </w:tr>
      <w:tr w:rsidR="007A0507" w14:paraId="4CE61EC5" w14:textId="77777777" w:rsidTr="0086493F">
        <w:tc>
          <w:tcPr>
            <w:tcW w:w="0" w:type="auto"/>
            <w:shd w:val="clear" w:color="auto" w:fill="FFFFFF"/>
          </w:tcPr>
          <w:p w14:paraId="2D762E0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318</w:t>
            </w:r>
            <w:r>
              <w:rPr>
                <w:rStyle w:val="TransUnitID"/>
                <w:lang w:val="en-GB"/>
              </w:rPr>
              <w:t>72faca39-0614-47e9-8006-4a44bdb06599</w:t>
            </w:r>
          </w:p>
        </w:tc>
        <w:tc>
          <w:tcPr>
            <w:tcW w:w="0" w:type="auto"/>
            <w:shd w:val="clear" w:color="auto" w:fill="FFFFFF"/>
          </w:tcPr>
          <w:p w14:paraId="29D11A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F1F39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1}Telehealth</w:t>
            </w:r>
            <w:proofErr w:type="gramEnd"/>
            <w:r>
              <w:rPr>
                <w:lang w:val="en-GB"/>
              </w:rPr>
              <w:t xml:space="preserve"> has become a common way to  get healthcare.</w:t>
            </w:r>
          </w:p>
        </w:tc>
        <w:tc>
          <w:tcPr>
            <w:tcW w:w="6228" w:type="dxa"/>
            <w:shd w:val="clear" w:color="auto" w:fill="FFFFFF"/>
          </w:tcPr>
          <w:p w14:paraId="3E1BD5CE" w14:textId="0CF0743D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1}Telehealth</w:t>
            </w:r>
            <w:proofErr w:type="gram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mob.</w:t>
            </w:r>
          </w:p>
        </w:tc>
      </w:tr>
      <w:tr w:rsidR="007A0507" w14:paraId="24FC8BCE" w14:textId="77777777" w:rsidTr="0086493F">
        <w:tc>
          <w:tcPr>
            <w:tcW w:w="0" w:type="auto"/>
            <w:shd w:val="clear" w:color="auto" w:fill="FFFFFF"/>
          </w:tcPr>
          <w:p w14:paraId="33374AB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319</w:t>
            </w:r>
            <w:r>
              <w:rPr>
                <w:rStyle w:val="TransUnitID"/>
                <w:lang w:val="en-GB"/>
              </w:rPr>
              <w:t>10d2da49-4b9c-4b10-b2dc-7d28b3715258</w:t>
            </w:r>
          </w:p>
        </w:tc>
        <w:tc>
          <w:tcPr>
            <w:tcW w:w="0" w:type="auto"/>
            <w:shd w:val="clear" w:color="auto" w:fill="FFFFFF"/>
          </w:tcPr>
          <w:p w14:paraId="6B3A8F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9731C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Which of these make it </w:t>
            </w:r>
            <w:proofErr w:type="gramStart"/>
            <w:r>
              <w:rPr>
                <w:lang w:val="en-GB"/>
              </w:rPr>
              <w:t>hard</w:t>
            </w:r>
            <w:proofErr w:type="gramEnd"/>
            <w:r>
              <w:rPr>
                <w:lang w:val="en-GB"/>
              </w:rPr>
              <w:t xml:space="preserve">  for you to get healthcare on a computer, tablet,  or smartphone?</w:t>
            </w:r>
          </w:p>
        </w:tc>
        <w:tc>
          <w:tcPr>
            <w:tcW w:w="6228" w:type="dxa"/>
            <w:shd w:val="clear" w:color="auto" w:fill="FFFFFF"/>
          </w:tcPr>
          <w:p w14:paraId="035D1508" w14:textId="536C8EDC" w:rsidR="007A0507" w:rsidRDefault="007A0507" w:rsidP="007A0507"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computer, </w:t>
            </w:r>
            <w:proofErr w:type="spellStart"/>
            <w:r>
              <w:rPr>
                <w:lang w:val="en-GB"/>
              </w:rPr>
              <w:t>ntsiav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 w:rsidR="004356C9">
              <w:rPr>
                <w:lang w:val="en-GB"/>
              </w:rPr>
              <w:t>xov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tooj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24BEAE37" w14:textId="77777777" w:rsidTr="0086493F">
        <w:tc>
          <w:tcPr>
            <w:tcW w:w="0" w:type="auto"/>
            <w:shd w:val="clear" w:color="auto" w:fill="FFFFFF"/>
          </w:tcPr>
          <w:p w14:paraId="078C24A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320</w:t>
            </w:r>
            <w:r>
              <w:rPr>
                <w:rStyle w:val="TransUnitID"/>
                <w:lang w:val="en-GB"/>
              </w:rPr>
              <w:t>5b861ecf-206a-4e2b-89f4-26e77749df7c</w:t>
            </w:r>
          </w:p>
        </w:tc>
        <w:tc>
          <w:tcPr>
            <w:tcW w:w="0" w:type="auto"/>
            <w:shd w:val="clear" w:color="auto" w:fill="FFFFFF"/>
          </w:tcPr>
          <w:p w14:paraId="26669A5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3CEC7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&lt;105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Mark all that apply)</w:t>
            </w:r>
            <w:r>
              <w:rPr>
                <w:rStyle w:val="Tag"/>
                <w:lang w:val="en-GB"/>
              </w:rPr>
              <w:t>&lt;/105&gt;&lt;106&gt;</w:t>
            </w:r>
            <w:r>
              <w:rPr>
                <w:lang w:val="en-GB"/>
              </w:rPr>
              <w:t xml:space="preserve">{4}   No or slow computer/tablet/smartphone {5}   No or slow Internet {6}   I don’t know how {7}   My provider doesn’t offer this option {8}   Other, specify </w:t>
            </w:r>
            <w:r>
              <w:rPr>
                <w:rStyle w:val="Tag"/>
                <w:lang w:val="en-GB"/>
              </w:rPr>
              <w:t>&lt;/106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9}</w:t>
            </w:r>
            <w:r>
              <w:rPr>
                <w:rStyle w:val="Tag"/>
                <w:lang w:val="en-GB"/>
              </w:rPr>
              <w:t>&lt;107&gt;</w:t>
            </w:r>
            <w:r>
              <w:rPr>
                <w:lang w:val="en-GB"/>
              </w:rPr>
              <w:t>{11}   None</w:t>
            </w:r>
            <w:r>
              <w:rPr>
                <w:rStyle w:val="Tag"/>
                <w:lang w:val="en-GB"/>
              </w:rPr>
              <w:t>&lt;/107&gt;</w:t>
            </w:r>
          </w:p>
        </w:tc>
        <w:tc>
          <w:tcPr>
            <w:tcW w:w="6228" w:type="dxa"/>
            <w:shd w:val="clear" w:color="auto" w:fill="FFFFFF"/>
          </w:tcPr>
          <w:p w14:paraId="4148E67A" w14:textId="29197F9B" w:rsidR="007A0507" w:rsidRDefault="007A0507" w:rsidP="007A0507">
            <w:r>
              <w:rPr>
                <w:rStyle w:val="Tag"/>
                <w:lang w:val="en-GB"/>
              </w:rPr>
              <w:t>&lt;105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 xml:space="preserve">Kim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tau)</w:t>
            </w:r>
            <w:r w:rsidRPr="00636371">
              <w:rPr>
                <w:color w:val="FF0000"/>
                <w:lang w:val="en-GB"/>
              </w:rPr>
              <w:t>&lt;/105&gt;&lt;106&gt;{</w:t>
            </w:r>
            <w:r>
              <w:rPr>
                <w:lang w:val="en-GB"/>
              </w:rPr>
              <w:t xml:space="preserve">4}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qeeb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lub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>computer/tablet/</w:t>
            </w:r>
            <w:proofErr w:type="spellStart"/>
            <w:r w:rsidR="004356C9">
              <w:rPr>
                <w:lang w:val="en-GB"/>
              </w:rPr>
              <w:t>xov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tooj</w:t>
            </w:r>
            <w:proofErr w:type="spellEnd"/>
            <w:r>
              <w:rPr>
                <w:lang w:val="en-GB"/>
              </w:rPr>
              <w:t xml:space="preserve"> {5}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Internet {6}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{7}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xaiv</w:t>
            </w:r>
            <w:proofErr w:type="spellEnd"/>
            <w:r>
              <w:rPr>
                <w:lang w:val="en-GB"/>
              </w:rPr>
              <w:t xml:space="preserve"> {8}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r w:rsidRPr="00636371">
              <w:rPr>
                <w:color w:val="FF0000"/>
                <w:lang w:val="en-GB"/>
              </w:rPr>
              <w:t>&lt;/106&gt;</w:t>
            </w:r>
            <w:r w:rsidRPr="00636371">
              <w:rPr>
                <w:lang w:val="en-GB"/>
              </w:rPr>
              <w:t>{9}</w:t>
            </w:r>
            <w:r w:rsidRPr="00636371">
              <w:rPr>
                <w:color w:val="FF0000"/>
                <w:lang w:val="en-GB"/>
              </w:rPr>
              <w:t>&lt;107&gt;</w:t>
            </w:r>
            <w:r>
              <w:rPr>
                <w:lang w:val="en-GB"/>
              </w:rPr>
              <w:t xml:space="preserve">{11}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 w:rsidRPr="00636371">
              <w:rPr>
                <w:color w:val="FF0000"/>
                <w:lang w:val="en-GB"/>
              </w:rPr>
              <w:t>&lt;/107&gt;</w:t>
            </w:r>
          </w:p>
        </w:tc>
      </w:tr>
      <w:tr w:rsidR="007A0507" w14:paraId="35BE6908" w14:textId="77777777" w:rsidTr="0086493F">
        <w:tc>
          <w:tcPr>
            <w:tcW w:w="0" w:type="auto"/>
            <w:shd w:val="clear" w:color="auto" w:fill="FFFFFF"/>
          </w:tcPr>
          <w:p w14:paraId="422E29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321</w:t>
            </w:r>
            <w:r>
              <w:rPr>
                <w:rStyle w:val="TransUnitID"/>
                <w:lang w:val="en-GB"/>
              </w:rPr>
              <w:t>e535e380-d339-4278-86fc-c947a1e7e2aa</w:t>
            </w:r>
          </w:p>
        </w:tc>
        <w:tc>
          <w:tcPr>
            <w:tcW w:w="0" w:type="auto"/>
            <w:shd w:val="clear" w:color="auto" w:fill="FFFFFF"/>
          </w:tcPr>
          <w:p w14:paraId="000B60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4F918F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{1}F1.</w:t>
            </w:r>
          </w:p>
        </w:tc>
        <w:tc>
          <w:tcPr>
            <w:tcW w:w="6228" w:type="dxa"/>
            <w:shd w:val="clear" w:color="auto" w:fill="FFFFFF"/>
          </w:tcPr>
          <w:p w14:paraId="1E2CBF95" w14:textId="2CB23541" w:rsidR="007A0507" w:rsidRDefault="007A0507" w:rsidP="007A0507">
            <w:r>
              <w:rPr>
                <w:lang w:val="en-GB"/>
              </w:rPr>
              <w:t>{1}F1.</w:t>
            </w:r>
          </w:p>
        </w:tc>
      </w:tr>
      <w:tr w:rsidR="007A0507" w14:paraId="54E4FD78" w14:textId="77777777" w:rsidTr="0086493F">
        <w:tc>
          <w:tcPr>
            <w:tcW w:w="0" w:type="auto"/>
            <w:shd w:val="clear" w:color="auto" w:fill="FFFFFF"/>
          </w:tcPr>
          <w:p w14:paraId="64D030B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322</w:t>
            </w:r>
            <w:r>
              <w:rPr>
                <w:rStyle w:val="TransUnitID"/>
                <w:lang w:val="en-GB"/>
              </w:rPr>
              <w:t>b1b11319-d61b-4f05-b3e0-d6b0737ee9eb</w:t>
            </w:r>
          </w:p>
        </w:tc>
        <w:tc>
          <w:tcPr>
            <w:tcW w:w="0" w:type="auto"/>
            <w:shd w:val="clear" w:color="auto" w:fill="FFFFFF"/>
          </w:tcPr>
          <w:p w14:paraId="21E8FF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ACD46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The COVID-19 pandemic has affected our</w:t>
            </w:r>
          </w:p>
        </w:tc>
        <w:tc>
          <w:tcPr>
            <w:tcW w:w="6228" w:type="dxa"/>
            <w:shd w:val="clear" w:color="auto" w:fill="FFFFFF"/>
          </w:tcPr>
          <w:p w14:paraId="3B5C097E" w14:textId="4BB1BCF4" w:rsidR="007A0507" w:rsidRDefault="007A0507" w:rsidP="007A0507">
            <w:r>
              <w:rPr>
                <w:lang w:val="en-GB"/>
              </w:rPr>
              <w:t xml:space="preserve">Tus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mob COVID-19 tau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peb</w:t>
            </w:r>
            <w:proofErr w:type="spellEnd"/>
          </w:p>
        </w:tc>
      </w:tr>
      <w:tr w:rsidR="007A0507" w14:paraId="582EFDE2" w14:textId="77777777" w:rsidTr="0086493F">
        <w:tc>
          <w:tcPr>
            <w:tcW w:w="0" w:type="auto"/>
            <w:shd w:val="clear" w:color="auto" w:fill="FFFFFF"/>
          </w:tcPr>
          <w:p w14:paraId="6FDCB52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323</w:t>
            </w:r>
            <w:r>
              <w:rPr>
                <w:rStyle w:val="TransUnitID"/>
                <w:lang w:val="en-GB"/>
              </w:rPr>
              <w:t>8dc0d64e-a008-4e1e-b507-e4eb10b99ebf</w:t>
            </w:r>
          </w:p>
        </w:tc>
        <w:tc>
          <w:tcPr>
            <w:tcW w:w="0" w:type="auto"/>
            <w:shd w:val="clear" w:color="auto" w:fill="FFFFFF"/>
          </w:tcPr>
          <w:p w14:paraId="011E0A0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73BAB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community in many areas.</w:t>
            </w:r>
          </w:p>
        </w:tc>
        <w:tc>
          <w:tcPr>
            <w:tcW w:w="6228" w:type="dxa"/>
            <w:shd w:val="clear" w:color="auto" w:fill="FFFFFF"/>
          </w:tcPr>
          <w:p w14:paraId="0ACF925F" w14:textId="7CAABB46" w:rsidR="007A0507" w:rsidRDefault="007A0507" w:rsidP="007A0507"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5C2AC75C" w14:textId="77777777" w:rsidTr="0086493F">
        <w:tc>
          <w:tcPr>
            <w:tcW w:w="0" w:type="auto"/>
            <w:shd w:val="clear" w:color="auto" w:fill="FFFFFF"/>
          </w:tcPr>
          <w:p w14:paraId="1DCEA9D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324</w:t>
            </w:r>
            <w:r>
              <w:rPr>
                <w:rStyle w:val="TransUnitID"/>
                <w:lang w:val="en-GB"/>
              </w:rPr>
              <w:t>c37ce298-0b91-4af2-8b22-82ae6956775a</w:t>
            </w:r>
          </w:p>
        </w:tc>
        <w:tc>
          <w:tcPr>
            <w:tcW w:w="0" w:type="auto"/>
            <w:shd w:val="clear" w:color="auto" w:fill="FFFFFF"/>
          </w:tcPr>
          <w:p w14:paraId="1C571F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6D101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Check the ways</w:t>
            </w:r>
          </w:p>
        </w:tc>
        <w:tc>
          <w:tcPr>
            <w:tcW w:w="6228" w:type="dxa"/>
            <w:shd w:val="clear" w:color="auto" w:fill="FFFFFF"/>
          </w:tcPr>
          <w:p w14:paraId="540EF06F" w14:textId="3CDF5614" w:rsidR="007A0507" w:rsidRDefault="007A0507" w:rsidP="007A0507"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</w:p>
        </w:tc>
      </w:tr>
      <w:tr w:rsidR="007A0507" w14:paraId="5ED90EED" w14:textId="77777777" w:rsidTr="0086493F">
        <w:tc>
          <w:tcPr>
            <w:tcW w:w="0" w:type="auto"/>
            <w:shd w:val="clear" w:color="auto" w:fill="FFFFFF"/>
          </w:tcPr>
          <w:p w14:paraId="702F09F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325</w:t>
            </w:r>
            <w:r>
              <w:rPr>
                <w:rStyle w:val="TransUnitID"/>
                <w:lang w:val="en-GB"/>
              </w:rPr>
              <w:t>c3901578-4995-43e1-b75c-4e084cc2d768</w:t>
            </w:r>
          </w:p>
        </w:tc>
        <w:tc>
          <w:tcPr>
            <w:tcW w:w="0" w:type="auto"/>
            <w:shd w:val="clear" w:color="auto" w:fill="FFFFFF"/>
          </w:tcPr>
          <w:p w14:paraId="579EE2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557220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your life has been negatively impacted by the</w:t>
            </w:r>
          </w:p>
        </w:tc>
        <w:tc>
          <w:tcPr>
            <w:tcW w:w="6228" w:type="dxa"/>
            <w:shd w:val="clear" w:color="auto" w:fill="FFFFFF"/>
          </w:tcPr>
          <w:p w14:paraId="7AC125EE" w14:textId="5EF61B99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del w:id="62" w:author="SK V" w:date="2022-05-09T04:45:00Z">
              <w:r w:rsidDel="00A1625D">
                <w:rPr>
                  <w:lang w:val="en-GB"/>
                </w:rPr>
                <w:delText>cov</w:delText>
              </w:r>
            </w:del>
          </w:p>
        </w:tc>
      </w:tr>
      <w:tr w:rsidR="007A0507" w14:paraId="06EFD2AA" w14:textId="77777777" w:rsidTr="0086493F">
        <w:tc>
          <w:tcPr>
            <w:tcW w:w="0" w:type="auto"/>
            <w:shd w:val="clear" w:color="auto" w:fill="FFFFFF"/>
          </w:tcPr>
          <w:p w14:paraId="481E707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326</w:t>
            </w:r>
            <w:r>
              <w:rPr>
                <w:rStyle w:val="TransUnitID"/>
                <w:lang w:val="en-GB"/>
              </w:rPr>
              <w:t>2bed7433-efb3-4278-a7af-cba4ff049811</w:t>
            </w:r>
          </w:p>
        </w:tc>
        <w:tc>
          <w:tcPr>
            <w:tcW w:w="0" w:type="auto"/>
            <w:shd w:val="clear" w:color="auto" w:fill="FFFFFF"/>
          </w:tcPr>
          <w:p w14:paraId="52CE55C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BEBD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COVID-19 pandemic.</w:t>
            </w:r>
          </w:p>
        </w:tc>
        <w:tc>
          <w:tcPr>
            <w:tcW w:w="6228" w:type="dxa"/>
            <w:shd w:val="clear" w:color="auto" w:fill="FFFFFF"/>
          </w:tcPr>
          <w:p w14:paraId="407295F6" w14:textId="6D98AD98" w:rsidR="007A0507" w:rsidRDefault="00A1625D" w:rsidP="007A0507">
            <w:ins w:id="63" w:author="SK V" w:date="2022-05-09T04:45:00Z">
              <w:r>
                <w:rPr>
                  <w:lang w:val="en-GB"/>
                </w:rPr>
                <w:t xml:space="preserve">Kev </w:t>
              </w:r>
            </w:ins>
            <w:r w:rsidR="004356C9">
              <w:rPr>
                <w:lang w:val="en-GB"/>
              </w:rPr>
              <w:t xml:space="preserve">Sib </w:t>
            </w:r>
            <w:proofErr w:type="spellStart"/>
            <w:r w:rsidR="004356C9">
              <w:rPr>
                <w:lang w:val="en-GB"/>
              </w:rPr>
              <w:t>kis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tus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kab</w:t>
            </w:r>
            <w:proofErr w:type="spellEnd"/>
            <w:r w:rsidR="004356C9">
              <w:rPr>
                <w:lang w:val="en-GB"/>
              </w:rPr>
              <w:t xml:space="preserve"> mob </w:t>
            </w:r>
            <w:r w:rsidR="007A0507">
              <w:rPr>
                <w:lang w:val="en-GB"/>
              </w:rPr>
              <w:t xml:space="preserve">Covid19 </w:t>
            </w:r>
          </w:p>
        </w:tc>
      </w:tr>
      <w:tr w:rsidR="007A0507" w14:paraId="67A4B2FE" w14:textId="77777777" w:rsidTr="0086493F">
        <w:tc>
          <w:tcPr>
            <w:tcW w:w="0" w:type="auto"/>
            <w:shd w:val="clear" w:color="auto" w:fill="FFFFFF"/>
          </w:tcPr>
          <w:p w14:paraId="3971847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327</w:t>
            </w:r>
            <w:r>
              <w:rPr>
                <w:rStyle w:val="TransUnitID"/>
                <w:lang w:val="en-GB"/>
              </w:rPr>
              <w:t>cd6136e4-0d66-41c9-8302-ab12ae688022</w:t>
            </w:r>
          </w:p>
        </w:tc>
        <w:tc>
          <w:tcPr>
            <w:tcW w:w="0" w:type="auto"/>
            <w:shd w:val="clear" w:color="auto" w:fill="FFFFFF"/>
          </w:tcPr>
          <w:p w14:paraId="52F4D39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65AD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(MARK ALL THAT </w:t>
            </w:r>
            <w:proofErr w:type="gramStart"/>
            <w:r>
              <w:rPr>
                <w:lang w:val="en-GB"/>
              </w:rPr>
              <w:t>APPLY){</w:t>
            </w:r>
            <w:proofErr w:type="gramEnd"/>
            <w:r>
              <w:rPr>
                <w:lang w:val="en-GB"/>
              </w:rPr>
              <w:t>1}</w:t>
            </w:r>
          </w:p>
        </w:tc>
        <w:tc>
          <w:tcPr>
            <w:tcW w:w="6228" w:type="dxa"/>
            <w:shd w:val="clear" w:color="auto" w:fill="FFFFFF"/>
          </w:tcPr>
          <w:p w14:paraId="78C2E3A9" w14:textId="30C17184" w:rsidR="007A0507" w:rsidRDefault="007A0507" w:rsidP="007A0507">
            <w:r>
              <w:rPr>
                <w:lang w:val="en-GB"/>
              </w:rPr>
              <w:t xml:space="preserve">(KHO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tau){</w:t>
            </w:r>
            <w:proofErr w:type="gramEnd"/>
            <w:r>
              <w:rPr>
                <w:lang w:val="en-GB"/>
              </w:rPr>
              <w:t>1}</w:t>
            </w:r>
          </w:p>
        </w:tc>
      </w:tr>
      <w:tr w:rsidR="007A0507" w14:paraId="4CDD8D1F" w14:textId="77777777" w:rsidTr="0086493F">
        <w:tc>
          <w:tcPr>
            <w:tcW w:w="0" w:type="auto"/>
            <w:shd w:val="clear" w:color="auto" w:fill="FFFFFF"/>
          </w:tcPr>
          <w:p w14:paraId="3473A9F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328</w:t>
            </w:r>
            <w:r>
              <w:rPr>
                <w:rStyle w:val="TransUnitID"/>
                <w:lang w:val="en-GB"/>
              </w:rPr>
              <w:t>ebe7673b-c133-4e97-9e7d-dcb88dca2bc8</w:t>
            </w:r>
          </w:p>
        </w:tc>
        <w:tc>
          <w:tcPr>
            <w:tcW w:w="0" w:type="auto"/>
            <w:shd w:val="clear" w:color="auto" w:fill="FFFFFF"/>
          </w:tcPr>
          <w:p w14:paraId="544D487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E108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Physical health</w:t>
            </w:r>
          </w:p>
        </w:tc>
        <w:tc>
          <w:tcPr>
            <w:tcW w:w="6228" w:type="dxa"/>
            <w:shd w:val="clear" w:color="auto" w:fill="FFFFFF"/>
          </w:tcPr>
          <w:p w14:paraId="5B18435F" w14:textId="082C934C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</w:p>
        </w:tc>
      </w:tr>
      <w:tr w:rsidR="007A0507" w14:paraId="393319A8" w14:textId="77777777" w:rsidTr="0086493F">
        <w:tc>
          <w:tcPr>
            <w:tcW w:w="0" w:type="auto"/>
            <w:shd w:val="clear" w:color="auto" w:fill="FFFFFF"/>
          </w:tcPr>
          <w:p w14:paraId="6A7BB08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329</w:t>
            </w:r>
            <w:r>
              <w:rPr>
                <w:rStyle w:val="TransUnitID"/>
                <w:lang w:val="en-GB"/>
              </w:rPr>
              <w:t>6116239f-9973-44d8-829f-a218b5ae3c3b</w:t>
            </w:r>
          </w:p>
        </w:tc>
        <w:tc>
          <w:tcPr>
            <w:tcW w:w="0" w:type="auto"/>
            <w:shd w:val="clear" w:color="auto" w:fill="FFFFFF"/>
          </w:tcPr>
          <w:p w14:paraId="26303C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81845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Mental health</w:t>
            </w:r>
          </w:p>
        </w:tc>
        <w:tc>
          <w:tcPr>
            <w:tcW w:w="6228" w:type="dxa"/>
            <w:shd w:val="clear" w:color="auto" w:fill="FFFFFF"/>
          </w:tcPr>
          <w:p w14:paraId="3ABE7FA1" w14:textId="66EE9F37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</w:p>
        </w:tc>
      </w:tr>
      <w:tr w:rsidR="007A0507" w14:paraId="42BCFD5B" w14:textId="77777777" w:rsidTr="0086493F">
        <w:tc>
          <w:tcPr>
            <w:tcW w:w="0" w:type="auto"/>
            <w:shd w:val="clear" w:color="auto" w:fill="FFFFFF"/>
          </w:tcPr>
          <w:p w14:paraId="786C178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330</w:t>
            </w:r>
            <w:r>
              <w:rPr>
                <w:rStyle w:val="TransUnitID"/>
                <w:lang w:val="en-GB"/>
              </w:rPr>
              <w:t>1dd74690-5ae4-443e-b7f5-a5d73b34d7fa</w:t>
            </w:r>
          </w:p>
        </w:tc>
        <w:tc>
          <w:tcPr>
            <w:tcW w:w="0" w:type="auto"/>
            <w:shd w:val="clear" w:color="auto" w:fill="FFFFFF"/>
          </w:tcPr>
          <w:p w14:paraId="65CF532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B7144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Connections to family and/or friends</w:t>
            </w:r>
          </w:p>
        </w:tc>
        <w:tc>
          <w:tcPr>
            <w:tcW w:w="6228" w:type="dxa"/>
            <w:shd w:val="clear" w:color="auto" w:fill="FFFFFF"/>
          </w:tcPr>
          <w:p w14:paraId="5392D332" w14:textId="60E394F4" w:rsidR="007A0507" w:rsidRDefault="007A0507" w:rsidP="007A0507">
            <w:r>
              <w:rPr>
                <w:lang w:val="en-GB"/>
              </w:rPr>
              <w:t xml:space="preserve">Kev sib </w:t>
            </w:r>
            <w:proofErr w:type="spellStart"/>
            <w:r>
              <w:rPr>
                <w:lang w:val="en-GB"/>
              </w:rPr>
              <w:t>txuas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4356C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phooj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ywg</w:t>
            </w:r>
            <w:proofErr w:type="spellEnd"/>
          </w:p>
        </w:tc>
      </w:tr>
      <w:tr w:rsidR="007A0507" w14:paraId="4C7D04FD" w14:textId="77777777" w:rsidTr="0086493F">
        <w:tc>
          <w:tcPr>
            <w:tcW w:w="0" w:type="auto"/>
            <w:shd w:val="clear" w:color="auto" w:fill="FFFFFF"/>
          </w:tcPr>
          <w:p w14:paraId="67505DE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331</w:t>
            </w:r>
            <w:r>
              <w:rPr>
                <w:rStyle w:val="TransUnitID"/>
                <w:lang w:val="en-GB"/>
              </w:rPr>
              <w:t>b4c87171-8ac2-4fbb-9105-ac94f5e0c29d</w:t>
            </w:r>
          </w:p>
        </w:tc>
        <w:tc>
          <w:tcPr>
            <w:tcW w:w="0" w:type="auto"/>
            <w:shd w:val="clear" w:color="auto" w:fill="FFFFFF"/>
          </w:tcPr>
          <w:p w14:paraId="112E681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5B1A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Death of family and/or friends</w:t>
            </w:r>
          </w:p>
        </w:tc>
        <w:tc>
          <w:tcPr>
            <w:tcW w:w="6228" w:type="dxa"/>
            <w:shd w:val="clear" w:color="auto" w:fill="FFFFFF"/>
          </w:tcPr>
          <w:p w14:paraId="0E076366" w14:textId="42854326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ywg</w:t>
            </w:r>
            <w:proofErr w:type="spellEnd"/>
          </w:p>
        </w:tc>
      </w:tr>
      <w:tr w:rsidR="007A0507" w14:paraId="3FF102E5" w14:textId="77777777" w:rsidTr="0086493F">
        <w:tc>
          <w:tcPr>
            <w:tcW w:w="0" w:type="auto"/>
            <w:shd w:val="clear" w:color="auto" w:fill="FFFFFF"/>
          </w:tcPr>
          <w:p w14:paraId="73353BF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332</w:t>
            </w:r>
            <w:r>
              <w:rPr>
                <w:rStyle w:val="TransUnitID"/>
                <w:lang w:val="en-GB"/>
              </w:rPr>
              <w:t>651620dc-e4d0-4bd1-8994-83cb46fe04e1</w:t>
            </w:r>
          </w:p>
        </w:tc>
        <w:tc>
          <w:tcPr>
            <w:tcW w:w="0" w:type="auto"/>
            <w:shd w:val="clear" w:color="auto" w:fill="FFFFFF"/>
          </w:tcPr>
          <w:p w14:paraId="5C498B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C6D3CA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Housing</w:t>
            </w:r>
          </w:p>
        </w:tc>
        <w:tc>
          <w:tcPr>
            <w:tcW w:w="6228" w:type="dxa"/>
            <w:shd w:val="clear" w:color="auto" w:fill="FFFFFF"/>
          </w:tcPr>
          <w:p w14:paraId="55BC9D72" w14:textId="635B4DA2" w:rsidR="007A0507" w:rsidRDefault="0008402D">
            <w:pPr>
              <w:ind w:left="4320" w:hanging="4320"/>
              <w:pPrChange w:id="64" w:author="SK V" w:date="2022-05-09T05:05:00Z">
                <w:pPr/>
              </w:pPrChange>
            </w:pPr>
            <w:proofErr w:type="spellStart"/>
            <w:ins w:id="65" w:author="SK V" w:date="2022-05-09T04:58:00Z">
              <w:r>
                <w:rPr>
                  <w:lang w:val="en-GB"/>
                </w:rPr>
                <w:t>Vaj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proofErr w:type="spellStart"/>
            <w:ins w:id="66" w:author="SK V" w:date="2022-05-09T05:05:00Z">
              <w:r w:rsidR="000D2CF7">
                <w:rPr>
                  <w:lang w:val="en-GB"/>
                </w:rPr>
                <w:t>tse</w:t>
              </w:r>
              <w:proofErr w:type="spellEnd"/>
              <w:r w:rsidR="000D2CF7">
                <w:rPr>
                  <w:lang w:val="en-GB"/>
                </w:rPr>
                <w:t xml:space="preserve"> </w:t>
              </w:r>
            </w:ins>
            <w:del w:id="67" w:author="SK V" w:date="2022-05-09T04:58:00Z">
              <w:r w:rsidR="007A0507" w:rsidDel="0008402D">
                <w:rPr>
                  <w:lang w:val="en-GB"/>
                </w:rPr>
                <w:delText>Tsev</w:delText>
              </w:r>
            </w:del>
          </w:p>
        </w:tc>
      </w:tr>
      <w:tr w:rsidR="007A0507" w14:paraId="6BA8A1E5" w14:textId="77777777" w:rsidTr="0086493F">
        <w:tc>
          <w:tcPr>
            <w:tcW w:w="0" w:type="auto"/>
            <w:shd w:val="clear" w:color="auto" w:fill="FFFFFF"/>
          </w:tcPr>
          <w:p w14:paraId="1C08D4E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333</w:t>
            </w:r>
            <w:r>
              <w:rPr>
                <w:rStyle w:val="TransUnitID"/>
                <w:lang w:val="en-GB"/>
              </w:rPr>
              <w:t>c26575be-c436-4c1b-933a-73e4241e64ce</w:t>
            </w:r>
          </w:p>
        </w:tc>
        <w:tc>
          <w:tcPr>
            <w:tcW w:w="0" w:type="auto"/>
            <w:shd w:val="clear" w:color="auto" w:fill="FFFFFF"/>
          </w:tcPr>
          <w:p w14:paraId="19DD316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BC59A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Job and/or income</w:t>
            </w:r>
          </w:p>
        </w:tc>
        <w:tc>
          <w:tcPr>
            <w:tcW w:w="6228" w:type="dxa"/>
            <w:shd w:val="clear" w:color="auto" w:fill="FFFFFF"/>
          </w:tcPr>
          <w:p w14:paraId="35C8992A" w14:textId="4D76F046" w:rsidR="007A0507" w:rsidRDefault="007A0507" w:rsidP="007A0507"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717E7F92" w14:textId="77777777" w:rsidTr="0086493F">
        <w:tc>
          <w:tcPr>
            <w:tcW w:w="0" w:type="auto"/>
            <w:shd w:val="clear" w:color="auto" w:fill="FFFFFF"/>
          </w:tcPr>
          <w:p w14:paraId="3F57AC8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334</w:t>
            </w:r>
            <w:r>
              <w:rPr>
                <w:rStyle w:val="TransUnitID"/>
                <w:lang w:val="en-GB"/>
              </w:rPr>
              <w:t>8c709e77-4831-4d57-ad74-3a9524290ad2</w:t>
            </w:r>
          </w:p>
        </w:tc>
        <w:tc>
          <w:tcPr>
            <w:tcW w:w="0" w:type="auto"/>
            <w:shd w:val="clear" w:color="auto" w:fill="FFFFFF"/>
          </w:tcPr>
          <w:p w14:paraId="218284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3114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Education access and quality</w:t>
            </w:r>
          </w:p>
        </w:tc>
        <w:tc>
          <w:tcPr>
            <w:tcW w:w="6228" w:type="dxa"/>
            <w:shd w:val="clear" w:color="auto" w:fill="FFFFFF"/>
          </w:tcPr>
          <w:p w14:paraId="20EAF9D1" w14:textId="66EC9162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kawm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zoo</w:t>
            </w:r>
          </w:p>
        </w:tc>
      </w:tr>
      <w:tr w:rsidR="007A0507" w14:paraId="3135432F" w14:textId="77777777" w:rsidTr="0086493F">
        <w:tc>
          <w:tcPr>
            <w:tcW w:w="0" w:type="auto"/>
            <w:shd w:val="clear" w:color="auto" w:fill="FFFFFF"/>
          </w:tcPr>
          <w:p w14:paraId="1CF0EA2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335</w:t>
            </w:r>
            <w:r>
              <w:rPr>
                <w:rStyle w:val="TransUnitID"/>
                <w:lang w:val="en-GB"/>
              </w:rPr>
              <w:t>db968b1f-306f-4de5-b74c-30d8c72ff4fd</w:t>
            </w:r>
          </w:p>
        </w:tc>
        <w:tc>
          <w:tcPr>
            <w:tcW w:w="0" w:type="auto"/>
            <w:shd w:val="clear" w:color="auto" w:fill="FFFFFF"/>
          </w:tcPr>
          <w:p w14:paraId="61543D4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7BF95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Other, specify {2}</w:t>
            </w:r>
          </w:p>
        </w:tc>
        <w:tc>
          <w:tcPr>
            <w:tcW w:w="6228" w:type="dxa"/>
            <w:shd w:val="clear" w:color="auto" w:fill="FFFFFF"/>
          </w:tcPr>
          <w:p w14:paraId="0BD62424" w14:textId="41D6FFAB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 w:rsidR="004356C9">
              <w:rPr>
                <w:lang w:val="en-GB"/>
              </w:rPr>
              <w:t>thov</w:t>
            </w:r>
            <w:proofErr w:type="spellEnd"/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{2}</w:t>
            </w:r>
          </w:p>
        </w:tc>
      </w:tr>
      <w:tr w:rsidR="007A0507" w14:paraId="37756A36" w14:textId="77777777" w:rsidTr="0086493F">
        <w:tc>
          <w:tcPr>
            <w:tcW w:w="0" w:type="auto"/>
            <w:shd w:val="clear" w:color="auto" w:fill="FFFFFF"/>
          </w:tcPr>
          <w:p w14:paraId="635F2E3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336</w:t>
            </w:r>
            <w:r>
              <w:rPr>
                <w:rStyle w:val="TransUnitID"/>
                <w:lang w:val="en-GB"/>
              </w:rPr>
              <w:t>bf3585c4-5607-4e90-94d6-68e4fa572428</w:t>
            </w:r>
          </w:p>
        </w:tc>
        <w:tc>
          <w:tcPr>
            <w:tcW w:w="0" w:type="auto"/>
            <w:shd w:val="clear" w:color="auto" w:fill="FFFFFF"/>
          </w:tcPr>
          <w:p w14:paraId="557C495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16A79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 life has not been negatively impacted</w:t>
            </w:r>
          </w:p>
        </w:tc>
        <w:tc>
          <w:tcPr>
            <w:tcW w:w="6228" w:type="dxa"/>
            <w:shd w:val="clear" w:color="auto" w:fill="FFFFFF"/>
          </w:tcPr>
          <w:p w14:paraId="2C28E211" w14:textId="32058A4A" w:rsidR="007A0507" w:rsidRDefault="007A0507" w:rsidP="007A0507"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dab </w:t>
            </w:r>
            <w:proofErr w:type="spellStart"/>
            <w:r>
              <w:rPr>
                <w:lang w:val="en-GB"/>
              </w:rPr>
              <w:t>tsi</w:t>
            </w:r>
            <w:proofErr w:type="spellEnd"/>
          </w:p>
        </w:tc>
      </w:tr>
      <w:tr w:rsidR="007A0507" w14:paraId="39A05AEF" w14:textId="77777777" w:rsidTr="0086493F">
        <w:tc>
          <w:tcPr>
            <w:tcW w:w="0" w:type="auto"/>
            <w:shd w:val="clear" w:color="auto" w:fill="FFFFFF"/>
          </w:tcPr>
          <w:p w14:paraId="2E7870C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337</w:t>
            </w:r>
            <w:r>
              <w:rPr>
                <w:rStyle w:val="TransUnitID"/>
                <w:lang w:val="en-GB"/>
              </w:rPr>
              <w:t>1a6e1323-3875-49fc-a95b-0d86e017a864</w:t>
            </w:r>
          </w:p>
        </w:tc>
        <w:tc>
          <w:tcPr>
            <w:tcW w:w="0" w:type="auto"/>
            <w:shd w:val="clear" w:color="auto" w:fill="FFFFFF"/>
          </w:tcPr>
          <w:p w14:paraId="5D8AA5D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08B0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{3}F2.</w:t>
            </w:r>
          </w:p>
        </w:tc>
        <w:tc>
          <w:tcPr>
            <w:tcW w:w="6228" w:type="dxa"/>
            <w:shd w:val="clear" w:color="auto" w:fill="FFFFFF"/>
          </w:tcPr>
          <w:p w14:paraId="076E9D97" w14:textId="19971353" w:rsidR="007A0507" w:rsidRDefault="007A0507" w:rsidP="007A0507">
            <w:r>
              <w:rPr>
                <w:lang w:val="en-GB"/>
              </w:rPr>
              <w:t>{3}F2.</w:t>
            </w:r>
          </w:p>
        </w:tc>
      </w:tr>
      <w:tr w:rsidR="007A0507" w14:paraId="735A6BB0" w14:textId="77777777" w:rsidTr="0086493F">
        <w:tc>
          <w:tcPr>
            <w:tcW w:w="0" w:type="auto"/>
            <w:shd w:val="clear" w:color="auto" w:fill="FFFFFF"/>
          </w:tcPr>
          <w:p w14:paraId="57CD5BB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338</w:t>
            </w:r>
            <w:r>
              <w:rPr>
                <w:rStyle w:val="TransUnitID"/>
                <w:lang w:val="en-GB"/>
              </w:rPr>
              <w:t>423d7a97-77c8-457b-8a76-95ee7f47e559</w:t>
            </w:r>
          </w:p>
        </w:tc>
        <w:tc>
          <w:tcPr>
            <w:tcW w:w="0" w:type="auto"/>
            <w:shd w:val="clear" w:color="auto" w:fill="FFFFFF"/>
          </w:tcPr>
          <w:p w14:paraId="7C43591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BE6F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Check the ways children (age 0 to 17) in your</w:t>
            </w:r>
          </w:p>
        </w:tc>
        <w:tc>
          <w:tcPr>
            <w:tcW w:w="6228" w:type="dxa"/>
            <w:shd w:val="clear" w:color="auto" w:fill="FFFFFF"/>
          </w:tcPr>
          <w:p w14:paraId="2AD2C849" w14:textId="26B65E9C" w:rsidR="007A0507" w:rsidRDefault="007A0507" w:rsidP="007A0507"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</w:t>
            </w:r>
            <w:r w:rsidR="004356C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yaus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0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17</w:t>
            </w:r>
            <w:r w:rsidR="004356C9">
              <w:rPr>
                <w:lang w:val="en-GB"/>
              </w:rPr>
              <w:t xml:space="preserve"> </w:t>
            </w:r>
            <w:proofErr w:type="spellStart"/>
            <w:r w:rsidR="004356C9"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</w:p>
        </w:tc>
      </w:tr>
      <w:tr w:rsidR="007A0507" w14:paraId="70A3BB77" w14:textId="77777777" w:rsidTr="0086493F">
        <w:tc>
          <w:tcPr>
            <w:tcW w:w="0" w:type="auto"/>
            <w:shd w:val="clear" w:color="auto" w:fill="FFFFFF"/>
          </w:tcPr>
          <w:p w14:paraId="6EE2309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339</w:t>
            </w:r>
            <w:r>
              <w:rPr>
                <w:rStyle w:val="TransUnitID"/>
                <w:lang w:val="en-GB"/>
              </w:rPr>
              <w:t>4145714e-4733-4ed5-b8ab-e4878ad74845</w:t>
            </w:r>
          </w:p>
        </w:tc>
        <w:tc>
          <w:tcPr>
            <w:tcW w:w="0" w:type="auto"/>
            <w:shd w:val="clear" w:color="auto" w:fill="FFFFFF"/>
          </w:tcPr>
          <w:p w14:paraId="766F72E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98554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household have been negatively impacted by</w:t>
            </w:r>
          </w:p>
        </w:tc>
        <w:tc>
          <w:tcPr>
            <w:tcW w:w="6228" w:type="dxa"/>
            <w:shd w:val="clear" w:color="auto" w:fill="FFFFFF"/>
          </w:tcPr>
          <w:p w14:paraId="6B0D19CD" w14:textId="7D7F2440" w:rsidR="007A0507" w:rsidRDefault="007A0507" w:rsidP="007A0507"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</w:p>
        </w:tc>
      </w:tr>
      <w:tr w:rsidR="007A0507" w14:paraId="72DD381A" w14:textId="77777777" w:rsidTr="0086493F">
        <w:tc>
          <w:tcPr>
            <w:tcW w:w="0" w:type="auto"/>
            <w:shd w:val="clear" w:color="auto" w:fill="FFFFFF"/>
          </w:tcPr>
          <w:p w14:paraId="545BB6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340</w:t>
            </w:r>
            <w:r>
              <w:rPr>
                <w:rStyle w:val="TransUnitID"/>
                <w:lang w:val="en-GB"/>
              </w:rPr>
              <w:t>47751374-06bc-4b19-88df-b53e12184897</w:t>
            </w:r>
          </w:p>
        </w:tc>
        <w:tc>
          <w:tcPr>
            <w:tcW w:w="0" w:type="auto"/>
            <w:shd w:val="clear" w:color="auto" w:fill="FFFFFF"/>
          </w:tcPr>
          <w:p w14:paraId="5D863F5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3926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the COVID-19 pandemic.</w:t>
            </w:r>
          </w:p>
        </w:tc>
        <w:tc>
          <w:tcPr>
            <w:tcW w:w="6228" w:type="dxa"/>
            <w:shd w:val="clear" w:color="auto" w:fill="FFFFFF"/>
          </w:tcPr>
          <w:p w14:paraId="6589CF29" w14:textId="119EA2D7" w:rsidR="007A0507" w:rsidRDefault="007A0507" w:rsidP="007A0507"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mob COVID-19.</w:t>
            </w:r>
          </w:p>
        </w:tc>
      </w:tr>
      <w:tr w:rsidR="007A0507" w14:paraId="31E02DCA" w14:textId="77777777" w:rsidTr="0086493F">
        <w:tc>
          <w:tcPr>
            <w:tcW w:w="0" w:type="auto"/>
            <w:shd w:val="clear" w:color="auto" w:fill="FFFFFF"/>
          </w:tcPr>
          <w:p w14:paraId="2BBE36F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341</w:t>
            </w:r>
            <w:r>
              <w:rPr>
                <w:rStyle w:val="TransUnitID"/>
                <w:lang w:val="en-GB"/>
              </w:rPr>
              <w:t>7c32150a-12b8-479b-aa41-f54a525006a3</w:t>
            </w:r>
          </w:p>
        </w:tc>
        <w:tc>
          <w:tcPr>
            <w:tcW w:w="0" w:type="auto"/>
            <w:shd w:val="clear" w:color="auto" w:fill="FFFFFF"/>
          </w:tcPr>
          <w:p w14:paraId="3B5006A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81B71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(MARK ALL THAT </w:t>
            </w:r>
            <w:proofErr w:type="gramStart"/>
            <w:r>
              <w:rPr>
                <w:lang w:val="en-GB"/>
              </w:rPr>
              <w:t>APPLY){</w:t>
            </w:r>
            <w:proofErr w:type="gramEnd"/>
            <w:r>
              <w:rPr>
                <w:lang w:val="en-GB"/>
              </w:rPr>
              <w:t>3}</w:t>
            </w:r>
          </w:p>
        </w:tc>
        <w:tc>
          <w:tcPr>
            <w:tcW w:w="6228" w:type="dxa"/>
            <w:shd w:val="clear" w:color="auto" w:fill="FFFFFF"/>
          </w:tcPr>
          <w:p w14:paraId="1FE51194" w14:textId="0DD9C1B0" w:rsidR="007A0507" w:rsidRDefault="007A0507" w:rsidP="007A0507">
            <w:r>
              <w:rPr>
                <w:lang w:val="en-GB"/>
              </w:rPr>
              <w:t xml:space="preserve">(KHO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tau){</w:t>
            </w:r>
            <w:proofErr w:type="gramEnd"/>
            <w:r>
              <w:rPr>
                <w:lang w:val="en-GB"/>
              </w:rPr>
              <w:t>3}</w:t>
            </w:r>
          </w:p>
        </w:tc>
      </w:tr>
      <w:tr w:rsidR="007A0507" w14:paraId="12B5E350" w14:textId="77777777" w:rsidTr="0086493F">
        <w:tc>
          <w:tcPr>
            <w:tcW w:w="0" w:type="auto"/>
            <w:shd w:val="clear" w:color="auto" w:fill="FFFFFF"/>
          </w:tcPr>
          <w:p w14:paraId="00495BC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342</w:t>
            </w:r>
            <w:r>
              <w:rPr>
                <w:rStyle w:val="TransUnitID"/>
                <w:lang w:val="en-GB"/>
              </w:rPr>
              <w:t>6b91508b-5dd3-4f79-b96f-f095da824763</w:t>
            </w:r>
          </w:p>
        </w:tc>
        <w:tc>
          <w:tcPr>
            <w:tcW w:w="0" w:type="auto"/>
            <w:shd w:val="clear" w:color="auto" w:fill="FFFFFF"/>
          </w:tcPr>
          <w:p w14:paraId="1951A58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47D8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Physical health</w:t>
            </w:r>
          </w:p>
        </w:tc>
        <w:tc>
          <w:tcPr>
            <w:tcW w:w="6228" w:type="dxa"/>
            <w:shd w:val="clear" w:color="auto" w:fill="FFFFFF"/>
          </w:tcPr>
          <w:p w14:paraId="1B3D1E08" w14:textId="75E83D86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</w:p>
        </w:tc>
      </w:tr>
      <w:tr w:rsidR="007A0507" w14:paraId="089FDCD9" w14:textId="77777777" w:rsidTr="0086493F">
        <w:tc>
          <w:tcPr>
            <w:tcW w:w="0" w:type="auto"/>
            <w:shd w:val="clear" w:color="auto" w:fill="FFFFFF"/>
          </w:tcPr>
          <w:p w14:paraId="66DE35B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343</w:t>
            </w:r>
            <w:r>
              <w:rPr>
                <w:rStyle w:val="TransUnitID"/>
                <w:lang w:val="en-GB"/>
              </w:rPr>
              <w:t>2748d157-77c3-4557-8ddc-70257bfbf660</w:t>
            </w:r>
          </w:p>
        </w:tc>
        <w:tc>
          <w:tcPr>
            <w:tcW w:w="0" w:type="auto"/>
            <w:shd w:val="clear" w:color="auto" w:fill="FFFFFF"/>
          </w:tcPr>
          <w:p w14:paraId="75BEF25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64A79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Mental health</w:t>
            </w:r>
          </w:p>
        </w:tc>
        <w:tc>
          <w:tcPr>
            <w:tcW w:w="6228" w:type="dxa"/>
            <w:shd w:val="clear" w:color="auto" w:fill="FFFFFF"/>
          </w:tcPr>
          <w:p w14:paraId="657D07C4" w14:textId="698D2D8C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</w:p>
        </w:tc>
      </w:tr>
      <w:tr w:rsidR="007A0507" w14:paraId="53EF0938" w14:textId="77777777" w:rsidTr="0086493F">
        <w:tc>
          <w:tcPr>
            <w:tcW w:w="0" w:type="auto"/>
            <w:shd w:val="clear" w:color="auto" w:fill="FFFFFF"/>
          </w:tcPr>
          <w:p w14:paraId="77E820D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344</w:t>
            </w:r>
            <w:r>
              <w:rPr>
                <w:rStyle w:val="TransUnitID"/>
                <w:lang w:val="en-GB"/>
              </w:rPr>
              <w:t>23ef715c-d518-42b0-8aba-0862bb696bd3</w:t>
            </w:r>
          </w:p>
        </w:tc>
        <w:tc>
          <w:tcPr>
            <w:tcW w:w="0" w:type="auto"/>
            <w:shd w:val="clear" w:color="auto" w:fill="FFFFFF"/>
          </w:tcPr>
          <w:p w14:paraId="1F4182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315AE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Connections to family and/or friends</w:t>
            </w:r>
          </w:p>
        </w:tc>
        <w:tc>
          <w:tcPr>
            <w:tcW w:w="6228" w:type="dxa"/>
            <w:shd w:val="clear" w:color="auto" w:fill="FFFFFF"/>
          </w:tcPr>
          <w:p w14:paraId="137A3FD2" w14:textId="63133826" w:rsidR="007A0507" w:rsidRDefault="007A0507" w:rsidP="007A0507">
            <w:r>
              <w:rPr>
                <w:lang w:val="en-GB"/>
              </w:rPr>
              <w:t xml:space="preserve">Kev sib </w:t>
            </w:r>
            <w:proofErr w:type="spellStart"/>
            <w:r>
              <w:rPr>
                <w:lang w:val="en-GB"/>
              </w:rPr>
              <w:t>txuas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B4A6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phooj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ywg</w:t>
            </w:r>
            <w:proofErr w:type="spellEnd"/>
          </w:p>
        </w:tc>
      </w:tr>
      <w:tr w:rsidR="007A0507" w14:paraId="002D3963" w14:textId="77777777" w:rsidTr="0086493F">
        <w:tc>
          <w:tcPr>
            <w:tcW w:w="0" w:type="auto"/>
            <w:shd w:val="clear" w:color="auto" w:fill="FFFFFF"/>
          </w:tcPr>
          <w:p w14:paraId="1441907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345</w:t>
            </w:r>
            <w:r>
              <w:rPr>
                <w:rStyle w:val="TransUnitID"/>
                <w:lang w:val="en-GB"/>
              </w:rPr>
              <w:t>6fe92acd-5af9-4f9f-9692-e1b183eff2a6</w:t>
            </w:r>
          </w:p>
        </w:tc>
        <w:tc>
          <w:tcPr>
            <w:tcW w:w="0" w:type="auto"/>
            <w:shd w:val="clear" w:color="auto" w:fill="FFFFFF"/>
          </w:tcPr>
          <w:p w14:paraId="324F3CD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DE766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Childcare access and quality</w:t>
            </w:r>
          </w:p>
        </w:tc>
        <w:tc>
          <w:tcPr>
            <w:tcW w:w="6228" w:type="dxa"/>
            <w:shd w:val="clear" w:color="auto" w:fill="FFFFFF"/>
          </w:tcPr>
          <w:p w14:paraId="0571F769" w14:textId="64DB131A" w:rsidR="007A0507" w:rsidRDefault="00D80FC2" w:rsidP="007A0507">
            <w:proofErr w:type="spellStart"/>
            <w:ins w:id="68" w:author="SK V" w:date="2022-05-09T05:10:00Z">
              <w:r>
                <w:rPr>
                  <w:lang w:val="en-GB"/>
                </w:rPr>
                <w:t>Nkag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txog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r w:rsidR="007A0507">
              <w:rPr>
                <w:lang w:val="en-GB"/>
              </w:rPr>
              <w:t xml:space="preserve">Kev </w:t>
            </w:r>
            <w:proofErr w:type="spellStart"/>
            <w:r w:rsidR="007A0507">
              <w:rPr>
                <w:lang w:val="en-GB"/>
              </w:rPr>
              <w:t>saib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xyuas</w:t>
            </w:r>
            <w:proofErr w:type="spellEnd"/>
            <w:r w:rsidR="007A0507">
              <w:rPr>
                <w:lang w:val="en-GB"/>
              </w:rPr>
              <w:t xml:space="preserve"> me</w:t>
            </w:r>
            <w:r w:rsidR="00AB4A69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nyuam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yaus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thiab</w:t>
            </w:r>
            <w:proofErr w:type="spellEnd"/>
            <w:r w:rsidR="007A0507">
              <w:rPr>
                <w:lang w:val="en-GB"/>
              </w:rPr>
              <w:t xml:space="preserve"> </w:t>
            </w:r>
            <w:del w:id="69" w:author="SK V" w:date="2022-05-09T05:12:00Z">
              <w:r w:rsidR="007A0507" w:rsidDel="00D80FC2">
                <w:rPr>
                  <w:lang w:val="en-GB"/>
                </w:rPr>
                <w:delText>kev ua tau</w:delText>
              </w:r>
            </w:del>
            <w:r w:rsidR="007A0507">
              <w:rPr>
                <w:lang w:val="en-GB"/>
              </w:rPr>
              <w:t xml:space="preserve"> zoo</w:t>
            </w:r>
          </w:p>
        </w:tc>
      </w:tr>
      <w:tr w:rsidR="007A0507" w14:paraId="750C15C7" w14:textId="77777777" w:rsidTr="0086493F">
        <w:tc>
          <w:tcPr>
            <w:tcW w:w="0" w:type="auto"/>
            <w:shd w:val="clear" w:color="auto" w:fill="FFFFFF"/>
          </w:tcPr>
          <w:p w14:paraId="61FF2DF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346</w:t>
            </w:r>
            <w:r>
              <w:rPr>
                <w:rStyle w:val="TransUnitID"/>
                <w:lang w:val="en-GB"/>
              </w:rPr>
              <w:t>d1839e93-9264-4342-b2cc-72ae900958db</w:t>
            </w:r>
          </w:p>
        </w:tc>
        <w:tc>
          <w:tcPr>
            <w:tcW w:w="0" w:type="auto"/>
            <w:shd w:val="clear" w:color="auto" w:fill="FFFFFF"/>
          </w:tcPr>
          <w:p w14:paraId="1592E3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220F0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Education access and quality</w:t>
            </w:r>
          </w:p>
        </w:tc>
        <w:tc>
          <w:tcPr>
            <w:tcW w:w="6228" w:type="dxa"/>
            <w:shd w:val="clear" w:color="auto" w:fill="FFFFFF"/>
          </w:tcPr>
          <w:p w14:paraId="18A7B65F" w14:textId="5F510BDF" w:rsidR="007A0507" w:rsidRDefault="00D80FC2" w:rsidP="007A0507">
            <w:proofErr w:type="spellStart"/>
            <w:ins w:id="70" w:author="SK V" w:date="2022-05-09T05:10:00Z">
              <w:r>
                <w:rPr>
                  <w:lang w:val="en-GB"/>
                </w:rPr>
                <w:t>Nkag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txog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r w:rsidR="007A0507">
              <w:rPr>
                <w:lang w:val="en-GB"/>
              </w:rPr>
              <w:t xml:space="preserve">Kev </w:t>
            </w:r>
            <w:proofErr w:type="spellStart"/>
            <w:r w:rsidR="007A0507">
              <w:rPr>
                <w:lang w:val="en-GB"/>
              </w:rPr>
              <w:t>kawm</w:t>
            </w:r>
            <w:proofErr w:type="spellEnd"/>
            <w:r w:rsidR="007A0507">
              <w:rPr>
                <w:lang w:val="en-GB"/>
              </w:rPr>
              <w:t xml:space="preserve"> </w:t>
            </w:r>
            <w:del w:id="71" w:author="SK V" w:date="2022-05-09T05:10:00Z">
              <w:r w:rsidR="007A0507" w:rsidDel="00D80FC2">
                <w:rPr>
                  <w:lang w:val="en-GB"/>
                </w:rPr>
                <w:delText>tau ntawv zoo</w:delText>
              </w:r>
            </w:del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thiab</w:t>
            </w:r>
            <w:proofErr w:type="spellEnd"/>
            <w:r w:rsidR="007A0507">
              <w:rPr>
                <w:lang w:val="en-GB"/>
              </w:rPr>
              <w:t xml:space="preserve"> zoo</w:t>
            </w:r>
          </w:p>
        </w:tc>
      </w:tr>
      <w:tr w:rsidR="007A0507" w14:paraId="312AECCB" w14:textId="77777777" w:rsidTr="0086493F">
        <w:tc>
          <w:tcPr>
            <w:tcW w:w="0" w:type="auto"/>
            <w:shd w:val="clear" w:color="auto" w:fill="FFFFFF"/>
          </w:tcPr>
          <w:p w14:paraId="6BAC672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347</w:t>
            </w:r>
            <w:r>
              <w:rPr>
                <w:rStyle w:val="TransUnitID"/>
                <w:lang w:val="en-GB"/>
              </w:rPr>
              <w:t>f6bb81e0-9173-4bc1-bb89-e426a598a191</w:t>
            </w:r>
          </w:p>
        </w:tc>
        <w:tc>
          <w:tcPr>
            <w:tcW w:w="0" w:type="auto"/>
            <w:shd w:val="clear" w:color="auto" w:fill="FFFFFF"/>
          </w:tcPr>
          <w:p w14:paraId="4FFD564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E47E7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Other, specify {4}</w:t>
            </w:r>
          </w:p>
        </w:tc>
        <w:tc>
          <w:tcPr>
            <w:tcW w:w="6228" w:type="dxa"/>
            <w:shd w:val="clear" w:color="auto" w:fill="FFFFFF"/>
          </w:tcPr>
          <w:p w14:paraId="0CD3B748" w14:textId="0157ACE4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 w:rsidR="00AB4A69">
              <w:rPr>
                <w:lang w:val="en-GB"/>
              </w:rPr>
              <w:t>thov</w:t>
            </w:r>
            <w:proofErr w:type="spellEnd"/>
            <w:r w:rsidR="00AB4A6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{4}</w:t>
            </w:r>
          </w:p>
        </w:tc>
      </w:tr>
      <w:tr w:rsidR="007A0507" w14:paraId="61B9CFC3" w14:textId="77777777" w:rsidTr="0086493F">
        <w:tc>
          <w:tcPr>
            <w:tcW w:w="0" w:type="auto"/>
            <w:shd w:val="clear" w:color="auto" w:fill="FFFFFF"/>
          </w:tcPr>
          <w:p w14:paraId="56CB04F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348</w:t>
            </w:r>
            <w:r>
              <w:rPr>
                <w:rStyle w:val="TransUnitID"/>
                <w:lang w:val="en-GB"/>
              </w:rPr>
              <w:t>459f1989-7c94-45d1-972f-39addacb28f1</w:t>
            </w:r>
          </w:p>
        </w:tc>
        <w:tc>
          <w:tcPr>
            <w:tcW w:w="0" w:type="auto"/>
            <w:shd w:val="clear" w:color="auto" w:fill="FFFFFF"/>
          </w:tcPr>
          <w:p w14:paraId="458A035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AAF26B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 child’s life has not been negatively impacted</w:t>
            </w:r>
          </w:p>
        </w:tc>
        <w:tc>
          <w:tcPr>
            <w:tcW w:w="6228" w:type="dxa"/>
            <w:shd w:val="clear" w:color="auto" w:fill="FFFFFF"/>
          </w:tcPr>
          <w:p w14:paraId="0C6D8CA8" w14:textId="1B904ACC" w:rsidR="007A0507" w:rsidRDefault="007A0507" w:rsidP="007A0507"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me</w:t>
            </w:r>
            <w:r w:rsidR="00AB4A6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zoo</w:t>
            </w:r>
          </w:p>
        </w:tc>
      </w:tr>
      <w:tr w:rsidR="007A0507" w14:paraId="0DC41C51" w14:textId="77777777" w:rsidTr="0086493F">
        <w:tc>
          <w:tcPr>
            <w:tcW w:w="0" w:type="auto"/>
            <w:shd w:val="clear" w:color="auto" w:fill="FFFFFF"/>
          </w:tcPr>
          <w:p w14:paraId="306457A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349</w:t>
            </w:r>
            <w:r>
              <w:rPr>
                <w:rStyle w:val="TransUnitID"/>
                <w:lang w:val="en-GB"/>
              </w:rPr>
              <w:t>2a0f4ecc-9a6b-4111-b87a-920938ac8d2b</w:t>
            </w:r>
          </w:p>
        </w:tc>
        <w:tc>
          <w:tcPr>
            <w:tcW w:w="0" w:type="auto"/>
            <w:shd w:val="clear" w:color="auto" w:fill="FFFFFF"/>
          </w:tcPr>
          <w:p w14:paraId="1483D6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D5FE4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There are no children age 0 to 17</w:t>
            </w:r>
          </w:p>
        </w:tc>
        <w:tc>
          <w:tcPr>
            <w:tcW w:w="6228" w:type="dxa"/>
            <w:shd w:val="clear" w:color="auto" w:fill="FFFFFF"/>
          </w:tcPr>
          <w:p w14:paraId="4C87B8A9" w14:textId="09922EC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me</w:t>
            </w:r>
            <w:r w:rsidR="00AB4A6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0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17 </w:t>
            </w:r>
            <w:proofErr w:type="spellStart"/>
            <w:r>
              <w:rPr>
                <w:lang w:val="en-GB"/>
              </w:rPr>
              <w:t>xyoo</w:t>
            </w:r>
            <w:proofErr w:type="spellEnd"/>
          </w:p>
        </w:tc>
      </w:tr>
      <w:tr w:rsidR="007A0507" w14:paraId="757D5CBB" w14:textId="77777777" w:rsidTr="0086493F">
        <w:tc>
          <w:tcPr>
            <w:tcW w:w="0" w:type="auto"/>
            <w:shd w:val="clear" w:color="auto" w:fill="FFFFFF"/>
          </w:tcPr>
          <w:p w14:paraId="377EF8A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350</w:t>
            </w:r>
            <w:r>
              <w:rPr>
                <w:rStyle w:val="TransUnitID"/>
                <w:lang w:val="en-GB"/>
              </w:rPr>
              <w:t>8a45f65f-4b87-4f70-b784-df3bb3c8f89a</w:t>
            </w:r>
          </w:p>
        </w:tc>
        <w:tc>
          <w:tcPr>
            <w:tcW w:w="0" w:type="auto"/>
            <w:shd w:val="clear" w:color="auto" w:fill="FFFFFF"/>
          </w:tcPr>
          <w:p w14:paraId="1D155B4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5CB43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 this household</w:t>
            </w:r>
          </w:p>
        </w:tc>
        <w:tc>
          <w:tcPr>
            <w:tcW w:w="6228" w:type="dxa"/>
            <w:shd w:val="clear" w:color="auto" w:fill="FFFFFF"/>
          </w:tcPr>
          <w:p w14:paraId="1A7AD656" w14:textId="27E751A5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no</w:t>
            </w:r>
          </w:p>
        </w:tc>
      </w:tr>
      <w:tr w:rsidR="007A0507" w14:paraId="3FB4D601" w14:textId="77777777" w:rsidTr="0086493F">
        <w:tc>
          <w:tcPr>
            <w:tcW w:w="0" w:type="auto"/>
            <w:shd w:val="clear" w:color="auto" w:fill="FFFFFF"/>
          </w:tcPr>
          <w:p w14:paraId="655B7A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351</w:t>
            </w:r>
            <w:r>
              <w:rPr>
                <w:rStyle w:val="TransUnitID"/>
                <w:lang w:val="en-GB"/>
              </w:rPr>
              <w:t>1bbf84c9-e231-4133-a9bb-7d512176eff0</w:t>
            </w:r>
          </w:p>
        </w:tc>
        <w:tc>
          <w:tcPr>
            <w:tcW w:w="0" w:type="auto"/>
            <w:shd w:val="clear" w:color="auto" w:fill="FFFFFF"/>
          </w:tcPr>
          <w:p w14:paraId="017E2BB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6008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{1}F3.</w:t>
            </w:r>
          </w:p>
        </w:tc>
        <w:tc>
          <w:tcPr>
            <w:tcW w:w="6228" w:type="dxa"/>
            <w:shd w:val="clear" w:color="auto" w:fill="FFFFFF"/>
          </w:tcPr>
          <w:p w14:paraId="5F3CEF4A" w14:textId="7033FD08" w:rsidR="007A0507" w:rsidRDefault="007A0507" w:rsidP="007A0507">
            <w:r>
              <w:rPr>
                <w:lang w:val="en-GB"/>
              </w:rPr>
              <w:t>{1}F3.</w:t>
            </w:r>
          </w:p>
        </w:tc>
      </w:tr>
      <w:tr w:rsidR="007A0507" w14:paraId="19A6C886" w14:textId="77777777" w:rsidTr="0086493F">
        <w:tc>
          <w:tcPr>
            <w:tcW w:w="0" w:type="auto"/>
            <w:shd w:val="clear" w:color="auto" w:fill="FFFFFF"/>
          </w:tcPr>
          <w:p w14:paraId="1782C25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352</w:t>
            </w:r>
            <w:r>
              <w:rPr>
                <w:rStyle w:val="TransUnitID"/>
                <w:lang w:val="en-GB"/>
              </w:rPr>
              <w:t>834cd73d-a90f-49df-8241-355e484626a2</w:t>
            </w:r>
          </w:p>
        </w:tc>
        <w:tc>
          <w:tcPr>
            <w:tcW w:w="0" w:type="auto"/>
            <w:shd w:val="clear" w:color="auto" w:fill="FFFFFF"/>
          </w:tcPr>
          <w:p w14:paraId="0E65BB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D507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you {</w:t>
            </w:r>
            <w:proofErr w:type="gramStart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108&gt;</w:t>
            </w:r>
            <w:r>
              <w:rPr>
                <w:lang w:val="en-GB"/>
              </w:rPr>
              <w:t>ever</w:t>
            </w:r>
            <w:r>
              <w:rPr>
                <w:rStyle w:val="Tag"/>
                <w:lang w:val="en-GB"/>
              </w:rPr>
              <w:t>&lt;/108&gt;</w:t>
            </w:r>
            <w:r>
              <w:rPr>
                <w:lang w:val="en-GB"/>
              </w:rPr>
              <w:t>{3} tested positive for COVID-19?</w:t>
            </w:r>
          </w:p>
        </w:tc>
        <w:tc>
          <w:tcPr>
            <w:tcW w:w="6228" w:type="dxa"/>
            <w:shd w:val="clear" w:color="auto" w:fill="FFFFFF"/>
          </w:tcPr>
          <w:p w14:paraId="5A94CDC4" w14:textId="157F10CC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{</w:t>
            </w:r>
            <w:proofErr w:type="gramStart"/>
            <w:r>
              <w:rPr>
                <w:lang w:val="en-GB"/>
              </w:rPr>
              <w:t>1</w:t>
            </w:r>
            <w:r w:rsidRPr="00636371">
              <w:rPr>
                <w:color w:val="FF0000"/>
                <w:lang w:val="en-GB"/>
              </w:rPr>
              <w:t>}&lt;</w:t>
            </w:r>
            <w:proofErr w:type="gramEnd"/>
            <w:r w:rsidRPr="00636371">
              <w:rPr>
                <w:color w:val="FF0000"/>
                <w:lang w:val="en-GB"/>
              </w:rPr>
              <w:t>108&gt;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</w:t>
            </w:r>
            <w:r w:rsidRPr="00636371">
              <w:rPr>
                <w:color w:val="FF0000"/>
                <w:lang w:val="en-GB"/>
              </w:rPr>
              <w:t>&lt;/108&gt;{</w:t>
            </w:r>
            <w:r>
              <w:rPr>
                <w:lang w:val="en-GB"/>
              </w:rPr>
              <w:t xml:space="preserve">3} </w:t>
            </w:r>
            <w:proofErr w:type="spellStart"/>
            <w:r>
              <w:rPr>
                <w:lang w:val="en-GB"/>
              </w:rPr>
              <w:t>kuaj</w:t>
            </w:r>
            <w:proofErr w:type="spellEnd"/>
            <w:r>
              <w:rPr>
                <w:lang w:val="en-GB"/>
              </w:rPr>
              <w:t xml:space="preserve"> pom zoo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COVID-19?</w:t>
            </w:r>
          </w:p>
        </w:tc>
      </w:tr>
      <w:tr w:rsidR="007A0507" w14:paraId="2DBF451F" w14:textId="77777777" w:rsidTr="0086493F">
        <w:tc>
          <w:tcPr>
            <w:tcW w:w="0" w:type="auto"/>
            <w:shd w:val="clear" w:color="auto" w:fill="FFFFFF"/>
          </w:tcPr>
          <w:p w14:paraId="2E677AD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353</w:t>
            </w:r>
            <w:r>
              <w:rPr>
                <w:rStyle w:val="TransUnitID"/>
                <w:lang w:val="en-GB"/>
              </w:rPr>
              <w:t>ef6584ac-b2d1-49d7-b8c8-9aa87e281d50</w:t>
            </w:r>
          </w:p>
        </w:tc>
        <w:tc>
          <w:tcPr>
            <w:tcW w:w="0" w:type="auto"/>
            <w:shd w:val="clear" w:color="auto" w:fill="FFFFFF"/>
          </w:tcPr>
          <w:p w14:paraId="52E18D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064A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Yes, but was NOT hospitalized</w:t>
            </w:r>
          </w:p>
        </w:tc>
        <w:tc>
          <w:tcPr>
            <w:tcW w:w="6228" w:type="dxa"/>
            <w:shd w:val="clear" w:color="auto" w:fill="FFFFFF"/>
          </w:tcPr>
          <w:p w14:paraId="366A7961" w14:textId="46B4235F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tab 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pw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</w:t>
            </w:r>
          </w:p>
        </w:tc>
      </w:tr>
      <w:tr w:rsidR="007A0507" w14:paraId="20B71058" w14:textId="77777777" w:rsidTr="0086493F">
        <w:tc>
          <w:tcPr>
            <w:tcW w:w="0" w:type="auto"/>
            <w:shd w:val="clear" w:color="auto" w:fill="FFFFFF"/>
          </w:tcPr>
          <w:p w14:paraId="1DCB89A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354</w:t>
            </w:r>
            <w:r>
              <w:rPr>
                <w:rStyle w:val="TransUnitID"/>
                <w:lang w:val="en-GB"/>
              </w:rPr>
              <w:t>e47c0277-cb7d-4a91-a9a3-530b4cdae794</w:t>
            </w:r>
          </w:p>
        </w:tc>
        <w:tc>
          <w:tcPr>
            <w:tcW w:w="0" w:type="auto"/>
            <w:shd w:val="clear" w:color="auto" w:fill="FFFFFF"/>
          </w:tcPr>
          <w:p w14:paraId="246CD2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CA50B0" w14:textId="77777777" w:rsidR="007A0507" w:rsidRDefault="007A0507" w:rsidP="007A050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Yes</w:t>
            </w:r>
            <w:proofErr w:type="gramEnd"/>
            <w:r>
              <w:rPr>
                <w:lang w:val="en-GB"/>
              </w:rPr>
              <w:t xml:space="preserve"> and WAS hospitalized</w:t>
            </w:r>
          </w:p>
        </w:tc>
        <w:tc>
          <w:tcPr>
            <w:tcW w:w="6228" w:type="dxa"/>
            <w:shd w:val="clear" w:color="auto" w:fill="FFFFFF"/>
          </w:tcPr>
          <w:p w14:paraId="55866AAB" w14:textId="07BDD55F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tau pw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</w:t>
            </w:r>
          </w:p>
        </w:tc>
      </w:tr>
      <w:tr w:rsidR="007A0507" w14:paraId="2BA6F64D" w14:textId="77777777" w:rsidTr="0086493F">
        <w:tc>
          <w:tcPr>
            <w:tcW w:w="0" w:type="auto"/>
            <w:shd w:val="clear" w:color="auto" w:fill="FFFFFF"/>
          </w:tcPr>
          <w:p w14:paraId="29FABAD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355</w:t>
            </w:r>
            <w:r>
              <w:rPr>
                <w:rStyle w:val="TransUnitID"/>
                <w:lang w:val="en-GB"/>
              </w:rPr>
              <w:t>8ed81c0d-f340-4fcc-8347-405b08381059</w:t>
            </w:r>
          </w:p>
        </w:tc>
        <w:tc>
          <w:tcPr>
            <w:tcW w:w="0" w:type="auto"/>
            <w:shd w:val="clear" w:color="auto" w:fill="FFFFFF"/>
          </w:tcPr>
          <w:p w14:paraId="12DF814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6F8E8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 {4} </w:t>
            </w:r>
            <w:r>
              <w:rPr>
                <w:rStyle w:val="Tag"/>
                <w:lang w:val="en-GB"/>
              </w:rPr>
              <w:t>&lt;109&gt;</w:t>
            </w:r>
            <w:r>
              <w:rPr>
                <w:lang w:val="en-GB"/>
              </w:rPr>
              <w:t>Go to question G1</w:t>
            </w:r>
            <w:r>
              <w:rPr>
                <w:rStyle w:val="Tag"/>
                <w:lang w:val="en-GB"/>
              </w:rPr>
              <w:t>&lt;/109&gt;</w:t>
            </w:r>
          </w:p>
        </w:tc>
        <w:tc>
          <w:tcPr>
            <w:tcW w:w="6228" w:type="dxa"/>
            <w:shd w:val="clear" w:color="auto" w:fill="FFFFFF"/>
          </w:tcPr>
          <w:p w14:paraId="09BCD0E7" w14:textId="18AF598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{4} </w:t>
            </w:r>
            <w:r w:rsidRPr="00636371">
              <w:rPr>
                <w:color w:val="FF0000"/>
                <w:lang w:val="en-GB"/>
              </w:rPr>
              <w:t>&lt;109&gt;</w:t>
            </w:r>
            <w:r>
              <w:rPr>
                <w:lang w:val="en-GB"/>
              </w:rPr>
              <w:t xml:space="preserve">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lo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G1</w:t>
            </w:r>
            <w:r w:rsidRPr="00636371">
              <w:rPr>
                <w:color w:val="FF0000"/>
                <w:lang w:val="en-GB"/>
              </w:rPr>
              <w:t>&lt;/109&gt;</w:t>
            </w:r>
          </w:p>
        </w:tc>
      </w:tr>
      <w:tr w:rsidR="007A0507" w14:paraId="1379B669" w14:textId="77777777" w:rsidTr="0086493F">
        <w:tc>
          <w:tcPr>
            <w:tcW w:w="0" w:type="auto"/>
            <w:shd w:val="clear" w:color="auto" w:fill="FFFFFF"/>
          </w:tcPr>
          <w:p w14:paraId="3F43AD4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356</w:t>
            </w:r>
            <w:r>
              <w:rPr>
                <w:rStyle w:val="TransUnitID"/>
                <w:lang w:val="en-GB"/>
              </w:rPr>
              <w:t>e0487b6e-234d-4937-916a-41158dc8a37a</w:t>
            </w:r>
          </w:p>
        </w:tc>
        <w:tc>
          <w:tcPr>
            <w:tcW w:w="0" w:type="auto"/>
            <w:shd w:val="clear" w:color="auto" w:fill="FFFFFF"/>
          </w:tcPr>
          <w:p w14:paraId="225B7DA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F0F32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F4.</w:t>
            </w:r>
          </w:p>
        </w:tc>
        <w:tc>
          <w:tcPr>
            <w:tcW w:w="6228" w:type="dxa"/>
            <w:shd w:val="clear" w:color="auto" w:fill="FFFFFF"/>
          </w:tcPr>
          <w:p w14:paraId="78ACAD1A" w14:textId="1A0A7CD7" w:rsidR="007A0507" w:rsidRDefault="007A0507" w:rsidP="007A0507">
            <w:r>
              <w:rPr>
                <w:lang w:val="en-GB"/>
              </w:rPr>
              <w:t>F4.</w:t>
            </w:r>
          </w:p>
        </w:tc>
      </w:tr>
      <w:tr w:rsidR="007A0507" w14:paraId="72977458" w14:textId="77777777" w:rsidTr="0086493F">
        <w:tc>
          <w:tcPr>
            <w:tcW w:w="0" w:type="auto"/>
            <w:shd w:val="clear" w:color="auto" w:fill="FFFFFF"/>
          </w:tcPr>
          <w:p w14:paraId="3F57864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357</w:t>
            </w:r>
            <w:r>
              <w:rPr>
                <w:rStyle w:val="TransUnitID"/>
                <w:lang w:val="en-GB"/>
              </w:rPr>
              <w:t>314b3f3b-cedb-4747-ba3e-07dddad12f45</w:t>
            </w:r>
          </w:p>
        </w:tc>
        <w:tc>
          <w:tcPr>
            <w:tcW w:w="0" w:type="auto"/>
            <w:shd w:val="clear" w:color="auto" w:fill="FFFFFF"/>
          </w:tcPr>
          <w:p w14:paraId="1BC72B1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CD986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1}Did</w:t>
            </w:r>
            <w:proofErr w:type="gramEnd"/>
            <w:r>
              <w:rPr>
                <w:lang w:val="en-GB"/>
              </w:rPr>
              <w:t xml:space="preserve"> you have any symptoms lasting four weeks or longer due to COVID-19?{</w:t>
            </w:r>
            <w:proofErr w:type="gramStart"/>
            <w:r>
              <w:rPr>
                <w:lang w:val="en-GB"/>
              </w:rPr>
              <w:t>2}Yes</w:t>
            </w:r>
            <w:proofErr w:type="gramEnd"/>
            <w:r>
              <w:rPr>
                <w:lang w:val="en-GB"/>
              </w:rPr>
              <w:t> {3}</w:t>
            </w:r>
          </w:p>
        </w:tc>
        <w:tc>
          <w:tcPr>
            <w:tcW w:w="6228" w:type="dxa"/>
            <w:shd w:val="clear" w:color="auto" w:fill="FFFFFF"/>
          </w:tcPr>
          <w:p w14:paraId="645D83D5" w14:textId="46F01AF6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tsos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ntev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plaub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B4A6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ntev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COVID-19?{2}</w:t>
            </w:r>
            <w:proofErr w:type="spellStart"/>
            <w:r w:rsidR="00AB4A69"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{3}</w:t>
            </w:r>
          </w:p>
        </w:tc>
      </w:tr>
      <w:tr w:rsidR="007A0507" w14:paraId="11E59CBA" w14:textId="77777777" w:rsidTr="0086493F">
        <w:tc>
          <w:tcPr>
            <w:tcW w:w="0" w:type="auto"/>
            <w:shd w:val="clear" w:color="auto" w:fill="FFFFFF"/>
          </w:tcPr>
          <w:p w14:paraId="3757386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358</w:t>
            </w:r>
            <w:r>
              <w:rPr>
                <w:rStyle w:val="TransUnitID"/>
                <w:lang w:val="en-GB"/>
              </w:rPr>
              <w:t>764ff1ba-0104-44d9-80cf-583bf8c5ea6d</w:t>
            </w:r>
          </w:p>
        </w:tc>
        <w:tc>
          <w:tcPr>
            <w:tcW w:w="0" w:type="auto"/>
            <w:shd w:val="clear" w:color="auto" w:fill="FFFFFF"/>
          </w:tcPr>
          <w:p w14:paraId="281A7DA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52A9F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4D50053C" w14:textId="5D622FA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211A19A8" w14:textId="77777777" w:rsidTr="0086493F">
        <w:tc>
          <w:tcPr>
            <w:tcW w:w="0" w:type="auto"/>
            <w:shd w:val="clear" w:color="auto" w:fill="FFFFFF"/>
          </w:tcPr>
          <w:p w14:paraId="30BA3B7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359</w:t>
            </w:r>
            <w:r>
              <w:rPr>
                <w:rStyle w:val="TransUnitID"/>
                <w:lang w:val="en-GB"/>
              </w:rPr>
              <w:t>3a89cc66-3c5a-42fc-9ca1-3457920f3795</w:t>
            </w:r>
          </w:p>
        </w:tc>
        <w:tc>
          <w:tcPr>
            <w:tcW w:w="0" w:type="auto"/>
            <w:shd w:val="clear" w:color="auto" w:fill="FFFFFF"/>
          </w:tcPr>
          <w:p w14:paraId="7387873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5C0E8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The following questions are about you and your household.</w:t>
            </w:r>
          </w:p>
        </w:tc>
        <w:tc>
          <w:tcPr>
            <w:tcW w:w="6228" w:type="dxa"/>
            <w:shd w:val="clear" w:color="auto" w:fill="FFFFFF"/>
          </w:tcPr>
          <w:p w14:paraId="33A6CD2D" w14:textId="1ACB2051" w:rsidR="007A0507" w:rsidRDefault="007A0507" w:rsidP="007A0507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7C99CC0D" w14:textId="77777777" w:rsidTr="0086493F">
        <w:tc>
          <w:tcPr>
            <w:tcW w:w="0" w:type="auto"/>
            <w:shd w:val="clear" w:color="auto" w:fill="FFFFFF"/>
          </w:tcPr>
          <w:p w14:paraId="0157018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360</w:t>
            </w:r>
            <w:r>
              <w:rPr>
                <w:rStyle w:val="TransUnitID"/>
                <w:lang w:val="en-GB"/>
              </w:rPr>
              <w:t>ecac5837-790c-48b6-9020-05aeac327f6b</w:t>
            </w:r>
          </w:p>
        </w:tc>
        <w:tc>
          <w:tcPr>
            <w:tcW w:w="0" w:type="auto"/>
            <w:shd w:val="clear" w:color="auto" w:fill="FFFFFF"/>
          </w:tcPr>
          <w:p w14:paraId="01E1393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385C78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information will help ensure that the survey data represents </w:t>
            </w:r>
            <w:r>
              <w:rPr>
                <w:lang w:val="en-GB"/>
              </w:rPr>
              <w:lastRenderedPageBreak/>
              <w:t xml:space="preserve">all those who live in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 xml:space="preserve"> County.</w:t>
            </w:r>
          </w:p>
        </w:tc>
        <w:tc>
          <w:tcPr>
            <w:tcW w:w="6228" w:type="dxa"/>
            <w:shd w:val="clear" w:color="auto" w:fill="FFFFFF"/>
          </w:tcPr>
          <w:p w14:paraId="4E85C315" w14:textId="76E7682B" w:rsidR="007A0507" w:rsidRDefault="007A0507" w:rsidP="007A0507">
            <w:proofErr w:type="spellStart"/>
            <w:r>
              <w:rPr>
                <w:lang w:val="en-GB"/>
              </w:rPr>
              <w:lastRenderedPageBreak/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lastRenderedPageBreak/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Lub</w:t>
            </w:r>
            <w:proofErr w:type="spellEnd"/>
            <w:r w:rsidR="00AB4A69"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Nroog</w:t>
            </w:r>
            <w:proofErr w:type="spellEnd"/>
            <w:r w:rsidR="00AB4A6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Hennepin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229D9E4F" w14:textId="77777777" w:rsidTr="0086493F">
        <w:tc>
          <w:tcPr>
            <w:tcW w:w="0" w:type="auto"/>
            <w:shd w:val="clear" w:color="auto" w:fill="FFFFFF"/>
          </w:tcPr>
          <w:p w14:paraId="3335FD3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361</w:t>
            </w:r>
            <w:r>
              <w:rPr>
                <w:rStyle w:val="TransUnitID"/>
                <w:lang w:val="en-GB"/>
              </w:rPr>
              <w:t>02c109d5-209d-4f98-bf01-2c1be8168fa4</w:t>
            </w:r>
          </w:p>
        </w:tc>
        <w:tc>
          <w:tcPr>
            <w:tcW w:w="0" w:type="auto"/>
            <w:shd w:val="clear" w:color="auto" w:fill="FFFFFF"/>
          </w:tcPr>
          <w:p w14:paraId="39410A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377F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Remember, your responses are confidential.</w:t>
            </w:r>
          </w:p>
        </w:tc>
        <w:tc>
          <w:tcPr>
            <w:tcW w:w="6228" w:type="dxa"/>
            <w:shd w:val="clear" w:color="auto" w:fill="FFFFFF"/>
          </w:tcPr>
          <w:p w14:paraId="5F282844" w14:textId="056E1291" w:rsidR="007A0507" w:rsidRDefault="007A0507" w:rsidP="007A0507">
            <w:proofErr w:type="spellStart"/>
            <w:r>
              <w:rPr>
                <w:lang w:val="en-GB"/>
              </w:rPr>
              <w:t>Nco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ntsoov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pub </w:t>
            </w:r>
            <w:proofErr w:type="spellStart"/>
            <w:r>
              <w:rPr>
                <w:lang w:val="en-GB"/>
              </w:rPr>
              <w:t>leej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6D0BBBFF" w14:textId="77777777" w:rsidTr="0086493F">
        <w:tc>
          <w:tcPr>
            <w:tcW w:w="0" w:type="auto"/>
            <w:shd w:val="clear" w:color="auto" w:fill="FFFFFF"/>
          </w:tcPr>
          <w:p w14:paraId="13CEFBD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362</w:t>
            </w:r>
            <w:r>
              <w:rPr>
                <w:rStyle w:val="TransUnitID"/>
                <w:lang w:val="en-GB"/>
              </w:rPr>
              <w:t>e17f86ff-2ed7-4acc-9a88-6d5879b60f27</w:t>
            </w:r>
          </w:p>
        </w:tc>
        <w:tc>
          <w:tcPr>
            <w:tcW w:w="0" w:type="auto"/>
            <w:shd w:val="clear" w:color="auto" w:fill="FFFFFF"/>
          </w:tcPr>
          <w:p w14:paraId="06A12B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1BE0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{1}G1.</w:t>
            </w:r>
          </w:p>
        </w:tc>
        <w:tc>
          <w:tcPr>
            <w:tcW w:w="6228" w:type="dxa"/>
            <w:shd w:val="clear" w:color="auto" w:fill="FFFFFF"/>
          </w:tcPr>
          <w:p w14:paraId="7872F41C" w14:textId="6ACAE677" w:rsidR="007A0507" w:rsidRDefault="007A0507" w:rsidP="007A0507">
            <w:r>
              <w:rPr>
                <w:lang w:val="en-GB"/>
              </w:rPr>
              <w:t>{1}G1.</w:t>
            </w:r>
          </w:p>
        </w:tc>
      </w:tr>
      <w:tr w:rsidR="007A0507" w14:paraId="03977E47" w14:textId="77777777" w:rsidTr="0086493F">
        <w:tc>
          <w:tcPr>
            <w:tcW w:w="0" w:type="auto"/>
            <w:shd w:val="clear" w:color="auto" w:fill="FFFFFF"/>
          </w:tcPr>
          <w:p w14:paraId="7638202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363</w:t>
            </w:r>
            <w:r>
              <w:rPr>
                <w:rStyle w:val="TransUnitID"/>
                <w:lang w:val="en-GB"/>
              </w:rPr>
              <w:t>11c41f0d-3515-4b80-98b5-561a47d59b32</w:t>
            </w:r>
          </w:p>
        </w:tc>
        <w:tc>
          <w:tcPr>
            <w:tcW w:w="0" w:type="auto"/>
            <w:shd w:val="clear" w:color="auto" w:fill="FFFFFF"/>
          </w:tcPr>
          <w:p w14:paraId="623604A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5E6D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Are you...?{1}</w:t>
            </w:r>
          </w:p>
        </w:tc>
        <w:tc>
          <w:tcPr>
            <w:tcW w:w="6228" w:type="dxa"/>
            <w:shd w:val="clear" w:color="auto" w:fill="FFFFFF"/>
          </w:tcPr>
          <w:p w14:paraId="3AAC6B27" w14:textId="04F8605D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...?{1}</w:t>
            </w:r>
          </w:p>
        </w:tc>
      </w:tr>
      <w:tr w:rsidR="007A0507" w14:paraId="5CA9553F" w14:textId="77777777" w:rsidTr="0086493F">
        <w:tc>
          <w:tcPr>
            <w:tcW w:w="0" w:type="auto"/>
            <w:shd w:val="clear" w:color="auto" w:fill="FFFFFF"/>
          </w:tcPr>
          <w:p w14:paraId="65D42BB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364</w:t>
            </w:r>
            <w:r>
              <w:rPr>
                <w:rStyle w:val="TransUnitID"/>
                <w:lang w:val="en-GB"/>
              </w:rPr>
              <w:t>09a6dd79-f9a0-48a2-88fd-c8a31128e235</w:t>
            </w:r>
          </w:p>
        </w:tc>
        <w:tc>
          <w:tcPr>
            <w:tcW w:w="0" w:type="auto"/>
            <w:shd w:val="clear" w:color="auto" w:fill="FFFFFF"/>
          </w:tcPr>
          <w:p w14:paraId="179E78C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8C4D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  <w:tc>
          <w:tcPr>
            <w:tcW w:w="6228" w:type="dxa"/>
            <w:shd w:val="clear" w:color="auto" w:fill="FFFFFF"/>
          </w:tcPr>
          <w:p w14:paraId="62972D14" w14:textId="47959073" w:rsidR="007A0507" w:rsidRDefault="007A0507" w:rsidP="007A0507"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</w:p>
        </w:tc>
      </w:tr>
      <w:tr w:rsidR="007A0507" w14:paraId="73809F10" w14:textId="77777777" w:rsidTr="0086493F">
        <w:tc>
          <w:tcPr>
            <w:tcW w:w="0" w:type="auto"/>
            <w:shd w:val="clear" w:color="auto" w:fill="FFFFFF"/>
          </w:tcPr>
          <w:p w14:paraId="67382AD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365</w:t>
            </w:r>
            <w:r>
              <w:rPr>
                <w:rStyle w:val="TransUnitID"/>
                <w:lang w:val="en-GB"/>
              </w:rPr>
              <w:t>13cd63a8-cd37-4031-a020-da6c876b6027</w:t>
            </w:r>
          </w:p>
        </w:tc>
        <w:tc>
          <w:tcPr>
            <w:tcW w:w="0" w:type="auto"/>
            <w:shd w:val="clear" w:color="auto" w:fill="FFFFFF"/>
          </w:tcPr>
          <w:p w14:paraId="70CFD1C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B03D3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Female</w:t>
            </w:r>
          </w:p>
        </w:tc>
        <w:tc>
          <w:tcPr>
            <w:tcW w:w="6228" w:type="dxa"/>
            <w:shd w:val="clear" w:color="auto" w:fill="FFFFFF"/>
          </w:tcPr>
          <w:p w14:paraId="5729A3E0" w14:textId="4FD35C40" w:rsidR="007A0507" w:rsidRDefault="007A0507" w:rsidP="007A0507">
            <w:proofErr w:type="spellStart"/>
            <w:r>
              <w:rPr>
                <w:lang w:val="en-GB"/>
              </w:rPr>
              <w:t>Poj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niam</w:t>
            </w:r>
            <w:proofErr w:type="spellEnd"/>
          </w:p>
        </w:tc>
      </w:tr>
      <w:tr w:rsidR="007A0507" w14:paraId="1A2D997E" w14:textId="77777777" w:rsidTr="0086493F">
        <w:tc>
          <w:tcPr>
            <w:tcW w:w="0" w:type="auto"/>
            <w:shd w:val="clear" w:color="auto" w:fill="FFFFFF"/>
          </w:tcPr>
          <w:p w14:paraId="28632F1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366</w:t>
            </w:r>
            <w:r>
              <w:rPr>
                <w:rStyle w:val="TransUnitID"/>
                <w:lang w:val="en-GB"/>
              </w:rPr>
              <w:t>49861025-5744-44b6-9a84-4dd6b75b31ef</w:t>
            </w:r>
          </w:p>
        </w:tc>
        <w:tc>
          <w:tcPr>
            <w:tcW w:w="0" w:type="auto"/>
            <w:shd w:val="clear" w:color="auto" w:fill="FFFFFF"/>
          </w:tcPr>
          <w:p w14:paraId="001225A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33B362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Non-binary</w:t>
            </w:r>
          </w:p>
        </w:tc>
        <w:tc>
          <w:tcPr>
            <w:tcW w:w="6228" w:type="dxa"/>
            <w:shd w:val="clear" w:color="auto" w:fill="FFFFFF"/>
          </w:tcPr>
          <w:p w14:paraId="2199891B" w14:textId="2330D386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ob</w:t>
            </w:r>
            <w:proofErr w:type="spellEnd"/>
            <w:r w:rsidR="00AB4A69"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hom</w:t>
            </w:r>
            <w:proofErr w:type="spellEnd"/>
          </w:p>
        </w:tc>
      </w:tr>
      <w:tr w:rsidR="007A0507" w14:paraId="024EFF1E" w14:textId="77777777" w:rsidTr="0086493F">
        <w:tc>
          <w:tcPr>
            <w:tcW w:w="0" w:type="auto"/>
            <w:shd w:val="clear" w:color="auto" w:fill="FFFFFF"/>
          </w:tcPr>
          <w:p w14:paraId="6266319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367</w:t>
            </w:r>
            <w:r>
              <w:rPr>
                <w:rStyle w:val="TransUnitID"/>
                <w:lang w:val="en-GB"/>
              </w:rPr>
              <w:t>420b8034-12da-4a3f-996c-dd69fd06a6c0</w:t>
            </w:r>
          </w:p>
        </w:tc>
        <w:tc>
          <w:tcPr>
            <w:tcW w:w="0" w:type="auto"/>
            <w:shd w:val="clear" w:color="auto" w:fill="FFFFFF"/>
          </w:tcPr>
          <w:p w14:paraId="05895E4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F182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Something else, please specify</w:t>
            </w:r>
          </w:p>
        </w:tc>
        <w:tc>
          <w:tcPr>
            <w:tcW w:w="6228" w:type="dxa"/>
            <w:shd w:val="clear" w:color="auto" w:fill="FFFFFF"/>
          </w:tcPr>
          <w:p w14:paraId="2924C2B9" w14:textId="23554799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</w:p>
        </w:tc>
      </w:tr>
      <w:tr w:rsidR="007A0507" w14:paraId="0F4E7F3C" w14:textId="77777777" w:rsidTr="0086493F">
        <w:tc>
          <w:tcPr>
            <w:tcW w:w="0" w:type="auto"/>
            <w:shd w:val="clear" w:color="auto" w:fill="FFFFFF"/>
          </w:tcPr>
          <w:p w14:paraId="2B9DC6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368</w:t>
            </w:r>
            <w:r>
              <w:rPr>
                <w:rStyle w:val="TransUnitID"/>
                <w:lang w:val="en-GB"/>
              </w:rPr>
              <w:t>e36f3d66-d1e4-4f20-9be9-5313f19a6149</w:t>
            </w:r>
          </w:p>
        </w:tc>
        <w:tc>
          <w:tcPr>
            <w:tcW w:w="0" w:type="auto"/>
            <w:shd w:val="clear" w:color="auto" w:fill="FFFFFF"/>
          </w:tcPr>
          <w:p w14:paraId="5EC52FE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CCAA8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{2}G2.</w:t>
            </w:r>
          </w:p>
        </w:tc>
        <w:tc>
          <w:tcPr>
            <w:tcW w:w="6228" w:type="dxa"/>
            <w:shd w:val="clear" w:color="auto" w:fill="FFFFFF"/>
          </w:tcPr>
          <w:p w14:paraId="3FB7F568" w14:textId="19A87E58" w:rsidR="007A0507" w:rsidRDefault="007A0507" w:rsidP="007A0507">
            <w:r>
              <w:rPr>
                <w:lang w:val="en-GB"/>
              </w:rPr>
              <w:t>{2}G2.</w:t>
            </w:r>
          </w:p>
        </w:tc>
      </w:tr>
      <w:tr w:rsidR="007A0507" w14:paraId="34A5F2F6" w14:textId="77777777" w:rsidTr="0086493F">
        <w:tc>
          <w:tcPr>
            <w:tcW w:w="0" w:type="auto"/>
            <w:shd w:val="clear" w:color="auto" w:fill="FFFFFF"/>
          </w:tcPr>
          <w:p w14:paraId="5173DC3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369</w:t>
            </w:r>
            <w:r>
              <w:rPr>
                <w:rStyle w:val="TransUnitID"/>
                <w:lang w:val="en-GB"/>
              </w:rPr>
              <w:t>0f2bdc74-9e0f-4fb6-ac33-45b3e57b506a</w:t>
            </w:r>
          </w:p>
        </w:tc>
        <w:tc>
          <w:tcPr>
            <w:tcW w:w="0" w:type="auto"/>
            <w:shd w:val="clear" w:color="auto" w:fill="FFFFFF"/>
          </w:tcPr>
          <w:p w14:paraId="64D405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DFBE3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 you consider yourself to be transgender?</w:t>
            </w:r>
          </w:p>
        </w:tc>
        <w:tc>
          <w:tcPr>
            <w:tcW w:w="6228" w:type="dxa"/>
            <w:shd w:val="clear" w:color="auto" w:fill="FFFFFF"/>
          </w:tcPr>
          <w:p w14:paraId="06924677" w14:textId="7003AD90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transgender?</w:t>
            </w:r>
          </w:p>
        </w:tc>
      </w:tr>
      <w:tr w:rsidR="007A0507" w14:paraId="7C3B353F" w14:textId="77777777" w:rsidTr="0086493F">
        <w:tc>
          <w:tcPr>
            <w:tcW w:w="0" w:type="auto"/>
            <w:shd w:val="clear" w:color="auto" w:fill="FFFFFF"/>
          </w:tcPr>
          <w:p w14:paraId="5D6695E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370</w:t>
            </w:r>
            <w:r>
              <w:rPr>
                <w:rStyle w:val="TransUnitID"/>
                <w:lang w:val="en-GB"/>
              </w:rPr>
              <w:t>111b53bc-7fdc-4ea8-9d02-bfb0a2657a44</w:t>
            </w:r>
          </w:p>
        </w:tc>
        <w:tc>
          <w:tcPr>
            <w:tcW w:w="0" w:type="auto"/>
            <w:shd w:val="clear" w:color="auto" w:fill="FFFFFF"/>
          </w:tcPr>
          <w:p w14:paraId="439133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6FCA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FCB7B05" w14:textId="582664F9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del w:id="72" w:author="SK V" w:date="2022-05-09T05:18:00Z">
              <w:r w:rsidDel="0022637D">
                <w:rPr>
                  <w:lang w:val="en-GB"/>
                </w:rPr>
                <w:delText>lawm</w:delText>
              </w:r>
            </w:del>
          </w:p>
        </w:tc>
      </w:tr>
      <w:tr w:rsidR="007A0507" w14:paraId="37A037F9" w14:textId="77777777" w:rsidTr="0086493F">
        <w:tc>
          <w:tcPr>
            <w:tcW w:w="0" w:type="auto"/>
            <w:shd w:val="clear" w:color="auto" w:fill="FFFFFF"/>
          </w:tcPr>
          <w:p w14:paraId="0676A83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371</w:t>
            </w:r>
            <w:r>
              <w:rPr>
                <w:rStyle w:val="TransUnitID"/>
                <w:lang w:val="en-GB"/>
              </w:rPr>
              <w:t>9e4951b1-bb18-487c-a090-03d212bbec37</w:t>
            </w:r>
          </w:p>
        </w:tc>
        <w:tc>
          <w:tcPr>
            <w:tcW w:w="0" w:type="auto"/>
            <w:shd w:val="clear" w:color="auto" w:fill="FFFFFF"/>
          </w:tcPr>
          <w:p w14:paraId="111F7F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05EA23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4982BD2D" w14:textId="7F9A2589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yog</w:t>
            </w:r>
            <w:proofErr w:type="spellEnd"/>
          </w:p>
        </w:tc>
      </w:tr>
      <w:tr w:rsidR="007A0507" w14:paraId="3AB9CFAB" w14:textId="77777777" w:rsidTr="0086493F">
        <w:tc>
          <w:tcPr>
            <w:tcW w:w="0" w:type="auto"/>
            <w:shd w:val="clear" w:color="auto" w:fill="FFFFFF"/>
          </w:tcPr>
          <w:p w14:paraId="18901E6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372</w:t>
            </w:r>
            <w:r>
              <w:rPr>
                <w:rStyle w:val="TransUnitID"/>
                <w:lang w:val="en-GB"/>
              </w:rPr>
              <w:t>723dc7a3-7fb0-4c6c-8dee-5db650e4d392</w:t>
            </w:r>
          </w:p>
        </w:tc>
        <w:tc>
          <w:tcPr>
            <w:tcW w:w="0" w:type="auto"/>
            <w:shd w:val="clear" w:color="auto" w:fill="FFFFFF"/>
          </w:tcPr>
          <w:p w14:paraId="6BEB32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F0E3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{3}G3.</w:t>
            </w:r>
          </w:p>
        </w:tc>
        <w:tc>
          <w:tcPr>
            <w:tcW w:w="6228" w:type="dxa"/>
            <w:shd w:val="clear" w:color="auto" w:fill="FFFFFF"/>
          </w:tcPr>
          <w:p w14:paraId="0C588382" w14:textId="18FEB5DA" w:rsidR="007A0507" w:rsidRDefault="007A0507" w:rsidP="007A0507">
            <w:r>
              <w:rPr>
                <w:lang w:val="en-GB"/>
              </w:rPr>
              <w:t>{3}G3.</w:t>
            </w:r>
          </w:p>
        </w:tc>
      </w:tr>
      <w:tr w:rsidR="007A0507" w14:paraId="5A00EF33" w14:textId="77777777" w:rsidTr="0086493F">
        <w:tc>
          <w:tcPr>
            <w:tcW w:w="0" w:type="auto"/>
            <w:shd w:val="clear" w:color="auto" w:fill="FFFFFF"/>
          </w:tcPr>
          <w:p w14:paraId="0560AAD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373</w:t>
            </w:r>
            <w:r>
              <w:rPr>
                <w:rStyle w:val="TransUnitID"/>
                <w:lang w:val="en-GB"/>
              </w:rPr>
              <w:t>150986a5-ceef-484e-becd-cdc64a58171c</w:t>
            </w:r>
          </w:p>
        </w:tc>
        <w:tc>
          <w:tcPr>
            <w:tcW w:w="0" w:type="auto"/>
            <w:shd w:val="clear" w:color="auto" w:fill="FFFFFF"/>
          </w:tcPr>
          <w:p w14:paraId="6887AE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44631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 you consider yourself ...?</w:t>
            </w:r>
          </w:p>
        </w:tc>
        <w:tc>
          <w:tcPr>
            <w:tcW w:w="6228" w:type="dxa"/>
            <w:shd w:val="clear" w:color="auto" w:fill="FFFFFF"/>
          </w:tcPr>
          <w:p w14:paraId="329A06BA" w14:textId="7E9331F3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>
              <w:rPr>
                <w:lang w:val="en-GB"/>
              </w:rPr>
              <w:t>...?</w:t>
            </w:r>
          </w:p>
        </w:tc>
      </w:tr>
      <w:tr w:rsidR="007A0507" w14:paraId="2452E560" w14:textId="77777777" w:rsidTr="0086493F">
        <w:tc>
          <w:tcPr>
            <w:tcW w:w="0" w:type="auto"/>
            <w:shd w:val="clear" w:color="auto" w:fill="FFFFFF"/>
          </w:tcPr>
          <w:p w14:paraId="70E56B5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374</w:t>
            </w:r>
            <w:r>
              <w:rPr>
                <w:rStyle w:val="TransUnitID"/>
                <w:lang w:val="en-GB"/>
              </w:rPr>
              <w:t>4bfc603d-16bc-49db-9597-69b1c2493107</w:t>
            </w:r>
          </w:p>
        </w:tc>
        <w:tc>
          <w:tcPr>
            <w:tcW w:w="0" w:type="auto"/>
            <w:shd w:val="clear" w:color="auto" w:fill="FFFFFF"/>
          </w:tcPr>
          <w:p w14:paraId="2C54C7F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B875DD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(MARK ALL THAT APPLY) {3}</w:t>
            </w:r>
          </w:p>
        </w:tc>
        <w:tc>
          <w:tcPr>
            <w:tcW w:w="6228" w:type="dxa"/>
            <w:shd w:val="clear" w:color="auto" w:fill="FFFFFF"/>
          </w:tcPr>
          <w:p w14:paraId="2326D8AB" w14:textId="6FF03B99" w:rsidR="007A0507" w:rsidRDefault="007A0507" w:rsidP="007A0507">
            <w:r>
              <w:rPr>
                <w:lang w:val="en-GB"/>
              </w:rPr>
              <w:t xml:space="preserve">(KHO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tau) {3}</w:t>
            </w:r>
          </w:p>
        </w:tc>
      </w:tr>
      <w:tr w:rsidR="007A0507" w14:paraId="4FEEB577" w14:textId="77777777" w:rsidTr="0086493F">
        <w:tc>
          <w:tcPr>
            <w:tcW w:w="0" w:type="auto"/>
            <w:shd w:val="clear" w:color="auto" w:fill="FFFFFF"/>
          </w:tcPr>
          <w:p w14:paraId="1B3651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375</w:t>
            </w:r>
            <w:r>
              <w:rPr>
                <w:rStyle w:val="TransUnitID"/>
                <w:lang w:val="en-GB"/>
              </w:rPr>
              <w:t>b1352536-bd89-45d1-99b8-c9fd403dc70b</w:t>
            </w:r>
          </w:p>
        </w:tc>
        <w:tc>
          <w:tcPr>
            <w:tcW w:w="0" w:type="auto"/>
            <w:shd w:val="clear" w:color="auto" w:fill="FFFFFF"/>
          </w:tcPr>
          <w:p w14:paraId="0DEBA76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81835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Straight or heterosexual</w:t>
            </w:r>
          </w:p>
        </w:tc>
        <w:tc>
          <w:tcPr>
            <w:tcW w:w="6228" w:type="dxa"/>
            <w:shd w:val="clear" w:color="auto" w:fill="FFFFFF"/>
          </w:tcPr>
          <w:p w14:paraId="17987C8C" w14:textId="6E2B5464" w:rsidR="007A0507" w:rsidRDefault="007A0507" w:rsidP="007A0507">
            <w:proofErr w:type="spellStart"/>
            <w:r>
              <w:rPr>
                <w:lang w:val="en-GB"/>
              </w:rPr>
              <w:t>Ncaj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heterosexual</w:t>
            </w:r>
          </w:p>
        </w:tc>
      </w:tr>
      <w:tr w:rsidR="007A0507" w14:paraId="48B2A1B4" w14:textId="77777777" w:rsidTr="0086493F">
        <w:tc>
          <w:tcPr>
            <w:tcW w:w="0" w:type="auto"/>
            <w:shd w:val="clear" w:color="auto" w:fill="FFFFFF"/>
          </w:tcPr>
          <w:p w14:paraId="13B46F5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376</w:t>
            </w:r>
            <w:r>
              <w:rPr>
                <w:rStyle w:val="TransUnitID"/>
                <w:lang w:val="en-GB"/>
              </w:rPr>
              <w:t>19101ddd-e164-4ba7-81ab-bfb3a91e04c7</w:t>
            </w:r>
          </w:p>
        </w:tc>
        <w:tc>
          <w:tcPr>
            <w:tcW w:w="0" w:type="auto"/>
            <w:shd w:val="clear" w:color="auto" w:fill="FFFFFF"/>
          </w:tcPr>
          <w:p w14:paraId="0C1F758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EBB21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Lesbian or gay</w:t>
            </w:r>
          </w:p>
        </w:tc>
        <w:tc>
          <w:tcPr>
            <w:tcW w:w="6228" w:type="dxa"/>
            <w:shd w:val="clear" w:color="auto" w:fill="FFFFFF"/>
          </w:tcPr>
          <w:p w14:paraId="461C59ED" w14:textId="0F516B41" w:rsidR="007A0507" w:rsidRDefault="007A0507" w:rsidP="007A0507">
            <w:r>
              <w:rPr>
                <w:lang w:val="en-GB"/>
              </w:rPr>
              <w:t xml:space="preserve">Lesbian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gay</w:t>
            </w:r>
          </w:p>
        </w:tc>
      </w:tr>
      <w:tr w:rsidR="007A0507" w14:paraId="69798073" w14:textId="77777777" w:rsidTr="0086493F">
        <w:tc>
          <w:tcPr>
            <w:tcW w:w="0" w:type="auto"/>
            <w:shd w:val="clear" w:color="auto" w:fill="FFFFFF"/>
          </w:tcPr>
          <w:p w14:paraId="07F2509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377</w:t>
            </w:r>
            <w:r>
              <w:rPr>
                <w:rStyle w:val="TransUnitID"/>
                <w:lang w:val="en-GB"/>
              </w:rPr>
              <w:t>2136ff91-ccb9-4c0e-bc3f-6a1ec4486792</w:t>
            </w:r>
          </w:p>
        </w:tc>
        <w:tc>
          <w:tcPr>
            <w:tcW w:w="0" w:type="auto"/>
            <w:shd w:val="clear" w:color="auto" w:fill="FFFFFF"/>
          </w:tcPr>
          <w:p w14:paraId="760B187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B62BA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Bisexual or pansexual</w:t>
            </w:r>
          </w:p>
        </w:tc>
        <w:tc>
          <w:tcPr>
            <w:tcW w:w="6228" w:type="dxa"/>
            <w:shd w:val="clear" w:color="auto" w:fill="FFFFFF"/>
          </w:tcPr>
          <w:p w14:paraId="41B575EB" w14:textId="418C57E2" w:rsidR="007A0507" w:rsidRDefault="007A0507" w:rsidP="007A0507">
            <w:r>
              <w:rPr>
                <w:lang w:val="en-GB"/>
              </w:rPr>
              <w:t xml:space="preserve">Bisexual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pansexual</w:t>
            </w:r>
          </w:p>
        </w:tc>
      </w:tr>
      <w:tr w:rsidR="007A0507" w14:paraId="5A52E80A" w14:textId="77777777" w:rsidTr="0086493F">
        <w:tc>
          <w:tcPr>
            <w:tcW w:w="0" w:type="auto"/>
            <w:shd w:val="clear" w:color="auto" w:fill="FFFFFF"/>
          </w:tcPr>
          <w:p w14:paraId="7541B1F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378</w:t>
            </w:r>
            <w:r>
              <w:rPr>
                <w:rStyle w:val="TransUnitID"/>
                <w:lang w:val="en-GB"/>
              </w:rPr>
              <w:t>d0c7622a-5af8-4edb-808e-f70d438a3a7d</w:t>
            </w:r>
          </w:p>
        </w:tc>
        <w:tc>
          <w:tcPr>
            <w:tcW w:w="0" w:type="auto"/>
            <w:shd w:val="clear" w:color="auto" w:fill="FFFFFF"/>
          </w:tcPr>
          <w:p w14:paraId="74542F2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A3069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Queer</w:t>
            </w:r>
          </w:p>
        </w:tc>
        <w:tc>
          <w:tcPr>
            <w:tcW w:w="6228" w:type="dxa"/>
            <w:shd w:val="clear" w:color="auto" w:fill="FFFFFF"/>
          </w:tcPr>
          <w:p w14:paraId="75410467" w14:textId="40144694" w:rsidR="007A0507" w:rsidRDefault="007A0507" w:rsidP="007A0507">
            <w:proofErr w:type="spellStart"/>
            <w:r>
              <w:rPr>
                <w:lang w:val="en-GB"/>
              </w:rPr>
              <w:t>Quer</w:t>
            </w:r>
            <w:proofErr w:type="spellEnd"/>
          </w:p>
        </w:tc>
      </w:tr>
      <w:tr w:rsidR="007A0507" w14:paraId="2D268D6C" w14:textId="77777777" w:rsidTr="0086493F">
        <w:tc>
          <w:tcPr>
            <w:tcW w:w="0" w:type="auto"/>
            <w:shd w:val="clear" w:color="auto" w:fill="FFFFFF"/>
          </w:tcPr>
          <w:p w14:paraId="399CB4F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379</w:t>
            </w:r>
            <w:r>
              <w:rPr>
                <w:rStyle w:val="TransUnitID"/>
                <w:lang w:val="en-GB"/>
              </w:rPr>
              <w:t>f188ca81-9ea2-47db-8147-cfd2b69a1431</w:t>
            </w:r>
          </w:p>
        </w:tc>
        <w:tc>
          <w:tcPr>
            <w:tcW w:w="0" w:type="auto"/>
            <w:shd w:val="clear" w:color="auto" w:fill="FFFFFF"/>
          </w:tcPr>
          <w:p w14:paraId="4BD6CF0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0AD035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Questioning</w:t>
            </w:r>
          </w:p>
        </w:tc>
        <w:tc>
          <w:tcPr>
            <w:tcW w:w="6228" w:type="dxa"/>
            <w:shd w:val="clear" w:color="auto" w:fill="FFFFFF"/>
          </w:tcPr>
          <w:p w14:paraId="709F5FAE" w14:textId="64E46E8F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nug</w:t>
            </w:r>
            <w:proofErr w:type="spellEnd"/>
          </w:p>
        </w:tc>
      </w:tr>
      <w:tr w:rsidR="007A0507" w14:paraId="3D4887BC" w14:textId="77777777" w:rsidTr="0086493F">
        <w:tc>
          <w:tcPr>
            <w:tcW w:w="0" w:type="auto"/>
            <w:shd w:val="clear" w:color="auto" w:fill="FFFFFF"/>
          </w:tcPr>
          <w:p w14:paraId="3B0C41C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380</w:t>
            </w:r>
            <w:r>
              <w:rPr>
                <w:rStyle w:val="TransUnitID"/>
                <w:lang w:val="en-GB"/>
              </w:rPr>
              <w:t>6d006a83-0ff2-4166-83da-95e205d5208c</w:t>
            </w:r>
          </w:p>
        </w:tc>
        <w:tc>
          <w:tcPr>
            <w:tcW w:w="0" w:type="auto"/>
            <w:shd w:val="clear" w:color="auto" w:fill="FFFFFF"/>
          </w:tcPr>
          <w:p w14:paraId="604425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4FCD3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Something else, please specify</w:t>
            </w:r>
          </w:p>
        </w:tc>
        <w:tc>
          <w:tcPr>
            <w:tcW w:w="6228" w:type="dxa"/>
            <w:shd w:val="clear" w:color="auto" w:fill="FFFFFF"/>
          </w:tcPr>
          <w:p w14:paraId="5D811D29" w14:textId="2A725924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yam, 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</w:p>
        </w:tc>
      </w:tr>
      <w:tr w:rsidR="007A0507" w14:paraId="5AF7AE0D" w14:textId="77777777" w:rsidTr="0086493F">
        <w:tc>
          <w:tcPr>
            <w:tcW w:w="0" w:type="auto"/>
            <w:shd w:val="clear" w:color="auto" w:fill="FFFFFF"/>
          </w:tcPr>
          <w:p w14:paraId="228C08F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381</w:t>
            </w:r>
            <w:r>
              <w:rPr>
                <w:rStyle w:val="TransUnitID"/>
                <w:lang w:val="en-GB"/>
              </w:rPr>
              <w:t>efa579e5-daf1-4076-96a3-e6b9713719ca</w:t>
            </w:r>
          </w:p>
        </w:tc>
        <w:tc>
          <w:tcPr>
            <w:tcW w:w="0" w:type="auto"/>
            <w:shd w:val="clear" w:color="auto" w:fill="FFFFFF"/>
          </w:tcPr>
          <w:p w14:paraId="7140EB7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96C2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{4}G4.</w:t>
            </w:r>
          </w:p>
        </w:tc>
        <w:tc>
          <w:tcPr>
            <w:tcW w:w="6228" w:type="dxa"/>
            <w:shd w:val="clear" w:color="auto" w:fill="FFFFFF"/>
          </w:tcPr>
          <w:p w14:paraId="4CA7C32F" w14:textId="7FD270D9" w:rsidR="007A0507" w:rsidRDefault="007A0507" w:rsidP="007A0507">
            <w:r>
              <w:rPr>
                <w:lang w:val="en-GB"/>
              </w:rPr>
              <w:t>{4}G4.</w:t>
            </w:r>
          </w:p>
        </w:tc>
      </w:tr>
      <w:tr w:rsidR="007A0507" w14:paraId="53DA6AF2" w14:textId="77777777" w:rsidTr="0086493F">
        <w:tc>
          <w:tcPr>
            <w:tcW w:w="0" w:type="auto"/>
            <w:shd w:val="clear" w:color="auto" w:fill="FFFFFF"/>
          </w:tcPr>
          <w:p w14:paraId="6ADD099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382</w:t>
            </w:r>
            <w:r>
              <w:rPr>
                <w:rStyle w:val="TransUnitID"/>
                <w:lang w:val="en-GB"/>
              </w:rPr>
              <w:t>410f7de3-352b-4421-8068-b157b75e77b9</w:t>
            </w:r>
          </w:p>
        </w:tc>
        <w:tc>
          <w:tcPr>
            <w:tcW w:w="0" w:type="auto"/>
            <w:shd w:val="clear" w:color="auto" w:fill="FFFFFF"/>
          </w:tcPr>
          <w:p w14:paraId="3CC653D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F8AC1A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What is your age?</w:t>
            </w:r>
          </w:p>
        </w:tc>
        <w:tc>
          <w:tcPr>
            <w:tcW w:w="6228" w:type="dxa"/>
            <w:shd w:val="clear" w:color="auto" w:fill="FFFFFF"/>
          </w:tcPr>
          <w:p w14:paraId="29343B79" w14:textId="39B4424A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r w:rsidR="00AB4A69">
              <w:rPr>
                <w:lang w:val="en-GB"/>
              </w:rPr>
              <w:t xml:space="preserve">li </w:t>
            </w:r>
            <w:proofErr w:type="spellStart"/>
            <w:r w:rsidR="00AB4A69"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46BC7370" w14:textId="77777777" w:rsidTr="0086493F">
        <w:tc>
          <w:tcPr>
            <w:tcW w:w="0" w:type="auto"/>
            <w:shd w:val="clear" w:color="auto" w:fill="FFFFFF"/>
          </w:tcPr>
          <w:p w14:paraId="7D45A58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383</w:t>
            </w:r>
            <w:r>
              <w:rPr>
                <w:rStyle w:val="TransUnitID"/>
                <w:lang w:val="en-GB"/>
              </w:rPr>
              <w:t>03bc9267-a2ed-4ed2-bbf4-5a55a742f036</w:t>
            </w:r>
          </w:p>
        </w:tc>
        <w:tc>
          <w:tcPr>
            <w:tcW w:w="0" w:type="auto"/>
            <w:shd w:val="clear" w:color="auto" w:fill="FFFFFF"/>
          </w:tcPr>
          <w:p w14:paraId="73EBD6D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9D521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Years</w:t>
            </w:r>
          </w:p>
        </w:tc>
        <w:tc>
          <w:tcPr>
            <w:tcW w:w="6228" w:type="dxa"/>
            <w:shd w:val="clear" w:color="auto" w:fill="FFFFFF"/>
          </w:tcPr>
          <w:p w14:paraId="636221ED" w14:textId="03FA9AB6" w:rsidR="007A0507" w:rsidRDefault="007A0507" w:rsidP="007A0507">
            <w:proofErr w:type="spellStart"/>
            <w:r>
              <w:rPr>
                <w:lang w:val="en-GB"/>
              </w:rPr>
              <w:t>Xyoo</w:t>
            </w:r>
            <w:proofErr w:type="spellEnd"/>
          </w:p>
        </w:tc>
      </w:tr>
      <w:tr w:rsidR="007A0507" w14:paraId="6643DB99" w14:textId="77777777" w:rsidTr="0086493F">
        <w:tc>
          <w:tcPr>
            <w:tcW w:w="0" w:type="auto"/>
            <w:shd w:val="clear" w:color="auto" w:fill="FFFFFF"/>
          </w:tcPr>
          <w:p w14:paraId="46A5709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384</w:t>
            </w:r>
            <w:r>
              <w:rPr>
                <w:rStyle w:val="TransUnitID"/>
                <w:lang w:val="en-GB"/>
              </w:rPr>
              <w:t>54e39479-c013-45a8-821d-432fb0c309fa</w:t>
            </w:r>
          </w:p>
        </w:tc>
        <w:tc>
          <w:tcPr>
            <w:tcW w:w="0" w:type="auto"/>
            <w:shd w:val="clear" w:color="auto" w:fill="FFFFFF"/>
          </w:tcPr>
          <w:p w14:paraId="53DC658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30F49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{5}G5.</w:t>
            </w:r>
          </w:p>
        </w:tc>
        <w:tc>
          <w:tcPr>
            <w:tcW w:w="6228" w:type="dxa"/>
            <w:shd w:val="clear" w:color="auto" w:fill="FFFFFF"/>
          </w:tcPr>
          <w:p w14:paraId="7624364B" w14:textId="400DD809" w:rsidR="007A0507" w:rsidRDefault="007A0507" w:rsidP="007A0507">
            <w:r>
              <w:rPr>
                <w:lang w:val="en-GB"/>
              </w:rPr>
              <w:t>{5}G5.</w:t>
            </w:r>
          </w:p>
        </w:tc>
      </w:tr>
      <w:tr w:rsidR="007A0507" w14:paraId="51EDEFA7" w14:textId="77777777" w:rsidTr="0086493F">
        <w:tc>
          <w:tcPr>
            <w:tcW w:w="0" w:type="auto"/>
            <w:shd w:val="clear" w:color="auto" w:fill="FFFFFF"/>
          </w:tcPr>
          <w:p w14:paraId="544C5C4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385</w:t>
            </w:r>
            <w:r>
              <w:rPr>
                <w:rStyle w:val="TransUnitID"/>
                <w:lang w:val="en-GB"/>
              </w:rPr>
              <w:t>a361857f-85dd-43fb-a89b-c3b276d1a8b0</w:t>
            </w:r>
          </w:p>
        </w:tc>
        <w:tc>
          <w:tcPr>
            <w:tcW w:w="0" w:type="auto"/>
            <w:shd w:val="clear" w:color="auto" w:fill="FFFFFF"/>
          </w:tcPr>
          <w:p w14:paraId="107C74D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19A672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Are you currently ...?</w:t>
            </w:r>
          </w:p>
        </w:tc>
        <w:tc>
          <w:tcPr>
            <w:tcW w:w="6228" w:type="dxa"/>
            <w:shd w:val="clear" w:color="auto" w:fill="FFFFFF"/>
          </w:tcPr>
          <w:p w14:paraId="6B73BB86" w14:textId="6E25B9A4" w:rsidR="007A0507" w:rsidRDefault="007A0507" w:rsidP="007A0507">
            <w:r>
              <w:rPr>
                <w:lang w:val="en-GB"/>
              </w:rPr>
              <w:t xml:space="preserve">Tam sim no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...?</w:t>
            </w:r>
          </w:p>
        </w:tc>
      </w:tr>
      <w:tr w:rsidR="007A0507" w14:paraId="31F1CBDD" w14:textId="77777777" w:rsidTr="0086493F">
        <w:tc>
          <w:tcPr>
            <w:tcW w:w="0" w:type="auto"/>
            <w:shd w:val="clear" w:color="auto" w:fill="FFFFFF"/>
          </w:tcPr>
          <w:p w14:paraId="300FA9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386</w:t>
            </w:r>
            <w:r>
              <w:rPr>
                <w:rStyle w:val="TransUnitID"/>
                <w:lang w:val="en-GB"/>
              </w:rPr>
              <w:t>f9977051-ef94-468a-a828-7d58b71fe659</w:t>
            </w:r>
          </w:p>
        </w:tc>
        <w:tc>
          <w:tcPr>
            <w:tcW w:w="0" w:type="auto"/>
            <w:shd w:val="clear" w:color="auto" w:fill="FFFFFF"/>
          </w:tcPr>
          <w:p w14:paraId="63F0A4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EBB2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Married or living with a partner {6}</w:t>
            </w:r>
          </w:p>
        </w:tc>
        <w:tc>
          <w:tcPr>
            <w:tcW w:w="6228" w:type="dxa"/>
            <w:shd w:val="clear" w:color="auto" w:fill="FFFFFF"/>
          </w:tcPr>
          <w:p w14:paraId="6A1E92C7" w14:textId="535FDA63" w:rsidR="007A0507" w:rsidRDefault="007A0507" w:rsidP="007A0507">
            <w:r>
              <w:rPr>
                <w:lang w:val="en-GB"/>
              </w:rPr>
              <w:t xml:space="preserve">Sib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B4A6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khub</w:t>
            </w:r>
            <w:proofErr w:type="spellEnd"/>
            <w:r>
              <w:rPr>
                <w:lang w:val="en-GB"/>
              </w:rPr>
              <w:t xml:space="preserve"> {6}</w:t>
            </w:r>
          </w:p>
        </w:tc>
      </w:tr>
      <w:tr w:rsidR="007A0507" w14:paraId="0CDC1518" w14:textId="77777777" w:rsidTr="0086493F">
        <w:tc>
          <w:tcPr>
            <w:tcW w:w="0" w:type="auto"/>
            <w:shd w:val="clear" w:color="auto" w:fill="FFFFFF"/>
          </w:tcPr>
          <w:p w14:paraId="2426A28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387</w:t>
            </w:r>
            <w:r>
              <w:rPr>
                <w:rStyle w:val="TransUnitID"/>
                <w:lang w:val="en-GB"/>
              </w:rPr>
              <w:t>cb06e69e-49f8-4d18-ab20-031eaad4cb3f</w:t>
            </w:r>
          </w:p>
        </w:tc>
        <w:tc>
          <w:tcPr>
            <w:tcW w:w="0" w:type="auto"/>
            <w:shd w:val="clear" w:color="auto" w:fill="FFFFFF"/>
          </w:tcPr>
          <w:p w14:paraId="79359BD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8A9351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 a marriage-like relationship {6}</w:t>
            </w:r>
          </w:p>
        </w:tc>
        <w:tc>
          <w:tcPr>
            <w:tcW w:w="6228" w:type="dxa"/>
            <w:shd w:val="clear" w:color="auto" w:fill="FFFFFF"/>
          </w:tcPr>
          <w:p w14:paraId="2E65A79E" w14:textId="67FBD0A5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sib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zoo li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sib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{6}</w:t>
            </w:r>
          </w:p>
        </w:tc>
      </w:tr>
      <w:tr w:rsidR="007A0507" w14:paraId="192D98E0" w14:textId="77777777" w:rsidTr="0086493F">
        <w:tc>
          <w:tcPr>
            <w:tcW w:w="0" w:type="auto"/>
            <w:shd w:val="clear" w:color="auto" w:fill="FFFFFF"/>
          </w:tcPr>
          <w:p w14:paraId="7221F22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388</w:t>
            </w:r>
            <w:r>
              <w:rPr>
                <w:rStyle w:val="TransUnitID"/>
                <w:lang w:val="en-GB"/>
              </w:rPr>
              <w:t>c353513f-282b-4ac9-9b7c-9ee551abdb67</w:t>
            </w:r>
          </w:p>
        </w:tc>
        <w:tc>
          <w:tcPr>
            <w:tcW w:w="0" w:type="auto"/>
            <w:shd w:val="clear" w:color="auto" w:fill="FFFFFF"/>
          </w:tcPr>
          <w:p w14:paraId="1B53204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0AFF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Separated, divorced, or widowed</w:t>
            </w:r>
          </w:p>
        </w:tc>
        <w:tc>
          <w:tcPr>
            <w:tcW w:w="6228" w:type="dxa"/>
            <w:shd w:val="clear" w:color="auto" w:fill="FFFFFF"/>
          </w:tcPr>
          <w:p w14:paraId="44089AF6" w14:textId="64CE0ACB" w:rsidR="007A0507" w:rsidRDefault="007A0507" w:rsidP="007A0507">
            <w:r>
              <w:rPr>
                <w:lang w:val="en-GB"/>
              </w:rPr>
              <w:t xml:space="preserve">Sib </w:t>
            </w:r>
            <w:proofErr w:type="spellStart"/>
            <w:ins w:id="73" w:author="SK V" w:date="2022-05-09T05:29:00Z">
              <w:r w:rsidR="00E14407">
                <w:rPr>
                  <w:lang w:val="en-GB"/>
                </w:rPr>
                <w:t>ncaim</w:t>
              </w:r>
              <w:proofErr w:type="spellEnd"/>
              <w:r w:rsidR="00E14407">
                <w:rPr>
                  <w:lang w:val="en-GB"/>
                </w:rPr>
                <w:t xml:space="preserve"> </w:t>
              </w:r>
            </w:ins>
            <w:del w:id="74" w:author="SK V" w:date="2022-05-09T05:29:00Z">
              <w:r w:rsidDel="00E14407">
                <w:rPr>
                  <w:lang w:val="en-GB"/>
                </w:rPr>
                <w:delText>nrauj</w:delText>
              </w:r>
            </w:del>
            <w:r>
              <w:rPr>
                <w:lang w:val="en-GB"/>
              </w:rPr>
              <w:t xml:space="preserve">, sib </w:t>
            </w:r>
            <w:proofErr w:type="spellStart"/>
            <w:r>
              <w:rPr>
                <w:lang w:val="en-GB"/>
              </w:rPr>
              <w:t>nrauj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ntsuam</w:t>
            </w:r>
            <w:proofErr w:type="spellEnd"/>
          </w:p>
        </w:tc>
      </w:tr>
      <w:tr w:rsidR="007A0507" w14:paraId="04D58D79" w14:textId="77777777" w:rsidTr="0086493F">
        <w:tc>
          <w:tcPr>
            <w:tcW w:w="0" w:type="auto"/>
            <w:shd w:val="clear" w:color="auto" w:fill="FFFFFF"/>
          </w:tcPr>
          <w:p w14:paraId="054E841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389</w:t>
            </w:r>
            <w:r>
              <w:rPr>
                <w:rStyle w:val="TransUnitID"/>
                <w:lang w:val="en-GB"/>
              </w:rPr>
              <w:t>c3b1fb7f-03e4-439d-b32d-b72f60e5cc5f</w:t>
            </w:r>
          </w:p>
        </w:tc>
        <w:tc>
          <w:tcPr>
            <w:tcW w:w="0" w:type="auto"/>
            <w:shd w:val="clear" w:color="auto" w:fill="FFFFFF"/>
          </w:tcPr>
          <w:p w14:paraId="302F5C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F5A56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 married</w:t>
            </w:r>
          </w:p>
        </w:tc>
        <w:tc>
          <w:tcPr>
            <w:tcW w:w="6228" w:type="dxa"/>
            <w:shd w:val="clear" w:color="auto" w:fill="FFFFFF"/>
          </w:tcPr>
          <w:p w14:paraId="21D85F87" w14:textId="4C507A2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sib </w:t>
            </w:r>
            <w:proofErr w:type="spellStart"/>
            <w:r>
              <w:rPr>
                <w:lang w:val="en-GB"/>
              </w:rPr>
              <w:t>yuav</w:t>
            </w:r>
            <w:proofErr w:type="spellEnd"/>
          </w:p>
        </w:tc>
      </w:tr>
      <w:tr w:rsidR="007A0507" w14:paraId="00B9353D" w14:textId="77777777" w:rsidTr="0086493F">
        <w:tc>
          <w:tcPr>
            <w:tcW w:w="0" w:type="auto"/>
            <w:shd w:val="clear" w:color="auto" w:fill="FFFFFF"/>
          </w:tcPr>
          <w:p w14:paraId="0FA0FCC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390</w:t>
            </w:r>
            <w:r>
              <w:rPr>
                <w:rStyle w:val="TransUnitID"/>
                <w:lang w:val="en-GB"/>
              </w:rPr>
              <w:t>08ce4110-7583-47b1-8006-a3f7839983ef</w:t>
            </w:r>
          </w:p>
        </w:tc>
        <w:tc>
          <w:tcPr>
            <w:tcW w:w="0" w:type="auto"/>
            <w:shd w:val="clear" w:color="auto" w:fill="FFFFFF"/>
          </w:tcPr>
          <w:p w14:paraId="2E0D288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D836D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{7}G6.</w:t>
            </w:r>
          </w:p>
        </w:tc>
        <w:tc>
          <w:tcPr>
            <w:tcW w:w="6228" w:type="dxa"/>
            <w:shd w:val="clear" w:color="auto" w:fill="FFFFFF"/>
          </w:tcPr>
          <w:p w14:paraId="06BC4BEB" w14:textId="466AA1C7" w:rsidR="007A0507" w:rsidRDefault="007A0507" w:rsidP="007A0507">
            <w:r>
              <w:rPr>
                <w:lang w:val="en-GB"/>
              </w:rPr>
              <w:t>{7}G 6.</w:t>
            </w:r>
          </w:p>
        </w:tc>
      </w:tr>
      <w:tr w:rsidR="007A0507" w14:paraId="72CE11F2" w14:textId="77777777" w:rsidTr="0086493F">
        <w:tc>
          <w:tcPr>
            <w:tcW w:w="0" w:type="auto"/>
            <w:shd w:val="clear" w:color="auto" w:fill="FFFFFF"/>
          </w:tcPr>
          <w:p w14:paraId="5C3C27D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391</w:t>
            </w:r>
            <w:r>
              <w:rPr>
                <w:rStyle w:val="TransUnitID"/>
                <w:lang w:val="en-GB"/>
              </w:rPr>
              <w:t>feae8dd2-7b9e-4b42-8c8f-e71a6a1bb819</w:t>
            </w:r>
          </w:p>
        </w:tc>
        <w:tc>
          <w:tcPr>
            <w:tcW w:w="0" w:type="auto"/>
            <w:shd w:val="clear" w:color="auto" w:fill="FFFFFF"/>
          </w:tcPr>
          <w:p w14:paraId="0AD17CA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A73F2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 you speak a language other than English</w:t>
            </w:r>
          </w:p>
        </w:tc>
        <w:tc>
          <w:tcPr>
            <w:tcW w:w="6228" w:type="dxa"/>
            <w:shd w:val="clear" w:color="auto" w:fill="FFFFFF"/>
          </w:tcPr>
          <w:p w14:paraId="282D7429" w14:textId="03CD1BF3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Askiv</w:t>
            </w:r>
            <w:proofErr w:type="spellEnd"/>
          </w:p>
        </w:tc>
      </w:tr>
      <w:tr w:rsidR="007A0507" w14:paraId="0C9A426B" w14:textId="77777777" w:rsidTr="0086493F">
        <w:tc>
          <w:tcPr>
            <w:tcW w:w="0" w:type="auto"/>
            <w:shd w:val="clear" w:color="auto" w:fill="FFFFFF"/>
          </w:tcPr>
          <w:p w14:paraId="669374F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392</w:t>
            </w:r>
            <w:r>
              <w:rPr>
                <w:rStyle w:val="TransUnitID"/>
                <w:lang w:val="en-GB"/>
              </w:rPr>
              <w:t>63c229f3-b2b1-4331-8c04-1a9b6ff6b274</w:t>
            </w:r>
          </w:p>
        </w:tc>
        <w:tc>
          <w:tcPr>
            <w:tcW w:w="0" w:type="auto"/>
            <w:shd w:val="clear" w:color="auto" w:fill="FFFFFF"/>
          </w:tcPr>
          <w:p w14:paraId="41F9F72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8A5B9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 at home?</w:t>
            </w:r>
          </w:p>
        </w:tc>
        <w:tc>
          <w:tcPr>
            <w:tcW w:w="6228" w:type="dxa"/>
            <w:shd w:val="clear" w:color="auto" w:fill="FFFFFF"/>
          </w:tcPr>
          <w:p w14:paraId="2FE8AF4F" w14:textId="6EB5E5C8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593E82B" w14:textId="77777777" w:rsidTr="0086493F">
        <w:tc>
          <w:tcPr>
            <w:tcW w:w="0" w:type="auto"/>
            <w:shd w:val="clear" w:color="auto" w:fill="FFFFFF"/>
          </w:tcPr>
          <w:p w14:paraId="14F2B8B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393</w:t>
            </w:r>
            <w:r>
              <w:rPr>
                <w:rStyle w:val="TransUnitID"/>
                <w:lang w:val="en-GB"/>
              </w:rPr>
              <w:t>9ec30b9f-a516-42a2-a559-569286b674d2</w:t>
            </w:r>
          </w:p>
        </w:tc>
        <w:tc>
          <w:tcPr>
            <w:tcW w:w="0" w:type="auto"/>
            <w:shd w:val="clear" w:color="auto" w:fill="FFFFFF"/>
          </w:tcPr>
          <w:p w14:paraId="3EA641D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39AA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E4559D4" w14:textId="533D25D0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69F2C558" w14:textId="77777777" w:rsidTr="0086493F">
        <w:tc>
          <w:tcPr>
            <w:tcW w:w="0" w:type="auto"/>
            <w:shd w:val="clear" w:color="auto" w:fill="FFFFFF"/>
          </w:tcPr>
          <w:p w14:paraId="163E7E6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394</w:t>
            </w:r>
            <w:r>
              <w:rPr>
                <w:rStyle w:val="TransUnitID"/>
                <w:lang w:val="en-GB"/>
              </w:rPr>
              <w:t>970f5a99-4ec8-4e2a-a79f-1ae263385d7b</w:t>
            </w:r>
          </w:p>
        </w:tc>
        <w:tc>
          <w:tcPr>
            <w:tcW w:w="0" w:type="auto"/>
            <w:shd w:val="clear" w:color="auto" w:fill="FFFFFF"/>
          </w:tcPr>
          <w:p w14:paraId="76842BE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94373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1C1843EE" w14:textId="2FBBF871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B4A69">
              <w:rPr>
                <w:lang w:val="en-GB"/>
              </w:rPr>
              <w:t>yog</w:t>
            </w:r>
            <w:proofErr w:type="spellEnd"/>
          </w:p>
        </w:tc>
      </w:tr>
      <w:tr w:rsidR="007A0507" w14:paraId="0A88F3B5" w14:textId="77777777" w:rsidTr="0086493F">
        <w:tc>
          <w:tcPr>
            <w:tcW w:w="0" w:type="auto"/>
            <w:shd w:val="clear" w:color="auto" w:fill="FFFFFF"/>
          </w:tcPr>
          <w:p w14:paraId="2189B08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395</w:t>
            </w:r>
            <w:r>
              <w:rPr>
                <w:rStyle w:val="TransUnitID"/>
                <w:lang w:val="en-GB"/>
              </w:rPr>
              <w:t>fac928b8-b4cc-47b7-b526-713596ff3683</w:t>
            </w:r>
          </w:p>
        </w:tc>
        <w:tc>
          <w:tcPr>
            <w:tcW w:w="0" w:type="auto"/>
            <w:shd w:val="clear" w:color="auto" w:fill="FFFFFF"/>
          </w:tcPr>
          <w:p w14:paraId="3A4663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5EE0B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{8}G7.</w:t>
            </w:r>
          </w:p>
        </w:tc>
        <w:tc>
          <w:tcPr>
            <w:tcW w:w="6228" w:type="dxa"/>
            <w:shd w:val="clear" w:color="auto" w:fill="FFFFFF"/>
          </w:tcPr>
          <w:p w14:paraId="07DED473" w14:textId="1D0E6063" w:rsidR="007A0507" w:rsidRDefault="007A0507" w:rsidP="007A0507">
            <w:r>
              <w:rPr>
                <w:lang w:val="en-GB"/>
              </w:rPr>
              <w:t>{8}G 7.</w:t>
            </w:r>
          </w:p>
        </w:tc>
      </w:tr>
      <w:tr w:rsidR="007A0507" w14:paraId="3A5C759F" w14:textId="77777777" w:rsidTr="0086493F">
        <w:tc>
          <w:tcPr>
            <w:tcW w:w="0" w:type="auto"/>
            <w:shd w:val="clear" w:color="auto" w:fill="FFFFFF"/>
          </w:tcPr>
          <w:p w14:paraId="42FA158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396</w:t>
            </w:r>
            <w:r>
              <w:rPr>
                <w:rStyle w:val="TransUnitID"/>
                <w:lang w:val="en-GB"/>
              </w:rPr>
              <w:t>29e22cfb-c72b-4ea1-bdd2-3d3c1488a02f</w:t>
            </w:r>
          </w:p>
        </w:tc>
        <w:tc>
          <w:tcPr>
            <w:tcW w:w="0" w:type="auto"/>
            <w:shd w:val="clear" w:color="auto" w:fill="FFFFFF"/>
          </w:tcPr>
          <w:p w14:paraId="0F1803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41A5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INCLUDING YOURSELF, how many adults and</w:t>
            </w:r>
          </w:p>
        </w:tc>
        <w:tc>
          <w:tcPr>
            <w:tcW w:w="6228" w:type="dxa"/>
            <w:shd w:val="clear" w:color="auto" w:fill="FFFFFF"/>
          </w:tcPr>
          <w:p w14:paraId="1C6719FB" w14:textId="1B9AA1DB" w:rsidR="007A0507" w:rsidRDefault="00C259AC" w:rsidP="007A0507">
            <w:ins w:id="75" w:author="SK V" w:date="2022-05-09T05:31:00Z">
              <w:r>
                <w:rPr>
                  <w:lang w:val="en-GB"/>
                </w:rPr>
                <w:t>S</w:t>
              </w:r>
            </w:ins>
            <w:ins w:id="76" w:author="SK V" w:date="2022-05-09T05:32:00Z">
              <w:r>
                <w:rPr>
                  <w:lang w:val="en-GB"/>
                </w:rPr>
                <w:t xml:space="preserve">UAV NROG KOJ TUS KHEEJ </w:t>
              </w:r>
            </w:ins>
            <w:del w:id="77" w:author="SK V" w:date="2022-05-09T05:31:00Z">
              <w:r w:rsidR="007A0507" w:rsidDel="00C259AC">
                <w:rPr>
                  <w:lang w:val="en-GB"/>
                </w:rPr>
                <w:delText>SIB NTAUS NTUJ</w:delText>
              </w:r>
            </w:del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muaj</w:t>
            </w:r>
            <w:proofErr w:type="spellEnd"/>
            <w:r w:rsidR="007A0507">
              <w:rPr>
                <w:lang w:val="en-GB"/>
              </w:rPr>
              <w:t xml:space="preserve"> pes </w:t>
            </w:r>
            <w:proofErr w:type="spellStart"/>
            <w:r w:rsidR="007A0507">
              <w:rPr>
                <w:lang w:val="en-GB"/>
              </w:rPr>
              <w:t>tsawg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tus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neeg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laus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thiab</w:t>
            </w:r>
            <w:proofErr w:type="spellEnd"/>
          </w:p>
        </w:tc>
      </w:tr>
      <w:tr w:rsidR="007A0507" w14:paraId="7E81D988" w14:textId="77777777" w:rsidTr="0086493F">
        <w:tc>
          <w:tcPr>
            <w:tcW w:w="0" w:type="auto"/>
            <w:shd w:val="clear" w:color="auto" w:fill="FFFFFF"/>
          </w:tcPr>
          <w:p w14:paraId="08191A8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397</w:t>
            </w:r>
            <w:r>
              <w:rPr>
                <w:rStyle w:val="TransUnitID"/>
                <w:lang w:val="en-GB"/>
              </w:rPr>
              <w:t>80731cbf-e356-41ab-82cf-6ac363fe382a</w:t>
            </w:r>
          </w:p>
        </w:tc>
        <w:tc>
          <w:tcPr>
            <w:tcW w:w="0" w:type="auto"/>
            <w:shd w:val="clear" w:color="auto" w:fill="FFFFFF"/>
          </w:tcPr>
          <w:p w14:paraId="461B3E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30FB1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children live in your household?</w:t>
            </w:r>
          </w:p>
        </w:tc>
        <w:tc>
          <w:tcPr>
            <w:tcW w:w="6228" w:type="dxa"/>
            <w:shd w:val="clear" w:color="auto" w:fill="FFFFFF"/>
          </w:tcPr>
          <w:p w14:paraId="581D7E44" w14:textId="5936E469" w:rsidR="007A0507" w:rsidRDefault="007A0507" w:rsidP="007A0507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</w:t>
            </w:r>
            <w:r w:rsidR="00AB4A6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50B2225E" w14:textId="77777777" w:rsidTr="0086493F">
        <w:tc>
          <w:tcPr>
            <w:tcW w:w="0" w:type="auto"/>
            <w:shd w:val="clear" w:color="auto" w:fill="FFFFFF"/>
          </w:tcPr>
          <w:p w14:paraId="568326A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398</w:t>
            </w:r>
            <w:r>
              <w:rPr>
                <w:rStyle w:val="TransUnitID"/>
                <w:lang w:val="en-GB"/>
              </w:rPr>
              <w:t>3ad4cb82-7cf8-4ccd-a077-96ce238693a7</w:t>
            </w:r>
          </w:p>
        </w:tc>
        <w:tc>
          <w:tcPr>
            <w:tcW w:w="0" w:type="auto"/>
            <w:shd w:val="clear" w:color="auto" w:fill="FFFFFF"/>
          </w:tcPr>
          <w:p w14:paraId="006E8C0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FF3E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{8}{</w:t>
            </w:r>
            <w:proofErr w:type="gramStart"/>
            <w:r>
              <w:rPr>
                <w:lang w:val="en-GB"/>
              </w:rPr>
              <w:t>9}Number</w:t>
            </w:r>
            <w:proofErr w:type="gramEnd"/>
            <w:r>
              <w:rPr>
                <w:lang w:val="en-GB"/>
              </w:rPr>
              <w:t xml:space="preserve"> of adults age 18 and older INCLUDING YOURSELF</w:t>
            </w:r>
          </w:p>
        </w:tc>
        <w:tc>
          <w:tcPr>
            <w:tcW w:w="6228" w:type="dxa"/>
            <w:shd w:val="clear" w:color="auto" w:fill="FFFFFF"/>
          </w:tcPr>
          <w:p w14:paraId="7A09453D" w14:textId="68500018" w:rsidR="007A0507" w:rsidRDefault="007A0507" w:rsidP="007A0507">
            <w:r>
              <w:rPr>
                <w:lang w:val="en-GB"/>
              </w:rPr>
              <w:t>{8}{</w:t>
            </w:r>
            <w:proofErr w:type="gramStart"/>
            <w:r>
              <w:rPr>
                <w:lang w:val="en-GB"/>
              </w:rPr>
              <w:t>9}Tus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18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</w:p>
        </w:tc>
      </w:tr>
      <w:tr w:rsidR="007A0507" w14:paraId="25CAD302" w14:textId="77777777" w:rsidTr="0086493F">
        <w:tc>
          <w:tcPr>
            <w:tcW w:w="0" w:type="auto"/>
            <w:shd w:val="clear" w:color="auto" w:fill="FFFFFF"/>
          </w:tcPr>
          <w:p w14:paraId="5CDD534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399</w:t>
            </w:r>
            <w:r>
              <w:rPr>
                <w:rStyle w:val="TransUnitID"/>
                <w:lang w:val="en-GB"/>
              </w:rPr>
              <w:t>32532794-e2e2-40cf-96f0-7da65e69b60d</w:t>
            </w:r>
          </w:p>
        </w:tc>
        <w:tc>
          <w:tcPr>
            <w:tcW w:w="0" w:type="auto"/>
            <w:shd w:val="clear" w:color="auto" w:fill="FFFFFF"/>
          </w:tcPr>
          <w:p w14:paraId="31D0B08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E11B7F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{9}{</w:t>
            </w:r>
            <w:proofErr w:type="gramStart"/>
            <w:r>
              <w:rPr>
                <w:lang w:val="en-GB"/>
              </w:rPr>
              <w:t>10}Number</w:t>
            </w:r>
            <w:proofErr w:type="gramEnd"/>
            <w:r>
              <w:rPr>
                <w:lang w:val="en-GB"/>
              </w:rPr>
              <w:t xml:space="preserve"> of children age 0-5</w:t>
            </w:r>
          </w:p>
        </w:tc>
        <w:tc>
          <w:tcPr>
            <w:tcW w:w="6228" w:type="dxa"/>
            <w:shd w:val="clear" w:color="auto" w:fill="FFFFFF"/>
          </w:tcPr>
          <w:p w14:paraId="78CB2EAE" w14:textId="4C0FE0AF" w:rsidR="007A0507" w:rsidRDefault="007A0507" w:rsidP="007A0507">
            <w:r>
              <w:rPr>
                <w:lang w:val="en-GB"/>
              </w:rPr>
              <w:t>{9}{</w:t>
            </w:r>
            <w:proofErr w:type="gramStart"/>
            <w:r>
              <w:rPr>
                <w:lang w:val="en-GB"/>
              </w:rPr>
              <w:t>10}Tus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</w:t>
            </w:r>
            <w:r w:rsidR="00E030A4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0-5</w:t>
            </w:r>
          </w:p>
        </w:tc>
      </w:tr>
      <w:tr w:rsidR="007A0507" w14:paraId="2C5D6350" w14:textId="77777777" w:rsidTr="0086493F">
        <w:tc>
          <w:tcPr>
            <w:tcW w:w="0" w:type="auto"/>
            <w:shd w:val="clear" w:color="auto" w:fill="FFFFFF"/>
          </w:tcPr>
          <w:p w14:paraId="710DA8B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400</w:t>
            </w:r>
            <w:r>
              <w:rPr>
                <w:rStyle w:val="TransUnitID"/>
                <w:lang w:val="en-GB"/>
              </w:rPr>
              <w:t>278ad00a-d5ee-4f4e-b9e4-0d865b3481a4</w:t>
            </w:r>
          </w:p>
        </w:tc>
        <w:tc>
          <w:tcPr>
            <w:tcW w:w="0" w:type="auto"/>
            <w:shd w:val="clear" w:color="auto" w:fill="FFFFFF"/>
          </w:tcPr>
          <w:p w14:paraId="340DC4F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4A7EA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{10}{</w:t>
            </w:r>
            <w:proofErr w:type="gramStart"/>
            <w:r>
              <w:rPr>
                <w:lang w:val="en-GB"/>
              </w:rPr>
              <w:t>11}Number</w:t>
            </w:r>
            <w:proofErr w:type="gramEnd"/>
            <w:r>
              <w:rPr>
                <w:lang w:val="en-GB"/>
              </w:rPr>
              <w:t xml:space="preserve"> of children age 6-11</w:t>
            </w:r>
          </w:p>
        </w:tc>
        <w:tc>
          <w:tcPr>
            <w:tcW w:w="6228" w:type="dxa"/>
            <w:shd w:val="clear" w:color="auto" w:fill="FFFFFF"/>
          </w:tcPr>
          <w:p w14:paraId="37EA236A" w14:textId="58B7BB7E" w:rsidR="007A0507" w:rsidRDefault="007A0507" w:rsidP="007A0507">
            <w:r>
              <w:rPr>
                <w:lang w:val="en-GB"/>
              </w:rPr>
              <w:t>{10}{</w:t>
            </w:r>
            <w:proofErr w:type="gramStart"/>
            <w:r>
              <w:rPr>
                <w:lang w:val="en-GB"/>
              </w:rPr>
              <w:t>11}Tus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</w:t>
            </w:r>
            <w:r w:rsidR="00E030A4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6-11</w:t>
            </w:r>
          </w:p>
        </w:tc>
      </w:tr>
      <w:tr w:rsidR="007A0507" w14:paraId="0A972C6D" w14:textId="77777777" w:rsidTr="0086493F">
        <w:tc>
          <w:tcPr>
            <w:tcW w:w="0" w:type="auto"/>
            <w:shd w:val="clear" w:color="auto" w:fill="FFFFFF"/>
          </w:tcPr>
          <w:p w14:paraId="15B7CAA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401</w:t>
            </w:r>
            <w:r>
              <w:rPr>
                <w:rStyle w:val="TransUnitID"/>
                <w:lang w:val="en-GB"/>
              </w:rPr>
              <w:t>48c38ba5-3b2f-4125-b455-1689151f91cb</w:t>
            </w:r>
          </w:p>
        </w:tc>
        <w:tc>
          <w:tcPr>
            <w:tcW w:w="0" w:type="auto"/>
            <w:shd w:val="clear" w:color="auto" w:fill="FFFFFF"/>
          </w:tcPr>
          <w:p w14:paraId="46E74E2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ADF8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Number of children age 12-17{11}</w:t>
            </w:r>
          </w:p>
        </w:tc>
        <w:tc>
          <w:tcPr>
            <w:tcW w:w="6228" w:type="dxa"/>
            <w:shd w:val="clear" w:color="auto" w:fill="FFFFFF"/>
          </w:tcPr>
          <w:p w14:paraId="57344064" w14:textId="182B85C6" w:rsidR="007A0507" w:rsidRDefault="007A0507" w:rsidP="007A0507">
            <w:r>
              <w:rPr>
                <w:lang w:val="en-GB"/>
              </w:rPr>
              <w:t xml:space="preserve">Tus </w:t>
            </w:r>
            <w:proofErr w:type="spellStart"/>
            <w:r>
              <w:rPr>
                <w:lang w:val="en-GB"/>
              </w:rPr>
              <w:t>naj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</w:t>
            </w:r>
            <w:r w:rsidR="00E030A4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nyoog</w:t>
            </w:r>
            <w:proofErr w:type="spellEnd"/>
            <w:r>
              <w:rPr>
                <w:lang w:val="en-GB"/>
              </w:rPr>
              <w:t xml:space="preserve"> 12-17{11}</w:t>
            </w:r>
          </w:p>
        </w:tc>
      </w:tr>
      <w:tr w:rsidR="007A0507" w14:paraId="1A60C508" w14:textId="77777777" w:rsidTr="0086493F">
        <w:tc>
          <w:tcPr>
            <w:tcW w:w="0" w:type="auto"/>
            <w:shd w:val="clear" w:color="auto" w:fill="FFFFFF"/>
          </w:tcPr>
          <w:p w14:paraId="648FFAE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402</w:t>
            </w:r>
            <w:r>
              <w:rPr>
                <w:rStyle w:val="TransUnitID"/>
                <w:lang w:val="en-GB"/>
              </w:rPr>
              <w:t>e15b9659-d0ae-40aa-91dc-cca632e10ff5</w:t>
            </w:r>
          </w:p>
        </w:tc>
        <w:tc>
          <w:tcPr>
            <w:tcW w:w="0" w:type="auto"/>
            <w:shd w:val="clear" w:color="auto" w:fill="FFFFFF"/>
          </w:tcPr>
          <w:p w14:paraId="02988D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6C4EA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SHAPE 2022 Adult survey</w:t>
            </w:r>
          </w:p>
        </w:tc>
        <w:tc>
          <w:tcPr>
            <w:tcW w:w="6228" w:type="dxa"/>
            <w:shd w:val="clear" w:color="auto" w:fill="FFFFFF"/>
          </w:tcPr>
          <w:p w14:paraId="23129166" w14:textId="594A2939" w:rsidR="007A0507" w:rsidRDefault="007A0507" w:rsidP="007A0507">
            <w:r>
              <w:rPr>
                <w:lang w:val="en-GB"/>
              </w:rPr>
              <w:t xml:space="preserve">SHAPE 2022 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</w:p>
        </w:tc>
      </w:tr>
      <w:tr w:rsidR="007A0507" w14:paraId="5262B293" w14:textId="77777777" w:rsidTr="0086493F">
        <w:tc>
          <w:tcPr>
            <w:tcW w:w="0" w:type="auto"/>
            <w:shd w:val="clear" w:color="auto" w:fill="FFFFFF"/>
          </w:tcPr>
          <w:p w14:paraId="0D73889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403</w:t>
            </w:r>
            <w:r>
              <w:rPr>
                <w:rStyle w:val="TransUnitID"/>
                <w:lang w:val="en-GB"/>
              </w:rPr>
              <w:t>ab2d1b73-5198-4c3f-a402-c968e44f00d4</w:t>
            </w:r>
          </w:p>
        </w:tc>
        <w:tc>
          <w:tcPr>
            <w:tcW w:w="0" w:type="auto"/>
            <w:shd w:val="clear" w:color="auto" w:fill="FFFFFF"/>
          </w:tcPr>
          <w:p w14:paraId="244CDE8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01C5A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Survey of the Health of All the Population and the Environment</w:t>
            </w:r>
          </w:p>
        </w:tc>
        <w:tc>
          <w:tcPr>
            <w:tcW w:w="6228" w:type="dxa"/>
            <w:shd w:val="clear" w:color="auto" w:fill="FFFFFF"/>
          </w:tcPr>
          <w:p w14:paraId="43092F27" w14:textId="0D1C5038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Tus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</w:p>
        </w:tc>
      </w:tr>
      <w:tr w:rsidR="007A0507" w14:paraId="0297449E" w14:textId="77777777" w:rsidTr="0086493F">
        <w:tc>
          <w:tcPr>
            <w:tcW w:w="0" w:type="auto"/>
            <w:shd w:val="clear" w:color="auto" w:fill="FFFFFF"/>
          </w:tcPr>
          <w:p w14:paraId="2F698F3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404</w:t>
            </w:r>
            <w:r>
              <w:rPr>
                <w:rStyle w:val="TransUnitID"/>
                <w:lang w:val="en-GB"/>
              </w:rPr>
              <w:t>44611b51-361d-495c-a4bb-4ab571970b8b</w:t>
            </w:r>
          </w:p>
        </w:tc>
        <w:tc>
          <w:tcPr>
            <w:tcW w:w="0" w:type="auto"/>
            <w:shd w:val="clear" w:color="auto" w:fill="FFFFFF"/>
          </w:tcPr>
          <w:p w14:paraId="7FA7F45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5592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228" w:type="dxa"/>
            <w:shd w:val="clear" w:color="auto" w:fill="FFFFFF"/>
          </w:tcPr>
          <w:p w14:paraId="12EBFEB6" w14:textId="123E2606" w:rsidR="007A0507" w:rsidRDefault="007A0507" w:rsidP="007A0507">
            <w:r>
              <w:rPr>
                <w:lang w:val="en-GB"/>
              </w:rPr>
              <w:t>9</w:t>
            </w:r>
          </w:p>
        </w:tc>
      </w:tr>
      <w:tr w:rsidR="007A0507" w14:paraId="506A722B" w14:textId="77777777" w:rsidTr="0086493F">
        <w:tc>
          <w:tcPr>
            <w:tcW w:w="0" w:type="auto"/>
            <w:shd w:val="clear" w:color="auto" w:fill="FFFFFF"/>
          </w:tcPr>
          <w:p w14:paraId="0030133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405</w:t>
            </w:r>
            <w:r>
              <w:rPr>
                <w:rStyle w:val="TransUnitID"/>
                <w:lang w:val="en-GB"/>
              </w:rPr>
              <w:t>049ad6db-fb12-4f0c-9dd3-a3441e9190d4</w:t>
            </w:r>
          </w:p>
        </w:tc>
        <w:tc>
          <w:tcPr>
            <w:tcW w:w="0" w:type="auto"/>
            <w:shd w:val="clear" w:color="auto" w:fill="FFFFFF"/>
          </w:tcPr>
          <w:p w14:paraId="4F5E69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4114E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56F00130" w14:textId="75457810" w:rsidR="007A0507" w:rsidRDefault="007A0507" w:rsidP="007A0507">
            <w:r>
              <w:rPr>
                <w:lang w:val="en-GB"/>
              </w:rPr>
              <w:t>KEYLINE</w:t>
            </w:r>
          </w:p>
        </w:tc>
      </w:tr>
      <w:tr w:rsidR="007A0507" w14:paraId="306F2263" w14:textId="77777777" w:rsidTr="0086493F">
        <w:tc>
          <w:tcPr>
            <w:tcW w:w="0" w:type="auto"/>
            <w:shd w:val="clear" w:color="auto" w:fill="FFFFFF"/>
          </w:tcPr>
          <w:p w14:paraId="1EAAAC6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406</w:t>
            </w:r>
            <w:r>
              <w:rPr>
                <w:rStyle w:val="TransUnitID"/>
                <w:lang w:val="en-GB"/>
              </w:rPr>
              <w:t>dffefdd6-0408-4ba6-998c-8c87d2f3fd62</w:t>
            </w:r>
          </w:p>
        </w:tc>
        <w:tc>
          <w:tcPr>
            <w:tcW w:w="0" w:type="auto"/>
            <w:shd w:val="clear" w:color="auto" w:fill="FFFFFF"/>
          </w:tcPr>
          <w:p w14:paraId="14A4713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9717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56770E5E" w14:textId="051BED62" w:rsidR="007A0507" w:rsidRDefault="007A0507" w:rsidP="007A0507">
            <w:r>
              <w:rPr>
                <w:lang w:val="en-GB"/>
              </w:rPr>
              <w:t>T:</w:t>
            </w:r>
          </w:p>
        </w:tc>
      </w:tr>
      <w:tr w:rsidR="007A0507" w14:paraId="3AE839A4" w14:textId="77777777" w:rsidTr="0086493F">
        <w:tc>
          <w:tcPr>
            <w:tcW w:w="0" w:type="auto"/>
            <w:shd w:val="clear" w:color="auto" w:fill="FFFFFF"/>
          </w:tcPr>
          <w:p w14:paraId="3286FB9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407</w:t>
            </w:r>
            <w:r>
              <w:rPr>
                <w:rStyle w:val="TransUnitID"/>
                <w:lang w:val="en-GB"/>
              </w:rPr>
              <w:t>dffefdd6-0408-4ba6-998c-8c87d2f3fd62</w:t>
            </w:r>
          </w:p>
        </w:tc>
        <w:tc>
          <w:tcPr>
            <w:tcW w:w="0" w:type="auto"/>
            <w:shd w:val="clear" w:color="auto" w:fill="FFFFFF"/>
          </w:tcPr>
          <w:p w14:paraId="7F6DCE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87BE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1C9FD62D" w14:textId="1B6E8DEA" w:rsidR="007A0507" w:rsidRDefault="007A0507" w:rsidP="007A0507">
            <w:r>
              <w:rPr>
                <w:lang w:val="en-GB"/>
              </w:rPr>
              <w:t>+1 612/333 6511</w:t>
            </w:r>
          </w:p>
        </w:tc>
      </w:tr>
      <w:tr w:rsidR="007A0507" w14:paraId="0A2D6C18" w14:textId="77777777" w:rsidTr="0086493F">
        <w:tc>
          <w:tcPr>
            <w:tcW w:w="0" w:type="auto"/>
            <w:shd w:val="clear" w:color="auto" w:fill="FFFFFF"/>
          </w:tcPr>
          <w:p w14:paraId="79F8126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408</w:t>
            </w:r>
            <w:r>
              <w:rPr>
                <w:rStyle w:val="TransUnitID"/>
                <w:lang w:val="en-GB"/>
              </w:rPr>
              <w:t>8473fc08-89eb-41e6-80db-477b11f9c801</w:t>
            </w:r>
          </w:p>
        </w:tc>
        <w:tc>
          <w:tcPr>
            <w:tcW w:w="0" w:type="auto"/>
            <w:shd w:val="clear" w:color="auto" w:fill="FFFFFF"/>
          </w:tcPr>
          <w:p w14:paraId="3CE6103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1090D4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334F744D" w14:textId="7B46FE28" w:rsidR="007A0507" w:rsidRDefault="007A0507" w:rsidP="007A0507">
            <w:r>
              <w:rPr>
                <w:lang w:val="en-GB"/>
              </w:rPr>
              <w:t>ROV</w:t>
            </w:r>
          </w:p>
        </w:tc>
      </w:tr>
      <w:tr w:rsidR="007A0507" w14:paraId="34D87CED" w14:textId="77777777" w:rsidTr="0086493F">
        <w:tc>
          <w:tcPr>
            <w:tcW w:w="0" w:type="auto"/>
            <w:shd w:val="clear" w:color="auto" w:fill="FFFFFF"/>
          </w:tcPr>
          <w:p w14:paraId="0B9878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409</w:t>
            </w:r>
            <w:r>
              <w:rPr>
                <w:rStyle w:val="TransUnitID"/>
                <w:lang w:val="en-GB"/>
              </w:rPr>
              <w:t>a3a41071-e46d-4f57-9b72-bdd73a6852cc</w:t>
            </w:r>
          </w:p>
        </w:tc>
        <w:tc>
          <w:tcPr>
            <w:tcW w:w="0" w:type="auto"/>
            <w:shd w:val="clear" w:color="auto" w:fill="FFFFFF"/>
          </w:tcPr>
          <w:p w14:paraId="7343B3A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74F77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228" w:type="dxa"/>
            <w:shd w:val="clear" w:color="auto" w:fill="FFFFFF"/>
          </w:tcPr>
          <w:p w14:paraId="0EAD9923" w14:textId="6D912E8D" w:rsidR="007A0507" w:rsidRDefault="007A0507" w:rsidP="007A0507">
            <w:r>
              <w:rPr>
                <w:lang w:val="en-GB"/>
              </w:rPr>
              <w:t>01</w:t>
            </w:r>
          </w:p>
        </w:tc>
      </w:tr>
      <w:tr w:rsidR="007A0507" w14:paraId="62B02B21" w14:textId="77777777" w:rsidTr="0086493F">
        <w:tc>
          <w:tcPr>
            <w:tcW w:w="0" w:type="auto"/>
            <w:shd w:val="clear" w:color="auto" w:fill="FFFFFF"/>
          </w:tcPr>
          <w:p w14:paraId="703D663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410</w:t>
            </w:r>
            <w:r>
              <w:rPr>
                <w:rStyle w:val="TransUnitID"/>
                <w:lang w:val="en-GB"/>
              </w:rPr>
              <w:t>f2f2ab3c-0397-4d77-9861-b44ccba8e446</w:t>
            </w:r>
          </w:p>
        </w:tc>
        <w:tc>
          <w:tcPr>
            <w:tcW w:w="0" w:type="auto"/>
            <w:shd w:val="clear" w:color="auto" w:fill="FFFFFF"/>
          </w:tcPr>
          <w:p w14:paraId="7E86345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923B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6E0C2339" w14:textId="75B3D852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2D7F7986" w14:textId="77777777" w:rsidTr="0086493F">
        <w:tc>
          <w:tcPr>
            <w:tcW w:w="0" w:type="auto"/>
            <w:shd w:val="clear" w:color="auto" w:fill="FFFFFF"/>
          </w:tcPr>
          <w:p w14:paraId="1B7380B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411</w:t>
            </w:r>
            <w:r>
              <w:rPr>
                <w:rStyle w:val="TransUnitID"/>
                <w:lang w:val="en-GB"/>
              </w:rPr>
              <w:t>ad1ea1f5-ed18-4243-b144-b53a0e183747</w:t>
            </w:r>
          </w:p>
        </w:tc>
        <w:tc>
          <w:tcPr>
            <w:tcW w:w="0" w:type="auto"/>
            <w:shd w:val="clear" w:color="auto" w:fill="FFFFFF"/>
          </w:tcPr>
          <w:p w14:paraId="391D72E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CEB96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4AAB6CF3" w14:textId="0F7EC0CC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6DB89902" w14:textId="77777777" w:rsidTr="0086493F">
        <w:tc>
          <w:tcPr>
            <w:tcW w:w="0" w:type="auto"/>
            <w:shd w:val="clear" w:color="auto" w:fill="FFFFFF"/>
          </w:tcPr>
          <w:p w14:paraId="0E65DBF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412</w:t>
            </w:r>
            <w:r>
              <w:rPr>
                <w:rStyle w:val="TransUnitID"/>
                <w:lang w:val="en-GB"/>
              </w:rPr>
              <w:t>19dd8f43-50d9-463d-af2d-6dfeab0ac63d</w:t>
            </w:r>
          </w:p>
        </w:tc>
        <w:tc>
          <w:tcPr>
            <w:tcW w:w="0" w:type="auto"/>
            <w:shd w:val="clear" w:color="auto" w:fill="FFFFFF"/>
          </w:tcPr>
          <w:p w14:paraId="74B3E40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409A5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 was not prescribed any medication</w:t>
            </w:r>
          </w:p>
        </w:tc>
        <w:tc>
          <w:tcPr>
            <w:tcW w:w="6228" w:type="dxa"/>
            <w:shd w:val="clear" w:color="auto" w:fill="FFFFFF"/>
          </w:tcPr>
          <w:p w14:paraId="2D6DF0B8" w14:textId="0CB70118" w:rsidR="007A0507" w:rsidRDefault="007A0507" w:rsidP="007A0507"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muab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</w:p>
        </w:tc>
      </w:tr>
      <w:tr w:rsidR="007A0507" w14:paraId="1A0108E2" w14:textId="77777777" w:rsidTr="0086493F">
        <w:tc>
          <w:tcPr>
            <w:tcW w:w="0" w:type="auto"/>
            <w:shd w:val="clear" w:color="auto" w:fill="FFFFFF"/>
          </w:tcPr>
          <w:p w14:paraId="5DD2DD9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413</w:t>
            </w:r>
            <w:r>
              <w:rPr>
                <w:rStyle w:val="TransUnitID"/>
                <w:lang w:val="en-GB"/>
              </w:rPr>
              <w:t>12c6ca2f-ddb8-4eda-8582-094e63a01ef0</w:t>
            </w:r>
          </w:p>
        </w:tc>
        <w:tc>
          <w:tcPr>
            <w:tcW w:w="0" w:type="auto"/>
            <w:shd w:val="clear" w:color="auto" w:fill="FFFFFF"/>
          </w:tcPr>
          <w:p w14:paraId="7D8B80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D588F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&lt;111&gt;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&lt;/111&gt;&lt;112&gt;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&lt;/112&gt;</w:t>
            </w:r>
          </w:p>
        </w:tc>
        <w:tc>
          <w:tcPr>
            <w:tcW w:w="6228" w:type="dxa"/>
            <w:shd w:val="clear" w:color="auto" w:fill="FFFFFF"/>
          </w:tcPr>
          <w:p w14:paraId="79F3D360" w14:textId="4C41AE37" w:rsidR="007A0507" w:rsidRDefault="007A0507" w:rsidP="007A0507">
            <w:r>
              <w:rPr>
                <w:rStyle w:val="Tag"/>
                <w:lang w:val="en-GB"/>
              </w:rPr>
              <w:t>&lt;111&gt;</w:t>
            </w:r>
            <w:r w:rsidR="00E030A4" w:rsidRPr="001D7B21">
              <w:rPr>
                <w:rStyle w:val="Tag"/>
                <w:color w:val="auto"/>
                <w:lang w:val="en-GB"/>
              </w:rPr>
              <w:t xml:space="preserve"> LUB NROOG</w:t>
            </w:r>
            <w:r w:rsidR="00E030A4">
              <w:rPr>
                <w:rStyle w:val="Tag"/>
                <w:lang w:val="en-GB"/>
              </w:rPr>
              <w:t xml:space="preserve"> </w:t>
            </w:r>
            <w:r w:rsidR="00E030A4">
              <w:rPr>
                <w:lang w:val="en-GB"/>
              </w:rPr>
              <w:t xml:space="preserve">HENNEPIN– </w:t>
            </w:r>
            <w:proofErr w:type="spellStart"/>
            <w:r w:rsidR="00E030A4">
              <w:rPr>
                <w:lang w:val="en-GB"/>
              </w:rPr>
              <w:t>daim</w:t>
            </w:r>
            <w:proofErr w:type="spellEnd"/>
            <w:r w:rsidR="00E030A4">
              <w:rPr>
                <w:lang w:val="en-GB"/>
              </w:rPr>
              <w:t xml:space="preserve"> </w:t>
            </w:r>
            <w:proofErr w:type="spellStart"/>
            <w:r w:rsidR="00E030A4">
              <w:rPr>
                <w:lang w:val="en-GB"/>
              </w:rPr>
              <w:t>ntawv</w:t>
            </w:r>
            <w:proofErr w:type="spellEnd"/>
            <w:r w:rsidR="00E030A4">
              <w:rPr>
                <w:lang w:val="en-GB"/>
              </w:rPr>
              <w:t xml:space="preserve"> </w:t>
            </w:r>
            <w:proofErr w:type="spellStart"/>
            <w:r w:rsidR="00E030A4">
              <w:rPr>
                <w:lang w:val="en-GB"/>
              </w:rPr>
              <w:t>ntsuam</w:t>
            </w:r>
            <w:proofErr w:type="spellEnd"/>
            <w:r w:rsidR="00E030A4">
              <w:rPr>
                <w:lang w:val="en-GB"/>
              </w:rPr>
              <w:t xml:space="preserve"> </w:t>
            </w:r>
            <w:proofErr w:type="spellStart"/>
            <w:r w:rsidR="00E030A4">
              <w:rPr>
                <w:lang w:val="en-GB"/>
              </w:rPr>
              <w:t>xyuas</w:t>
            </w:r>
            <w:proofErr w:type="spellEnd"/>
            <w:r w:rsidR="00E030A4" w:rsidRPr="00636371">
              <w:rPr>
                <w:color w:val="FF0000"/>
                <w:lang w:val="en-GB"/>
              </w:rPr>
              <w:t xml:space="preserve"> </w:t>
            </w:r>
            <w:r w:rsidRPr="00636371">
              <w:rPr>
                <w:color w:val="FF0000"/>
                <w:lang w:val="en-GB"/>
              </w:rPr>
              <w:t>&lt;/111&gt;&lt;112&gt;</w:t>
            </w:r>
            <w:r w:rsidRPr="00636371">
              <w:rPr>
                <w:lang w:val="en-GB"/>
              </w:rPr>
              <w:t>:</w:t>
            </w:r>
            <w:r w:rsidRPr="00636371">
              <w:rPr>
                <w:color w:val="FF0000"/>
                <w:lang w:val="en-GB"/>
              </w:rPr>
              <w:t>&lt;/112&gt;</w:t>
            </w:r>
          </w:p>
        </w:tc>
      </w:tr>
      <w:tr w:rsidR="007A0507" w14:paraId="218DA263" w14:textId="77777777" w:rsidTr="0086493F">
        <w:tc>
          <w:tcPr>
            <w:tcW w:w="0" w:type="auto"/>
            <w:shd w:val="clear" w:color="auto" w:fill="FFFFFF"/>
          </w:tcPr>
          <w:p w14:paraId="34BE751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414</w:t>
            </w:r>
            <w:r>
              <w:rPr>
                <w:rStyle w:val="TransUnitID"/>
                <w:lang w:val="en-GB"/>
              </w:rPr>
              <w:t>9639363d-ad06-41e3-a4c1-1a0d1472d050</w:t>
            </w:r>
          </w:p>
        </w:tc>
        <w:tc>
          <w:tcPr>
            <w:tcW w:w="0" w:type="auto"/>
            <w:shd w:val="clear" w:color="auto" w:fill="FFFFFF"/>
          </w:tcPr>
          <w:p w14:paraId="099E7C3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0F74A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SIZE:</w:t>
            </w:r>
          </w:p>
        </w:tc>
        <w:tc>
          <w:tcPr>
            <w:tcW w:w="6228" w:type="dxa"/>
            <w:shd w:val="clear" w:color="auto" w:fill="FFFFFF"/>
          </w:tcPr>
          <w:p w14:paraId="0BFA6F54" w14:textId="4722A6AC" w:rsidR="007A0507" w:rsidRDefault="00E030A4" w:rsidP="007A0507">
            <w:r>
              <w:rPr>
                <w:lang w:val="en-GB"/>
              </w:rPr>
              <w:t>QHOV LOJ</w:t>
            </w:r>
            <w:r w:rsidR="007A0507">
              <w:rPr>
                <w:lang w:val="en-GB"/>
              </w:rPr>
              <w:t>:</w:t>
            </w:r>
          </w:p>
        </w:tc>
      </w:tr>
      <w:tr w:rsidR="007A0507" w14:paraId="7C27A56A" w14:textId="77777777" w:rsidTr="0086493F">
        <w:tc>
          <w:tcPr>
            <w:tcW w:w="0" w:type="auto"/>
            <w:shd w:val="clear" w:color="auto" w:fill="FFFFFF"/>
          </w:tcPr>
          <w:p w14:paraId="519B84A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415</w:t>
            </w:r>
            <w:r>
              <w:rPr>
                <w:rStyle w:val="TransUnitID"/>
                <w:lang w:val="en-GB"/>
              </w:rPr>
              <w:t>60f7c34d-9748-4288-8f4a-bae0a3f27029</w:t>
            </w:r>
          </w:p>
        </w:tc>
        <w:tc>
          <w:tcPr>
            <w:tcW w:w="0" w:type="auto"/>
            <w:shd w:val="clear" w:color="auto" w:fill="FFFFFF"/>
          </w:tcPr>
          <w:p w14:paraId="563C1E6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B684B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&lt;114&gt;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&lt;/114&gt;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&lt;115&gt;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&lt;/115&gt;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&lt;116&gt;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&lt;/116&gt;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&lt;117&gt;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&lt;/117&gt;</w:t>
            </w:r>
          </w:p>
        </w:tc>
        <w:tc>
          <w:tcPr>
            <w:tcW w:w="6228" w:type="dxa"/>
            <w:shd w:val="clear" w:color="auto" w:fill="FFFFFF"/>
          </w:tcPr>
          <w:p w14:paraId="4B183EA2" w14:textId="6EDCBB5C" w:rsidR="007A0507" w:rsidRPr="00636371" w:rsidRDefault="007A0507" w:rsidP="007A0507">
            <w:pPr>
              <w:rPr>
                <w:color w:val="FF0000"/>
              </w:rPr>
            </w:pPr>
            <w:r w:rsidRPr="00310567">
              <w:rPr>
                <w:lang w:val="en-GB"/>
              </w:rPr>
              <w:t>14</w:t>
            </w:r>
            <w:r w:rsidRPr="00636371">
              <w:rPr>
                <w:color w:val="FF0000"/>
                <w:lang w:val="en-GB"/>
              </w:rPr>
              <w:t>&lt;114&gt;</w:t>
            </w:r>
            <w:r w:rsidRPr="00310567">
              <w:rPr>
                <w:lang w:val="en-GB"/>
              </w:rPr>
              <w:t>"</w:t>
            </w:r>
            <w:r w:rsidRPr="00636371">
              <w:rPr>
                <w:color w:val="FF0000"/>
                <w:lang w:val="en-GB"/>
              </w:rPr>
              <w:t xml:space="preserve">&lt;/114&gt; </w:t>
            </w:r>
            <w:r w:rsidRPr="00310567">
              <w:rPr>
                <w:lang w:val="en-GB"/>
              </w:rPr>
              <w:t>x 8.5</w:t>
            </w:r>
            <w:r w:rsidRPr="00636371">
              <w:rPr>
                <w:color w:val="FF0000"/>
                <w:lang w:val="en-GB"/>
              </w:rPr>
              <w:t>&lt;115&gt;</w:t>
            </w:r>
            <w:r w:rsidRPr="00310567">
              <w:rPr>
                <w:lang w:val="en-GB"/>
              </w:rPr>
              <w:t>"</w:t>
            </w:r>
            <w:r w:rsidRPr="00636371">
              <w:rPr>
                <w:color w:val="FF0000"/>
                <w:lang w:val="en-GB"/>
              </w:rPr>
              <w:t>&lt;/115&gt; &lt;116&gt;</w:t>
            </w:r>
            <w:r w:rsidRPr="00310567">
              <w:rPr>
                <w:lang w:val="en-GB"/>
              </w:rPr>
              <w:t>|</w:t>
            </w:r>
            <w:r w:rsidRPr="00636371">
              <w:rPr>
                <w:color w:val="FF0000"/>
                <w:lang w:val="en-GB"/>
              </w:rPr>
              <w:t>&lt;/116&gt; &lt;117&gt;</w:t>
            </w:r>
            <w:r w:rsidRPr="00310567">
              <w:rPr>
                <w:lang w:val="en-GB"/>
              </w:rPr>
              <w:t>LIVE:</w:t>
            </w:r>
            <w:r w:rsidRPr="00636371">
              <w:rPr>
                <w:color w:val="FF0000"/>
                <w:lang w:val="en-GB"/>
              </w:rPr>
              <w:t>&lt;/117&gt;</w:t>
            </w:r>
          </w:p>
        </w:tc>
      </w:tr>
      <w:tr w:rsidR="007A0507" w14:paraId="5E4B21A9" w14:textId="77777777" w:rsidTr="0086493F">
        <w:tc>
          <w:tcPr>
            <w:tcW w:w="0" w:type="auto"/>
            <w:shd w:val="clear" w:color="auto" w:fill="FFFFFF"/>
          </w:tcPr>
          <w:p w14:paraId="1801C82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416</w:t>
            </w:r>
            <w:r>
              <w:rPr>
                <w:rStyle w:val="TransUnitID"/>
                <w:lang w:val="en-GB"/>
              </w:rPr>
              <w:t>75e00e03-6b14-4a4e-b9f5-9dc7f2bcb9cf</w:t>
            </w:r>
          </w:p>
        </w:tc>
        <w:tc>
          <w:tcPr>
            <w:tcW w:w="0" w:type="auto"/>
            <w:shd w:val="clear" w:color="auto" w:fill="FFFFFF"/>
          </w:tcPr>
          <w:p w14:paraId="176912C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02517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&lt;118&gt;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&lt;/118&gt;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&lt;119&gt;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&lt;/119&gt;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&lt;121&gt;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&lt;/121&gt;</w:t>
            </w:r>
          </w:p>
        </w:tc>
        <w:tc>
          <w:tcPr>
            <w:tcW w:w="6228" w:type="dxa"/>
            <w:shd w:val="clear" w:color="auto" w:fill="FFFFFF"/>
          </w:tcPr>
          <w:p w14:paraId="34FCB8D2" w14:textId="250CBE05" w:rsidR="007A0507" w:rsidRPr="00636371" w:rsidRDefault="007A0507" w:rsidP="007A0507">
            <w:pPr>
              <w:rPr>
                <w:color w:val="FF0000"/>
              </w:rPr>
            </w:pPr>
            <w:r w:rsidRPr="00310567">
              <w:rPr>
                <w:lang w:val="en-GB"/>
              </w:rPr>
              <w:t>14</w:t>
            </w:r>
            <w:r w:rsidRPr="00636371">
              <w:rPr>
                <w:color w:val="FF0000"/>
                <w:lang w:val="en-GB"/>
              </w:rPr>
              <w:t xml:space="preserve">&lt;118&gt;"&lt;/118&gt; </w:t>
            </w:r>
            <w:r w:rsidRPr="00310567">
              <w:rPr>
                <w:lang w:val="en-GB"/>
              </w:rPr>
              <w:t>x 8.5</w:t>
            </w:r>
            <w:r w:rsidRPr="00636371">
              <w:rPr>
                <w:color w:val="FF0000"/>
                <w:lang w:val="en-GB"/>
              </w:rPr>
              <w:t>&lt;119&gt;</w:t>
            </w:r>
            <w:r w:rsidRPr="00310567">
              <w:rPr>
                <w:lang w:val="en-GB"/>
              </w:rPr>
              <w:t>"</w:t>
            </w:r>
            <w:r w:rsidRPr="00636371">
              <w:rPr>
                <w:color w:val="FF0000"/>
                <w:lang w:val="en-GB"/>
              </w:rPr>
              <w:t>&lt;/119&gt; &lt;120&gt;</w:t>
            </w:r>
            <w:r w:rsidRPr="00310567">
              <w:rPr>
                <w:lang w:val="en-GB"/>
              </w:rPr>
              <w:t>|</w:t>
            </w:r>
            <w:r w:rsidRPr="00636371">
              <w:rPr>
                <w:color w:val="FF0000"/>
                <w:lang w:val="en-GB"/>
              </w:rPr>
              <w:t>&lt;/120&gt; &lt;121&gt;</w:t>
            </w:r>
            <w:r w:rsidRPr="00310567">
              <w:rPr>
                <w:lang w:val="en-GB"/>
              </w:rPr>
              <w:t>BLEED:</w:t>
            </w:r>
            <w:r w:rsidRPr="00636371">
              <w:rPr>
                <w:color w:val="FF0000"/>
                <w:lang w:val="en-GB"/>
              </w:rPr>
              <w:t>&lt;/121&gt;</w:t>
            </w:r>
          </w:p>
        </w:tc>
      </w:tr>
      <w:tr w:rsidR="007A0507" w14:paraId="6A2CA920" w14:textId="77777777" w:rsidTr="0086493F">
        <w:tc>
          <w:tcPr>
            <w:tcW w:w="0" w:type="auto"/>
            <w:shd w:val="clear" w:color="auto" w:fill="FFFFFF"/>
          </w:tcPr>
          <w:p w14:paraId="0357344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417</w:t>
            </w:r>
            <w:r>
              <w:rPr>
                <w:rStyle w:val="TransUnitID"/>
                <w:lang w:val="en-GB"/>
              </w:rPr>
              <w:t>9126798f-1148-47d6-a8a6-fe48a7c38a19</w:t>
            </w:r>
          </w:p>
        </w:tc>
        <w:tc>
          <w:tcPr>
            <w:tcW w:w="0" w:type="auto"/>
            <w:shd w:val="clear" w:color="auto" w:fill="FFFFFF"/>
          </w:tcPr>
          <w:p w14:paraId="437D40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7126F5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&lt;122&gt;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&lt;/122&gt;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&lt;124&gt;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&lt;/124&gt;</w:t>
            </w:r>
          </w:p>
        </w:tc>
        <w:tc>
          <w:tcPr>
            <w:tcW w:w="6228" w:type="dxa"/>
            <w:shd w:val="clear" w:color="auto" w:fill="FFFFFF"/>
          </w:tcPr>
          <w:p w14:paraId="5945E9F1" w14:textId="36B5F27A" w:rsidR="007A0507" w:rsidRPr="00636371" w:rsidRDefault="007A0507" w:rsidP="007A0507">
            <w:pPr>
              <w:rPr>
                <w:color w:val="FF0000"/>
              </w:rPr>
            </w:pPr>
            <w:r w:rsidRPr="00310567">
              <w:rPr>
                <w:lang w:val="en-GB"/>
              </w:rPr>
              <w:t>0.125</w:t>
            </w:r>
            <w:r w:rsidRPr="00636371">
              <w:rPr>
                <w:color w:val="FF0000"/>
                <w:lang w:val="en-GB"/>
              </w:rPr>
              <w:t>&lt;122&gt;</w:t>
            </w:r>
            <w:r w:rsidRPr="00310567">
              <w:rPr>
                <w:lang w:val="en-GB"/>
              </w:rPr>
              <w:t>"</w:t>
            </w:r>
            <w:r w:rsidRPr="00636371">
              <w:rPr>
                <w:color w:val="FF0000"/>
                <w:lang w:val="en-GB"/>
              </w:rPr>
              <w:t>&lt;/122&gt; &lt;123&gt;</w:t>
            </w:r>
            <w:r w:rsidRPr="00310567">
              <w:rPr>
                <w:lang w:val="en-GB"/>
              </w:rPr>
              <w:t>|</w:t>
            </w:r>
            <w:r w:rsidRPr="00636371">
              <w:rPr>
                <w:color w:val="FF0000"/>
                <w:lang w:val="en-GB"/>
              </w:rPr>
              <w:t>&lt;/123&gt; &lt;124&gt;</w:t>
            </w:r>
            <w:ins w:id="78" w:author="SK V" w:date="2022-05-09T05:35:00Z">
              <w:r w:rsidR="00632E88">
                <w:rPr>
                  <w:lang w:val="en-GB"/>
                </w:rPr>
                <w:t xml:space="preserve">UA NTAWM </w:t>
              </w:r>
            </w:ins>
            <w:del w:id="79" w:author="SK V" w:date="2022-05-09T05:35:00Z">
              <w:r w:rsidRPr="00310567" w:rsidDel="00632E88">
                <w:rPr>
                  <w:lang w:val="en-GB"/>
                </w:rPr>
                <w:delText>BUILT AT</w:delText>
              </w:r>
            </w:del>
            <w:r w:rsidRPr="00310567">
              <w:rPr>
                <w:lang w:val="en-GB"/>
              </w:rPr>
              <w:t>:</w:t>
            </w:r>
            <w:r w:rsidRPr="00636371">
              <w:rPr>
                <w:color w:val="FF0000"/>
                <w:lang w:val="en-GB"/>
              </w:rPr>
              <w:t>&lt;/124&gt;</w:t>
            </w:r>
          </w:p>
        </w:tc>
      </w:tr>
      <w:tr w:rsidR="007A0507" w14:paraId="2F685B6C" w14:textId="77777777" w:rsidTr="0086493F">
        <w:tc>
          <w:tcPr>
            <w:tcW w:w="0" w:type="auto"/>
            <w:shd w:val="clear" w:color="auto" w:fill="FFFFFF"/>
          </w:tcPr>
          <w:p w14:paraId="4E61240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418</w:t>
            </w:r>
            <w:r>
              <w:rPr>
                <w:rStyle w:val="TransUnitID"/>
                <w:lang w:val="en-GB"/>
              </w:rPr>
              <w:t>7368d5c4-f93b-4a99-bd30-9c8ce4f188e2</w:t>
            </w:r>
          </w:p>
        </w:tc>
        <w:tc>
          <w:tcPr>
            <w:tcW w:w="0" w:type="auto"/>
            <w:shd w:val="clear" w:color="auto" w:fill="FFFFFF"/>
          </w:tcPr>
          <w:p w14:paraId="7FAF7CC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0A53AC0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100% </w:t>
            </w:r>
            <w:r>
              <w:rPr>
                <w:rStyle w:val="Tag"/>
                <w:lang w:val="en-GB"/>
              </w:rPr>
              <w:t>&lt;125&gt;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&lt;126&gt;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&lt;/126&gt;</w:t>
            </w:r>
          </w:p>
        </w:tc>
        <w:tc>
          <w:tcPr>
            <w:tcW w:w="6228" w:type="dxa"/>
            <w:shd w:val="clear" w:color="auto" w:fill="FFFFFF"/>
          </w:tcPr>
          <w:p w14:paraId="46FB3D38" w14:textId="6C87419C" w:rsidR="007A0507" w:rsidRDefault="00DD770A" w:rsidP="007A0507"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&lt;125&gt;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&lt;126&gt;</w:t>
            </w:r>
            <w:r>
              <w:rPr>
                <w:lang w:val="en-GB"/>
              </w:rPr>
              <w:t>COV XIM:</w:t>
            </w:r>
            <w:r>
              <w:rPr>
                <w:rStyle w:val="Tag"/>
                <w:lang w:val="en-GB"/>
              </w:rPr>
              <w:t>&lt;/126&gt;</w:t>
            </w:r>
          </w:p>
        </w:tc>
      </w:tr>
      <w:tr w:rsidR="007A0507" w14:paraId="1704F735" w14:textId="77777777" w:rsidTr="0086493F">
        <w:tc>
          <w:tcPr>
            <w:tcW w:w="0" w:type="auto"/>
            <w:shd w:val="clear" w:color="auto" w:fill="FFFFFF"/>
          </w:tcPr>
          <w:p w14:paraId="5187FC0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419</w:t>
            </w:r>
            <w:r>
              <w:rPr>
                <w:rStyle w:val="TransUnitID"/>
                <w:lang w:val="en-GB"/>
              </w:rPr>
              <w:t>80f371a5-b2cf-4617-94b5-2742b6fbbc60</w:t>
            </w:r>
          </w:p>
        </w:tc>
        <w:tc>
          <w:tcPr>
            <w:tcW w:w="0" w:type="auto"/>
            <w:shd w:val="clear" w:color="auto" w:fill="FFFFFF"/>
          </w:tcPr>
          <w:p w14:paraId="68DD52F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C3C7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2AD06023" w14:textId="68A206F8" w:rsidR="007A0507" w:rsidRDefault="007A0507" w:rsidP="007A0507">
            <w:del w:id="80" w:author="SK V" w:date="2022-05-09T05:36:00Z">
              <w:r w:rsidDel="00632E88">
                <w:rPr>
                  <w:lang w:val="en-GB"/>
                </w:rPr>
                <w:delText>TIAB SA</w:delText>
              </w:r>
            </w:del>
            <w:ins w:id="81" w:author="SK V" w:date="2022-05-09T05:36:00Z">
              <w:r w:rsidR="00632E88">
                <w:rPr>
                  <w:lang w:val="en-GB"/>
                </w:rPr>
                <w:t xml:space="preserve"> PMS</w:t>
              </w:r>
            </w:ins>
            <w:r>
              <w:rPr>
                <w:lang w:val="en-GB"/>
              </w:rPr>
              <w:t xml:space="preserve"> 2627</w:t>
            </w:r>
          </w:p>
        </w:tc>
      </w:tr>
      <w:tr w:rsidR="007A0507" w14:paraId="3AD1A43A" w14:textId="77777777" w:rsidTr="0086493F">
        <w:tc>
          <w:tcPr>
            <w:tcW w:w="0" w:type="auto"/>
            <w:shd w:val="clear" w:color="auto" w:fill="FFFFFF"/>
          </w:tcPr>
          <w:p w14:paraId="348C739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420</w:t>
            </w:r>
            <w:r>
              <w:rPr>
                <w:rStyle w:val="TransUnitID"/>
                <w:lang w:val="en-GB"/>
              </w:rPr>
              <w:t>2d0da821-e93f-4470-9e3b-d53cebb91d3c</w:t>
            </w:r>
          </w:p>
        </w:tc>
        <w:tc>
          <w:tcPr>
            <w:tcW w:w="0" w:type="auto"/>
            <w:shd w:val="clear" w:color="auto" w:fill="FFFFFF"/>
          </w:tcPr>
          <w:p w14:paraId="0B3B185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52162B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1CD537FD" w14:textId="428E0BD6" w:rsidR="007A0507" w:rsidRDefault="007A0507" w:rsidP="007A0507">
            <w:r>
              <w:rPr>
                <w:lang w:val="en-GB"/>
              </w:rPr>
              <w:t>KNOCK#:</w:t>
            </w:r>
          </w:p>
        </w:tc>
      </w:tr>
      <w:tr w:rsidR="007A0507" w14:paraId="22BBC79F" w14:textId="77777777" w:rsidTr="0086493F">
        <w:tc>
          <w:tcPr>
            <w:tcW w:w="0" w:type="auto"/>
            <w:shd w:val="clear" w:color="auto" w:fill="FFFFFF"/>
          </w:tcPr>
          <w:p w14:paraId="17960B3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421</w:t>
            </w:r>
            <w:r>
              <w:rPr>
                <w:rStyle w:val="TransUnitID"/>
                <w:lang w:val="en-GB"/>
              </w:rPr>
              <w:t>bb6110ea-3b32-4c2f-9555-8e0329788c4e</w:t>
            </w:r>
          </w:p>
        </w:tc>
        <w:tc>
          <w:tcPr>
            <w:tcW w:w="0" w:type="auto"/>
            <w:shd w:val="clear" w:color="auto" w:fill="FFFFFF"/>
          </w:tcPr>
          <w:p w14:paraId="7238A4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050D9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&lt;128&gt;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&lt;129&gt;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&lt;/129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&lt;130&gt;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&lt;131&gt;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&lt;/131&gt;</w:t>
            </w:r>
          </w:p>
        </w:tc>
        <w:tc>
          <w:tcPr>
            <w:tcW w:w="6228" w:type="dxa"/>
            <w:shd w:val="clear" w:color="auto" w:fill="FFFFFF"/>
          </w:tcPr>
          <w:p w14:paraId="16E678FA" w14:textId="004301E1" w:rsidR="007A0507" w:rsidRDefault="00DD770A" w:rsidP="007A0507"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&lt;128&gt;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&lt;/128&gt;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&lt;129&gt;</w:t>
            </w:r>
            <w:ins w:id="82" w:author="SK V" w:date="2022-05-09T05:37:00Z">
              <w:r w:rsidR="00632E88">
                <w:t xml:space="preserve">KHO </w:t>
              </w:r>
            </w:ins>
            <w:del w:id="83" w:author="SK V" w:date="2022-05-09T05:37:00Z">
              <w:r w:rsidDel="00632E88">
                <w:rPr>
                  <w:lang w:val="en-GB"/>
                </w:rPr>
                <w:delText>EDITED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&lt;/129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&lt;130&gt;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&lt;131&gt;</w:t>
            </w:r>
            <w:r>
              <w:rPr>
                <w:lang w:val="en-GB"/>
              </w:rPr>
              <w:t xml:space="preserve">Los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&lt;/131&gt;</w:t>
            </w:r>
          </w:p>
        </w:tc>
      </w:tr>
      <w:tr w:rsidR="007A0507" w14:paraId="4AC57A01" w14:textId="77777777" w:rsidTr="0086493F">
        <w:tc>
          <w:tcPr>
            <w:tcW w:w="0" w:type="auto"/>
            <w:shd w:val="clear" w:color="auto" w:fill="FFFFFF"/>
          </w:tcPr>
          <w:p w14:paraId="18E5DD1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422</w:t>
            </w:r>
            <w:r>
              <w:rPr>
                <w:rStyle w:val="TransUnitID"/>
                <w:lang w:val="en-GB"/>
              </w:rPr>
              <w:t>cede0db9-432e-40f3-bed9-dc08ab2666c1</w:t>
            </w:r>
          </w:p>
        </w:tc>
        <w:tc>
          <w:tcPr>
            <w:tcW w:w="0" w:type="auto"/>
            <w:shd w:val="clear" w:color="auto" w:fill="FFFFFF"/>
          </w:tcPr>
          <w:p w14:paraId="45600D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E2A1E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616A6C31" w14:textId="7807FE4D" w:rsidR="007A0507" w:rsidRDefault="007A0507" w:rsidP="007A0507">
            <w:r>
              <w:rPr>
                <w:lang w:val="en-GB"/>
              </w:rPr>
              <w:t xml:space="preserve">Hu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>:</w:t>
            </w:r>
          </w:p>
        </w:tc>
      </w:tr>
      <w:tr w:rsidR="007A0507" w14:paraId="66080565" w14:textId="77777777" w:rsidTr="0086493F">
        <w:tc>
          <w:tcPr>
            <w:tcW w:w="0" w:type="auto"/>
            <w:shd w:val="clear" w:color="auto" w:fill="FFFFFF"/>
          </w:tcPr>
          <w:p w14:paraId="14E648E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423</w:t>
            </w:r>
            <w:r>
              <w:rPr>
                <w:rStyle w:val="TransUnitID"/>
                <w:lang w:val="en-GB"/>
              </w:rPr>
              <w:t>8d6e0574-ee16-4118-b1b1-2bd642928b6d</w:t>
            </w:r>
          </w:p>
        </w:tc>
        <w:tc>
          <w:tcPr>
            <w:tcW w:w="0" w:type="auto"/>
            <w:shd w:val="clear" w:color="auto" w:fill="FFFFFF"/>
          </w:tcPr>
          <w:p w14:paraId="6187F69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0C314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&lt;133&gt;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&lt;134&gt;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&lt;/134&gt;</w:t>
            </w:r>
          </w:p>
        </w:tc>
        <w:tc>
          <w:tcPr>
            <w:tcW w:w="6228" w:type="dxa"/>
            <w:shd w:val="clear" w:color="auto" w:fill="FFFFFF"/>
          </w:tcPr>
          <w:p w14:paraId="46CA9D79" w14:textId="2081AB07" w:rsidR="007A0507" w:rsidRDefault="00DD770A" w:rsidP="007A0507"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&lt;133&gt;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&lt;134&gt;</w:t>
            </w:r>
            <w:r w:rsidR="004A6432" w:rsidRPr="004A6432">
              <w:rPr>
                <w:rStyle w:val="Tag"/>
                <w:color w:val="auto"/>
                <w:lang w:val="en-GB"/>
              </w:rPr>
              <w:t>HNUB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&lt;/134&gt;</w:t>
            </w:r>
          </w:p>
        </w:tc>
      </w:tr>
      <w:tr w:rsidR="007A0507" w14:paraId="08284D1F" w14:textId="77777777" w:rsidTr="0086493F">
        <w:tc>
          <w:tcPr>
            <w:tcW w:w="0" w:type="auto"/>
            <w:shd w:val="clear" w:color="auto" w:fill="FFFFFF"/>
          </w:tcPr>
          <w:p w14:paraId="5CC3D6B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424</w:t>
            </w:r>
            <w:r>
              <w:rPr>
                <w:rStyle w:val="TransUnitID"/>
                <w:lang w:val="en-GB"/>
              </w:rPr>
              <w:t>8d6e0574-ee16-4118-b1b1-2bd642928b6d</w:t>
            </w:r>
          </w:p>
        </w:tc>
        <w:tc>
          <w:tcPr>
            <w:tcW w:w="0" w:type="auto"/>
            <w:shd w:val="clear" w:color="auto" w:fill="FFFFFF"/>
          </w:tcPr>
          <w:p w14:paraId="60123C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69B353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&lt;135&gt;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&lt;136&gt;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&lt;/136&gt;</w:t>
            </w:r>
          </w:p>
        </w:tc>
        <w:tc>
          <w:tcPr>
            <w:tcW w:w="6228" w:type="dxa"/>
            <w:shd w:val="clear" w:color="auto" w:fill="FFFFFF"/>
          </w:tcPr>
          <w:p w14:paraId="7B550832" w14:textId="1D685DF6" w:rsidR="007A0507" w:rsidRDefault="00DD770A" w:rsidP="007A0507"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&lt;135&gt;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&lt;/135&gt;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&lt;136&gt;</w:t>
            </w:r>
            <w:ins w:id="84" w:author="SK V" w:date="2022-05-09T05:37:00Z">
              <w:r w:rsidR="00632E88">
                <w:t xml:space="preserve">SAU </w:t>
              </w:r>
            </w:ins>
            <w:del w:id="85" w:author="SK V" w:date="2022-05-09T05:37:00Z">
              <w:r w:rsidR="00E030A4" w:rsidDel="00632E88">
                <w:rPr>
                  <w:lang w:val="en-GB"/>
                </w:rPr>
                <w:delText>NCOG</w:delText>
              </w:r>
            </w:del>
            <w:r w:rsidR="00E030A4">
              <w:rPr>
                <w:lang w:val="en-GB"/>
              </w:rPr>
              <w:t xml:space="preserve"> </w:t>
            </w:r>
            <w:r w:rsidR="009C3CD8">
              <w:rPr>
                <w:lang w:val="en-GB"/>
              </w:rPr>
              <w:t>T</w:t>
            </w:r>
            <w:r w:rsidR="00E030A4">
              <w:rPr>
                <w:lang w:val="en-GB"/>
              </w:rPr>
              <w:t>SEG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&lt;/136&gt;</w:t>
            </w:r>
          </w:p>
        </w:tc>
      </w:tr>
      <w:tr w:rsidR="007A0507" w14:paraId="46775D4C" w14:textId="77777777" w:rsidTr="0086493F">
        <w:tc>
          <w:tcPr>
            <w:tcW w:w="0" w:type="auto"/>
            <w:shd w:val="clear" w:color="auto" w:fill="FFFFFF"/>
          </w:tcPr>
          <w:p w14:paraId="0D23418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425</w:t>
            </w:r>
            <w:r>
              <w:rPr>
                <w:rStyle w:val="TransUnitID"/>
                <w:lang w:val="en-GB"/>
              </w:rPr>
              <w:t>8d6e0574-ee16-4118-b1b1-2bd642928b6d</w:t>
            </w:r>
          </w:p>
        </w:tc>
        <w:tc>
          <w:tcPr>
            <w:tcW w:w="0" w:type="auto"/>
            <w:shd w:val="clear" w:color="auto" w:fill="FFFFFF"/>
          </w:tcPr>
          <w:p w14:paraId="1C96AD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B81EAE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221CD07F" w14:textId="7E2E4301" w:rsidR="007A0507" w:rsidRDefault="007A0507" w:rsidP="007A0507">
            <w:r>
              <w:rPr>
                <w:lang w:val="en-GB"/>
              </w:rPr>
              <w:t>?</w:t>
            </w:r>
          </w:p>
        </w:tc>
      </w:tr>
      <w:tr w:rsidR="007A0507" w14:paraId="2396592A" w14:textId="77777777" w:rsidTr="0086493F">
        <w:tc>
          <w:tcPr>
            <w:tcW w:w="0" w:type="auto"/>
            <w:shd w:val="clear" w:color="auto" w:fill="FFFFFF"/>
          </w:tcPr>
          <w:p w14:paraId="6C42F92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426</w:t>
            </w:r>
            <w:r>
              <w:rPr>
                <w:rStyle w:val="TransUnitID"/>
                <w:lang w:val="en-GB"/>
              </w:rPr>
              <w:t>69414603-6afe-47e8-a530-c9acaca65862</w:t>
            </w:r>
          </w:p>
        </w:tc>
        <w:tc>
          <w:tcPr>
            <w:tcW w:w="0" w:type="auto"/>
            <w:shd w:val="clear" w:color="auto" w:fill="FFFFFF"/>
          </w:tcPr>
          <w:p w14:paraId="605E72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554D9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3D8E9FD4" w14:textId="09A72523" w:rsidR="007A0507" w:rsidRDefault="003E4B2D" w:rsidP="007A0507">
            <w:r>
              <w:rPr>
                <w:lang w:val="en-GB"/>
              </w:rPr>
              <w:t>HOM NTAWV</w:t>
            </w:r>
            <w:r w:rsidR="007A0507">
              <w:rPr>
                <w:lang w:val="en-GB"/>
              </w:rPr>
              <w:t>:</w:t>
            </w:r>
          </w:p>
        </w:tc>
      </w:tr>
      <w:tr w:rsidR="007A0507" w14:paraId="0EF50FAF" w14:textId="77777777" w:rsidTr="0086493F">
        <w:tc>
          <w:tcPr>
            <w:tcW w:w="0" w:type="auto"/>
            <w:shd w:val="clear" w:color="auto" w:fill="FFFFFF"/>
          </w:tcPr>
          <w:p w14:paraId="59E76F3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427</w:t>
            </w:r>
            <w:r>
              <w:rPr>
                <w:rStyle w:val="TransUnitID"/>
                <w:lang w:val="en-GB"/>
              </w:rPr>
              <w:t>cca4669d-5867-4790-988f-de0edbd929ef</w:t>
            </w:r>
          </w:p>
        </w:tc>
        <w:tc>
          <w:tcPr>
            <w:tcW w:w="0" w:type="auto"/>
            <w:shd w:val="clear" w:color="auto" w:fill="FFFFFF"/>
          </w:tcPr>
          <w:p w14:paraId="1EA3158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17CE5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5F77B8B0" w14:textId="4E1B2003" w:rsidR="007A0507" w:rsidRDefault="007A0507" w:rsidP="007A0507">
            <w:r>
              <w:rPr>
                <w:lang w:val="en-GB"/>
              </w:rPr>
              <w:t xml:space="preserve">KNOCK </w:t>
            </w:r>
            <w:r w:rsidR="003E4B2D">
              <w:rPr>
                <w:lang w:val="en-GB"/>
              </w:rPr>
              <w:t>Regular</w:t>
            </w:r>
            <w:r>
              <w:rPr>
                <w:lang w:val="en-GB"/>
              </w:rPr>
              <w:t>, KNOCK Bold,</w:t>
            </w:r>
          </w:p>
        </w:tc>
      </w:tr>
      <w:tr w:rsidR="007A0507" w14:paraId="605E3CDA" w14:textId="77777777" w:rsidTr="0086493F">
        <w:tc>
          <w:tcPr>
            <w:tcW w:w="0" w:type="auto"/>
            <w:shd w:val="clear" w:color="auto" w:fill="FFFFFF"/>
          </w:tcPr>
          <w:p w14:paraId="6A67549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428</w:t>
            </w:r>
            <w:r>
              <w:rPr>
                <w:rStyle w:val="TransUnitID"/>
                <w:lang w:val="en-GB"/>
              </w:rPr>
              <w:t>a6793721-516a-42ae-ba5b-e6f546c1e64c</w:t>
            </w:r>
          </w:p>
        </w:tc>
        <w:tc>
          <w:tcPr>
            <w:tcW w:w="0" w:type="auto"/>
            <w:shd w:val="clear" w:color="auto" w:fill="FFFFFF"/>
          </w:tcPr>
          <w:p w14:paraId="1924D82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8646C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7B5754D4" w14:textId="4FF44BD2" w:rsidR="007A0507" w:rsidRDefault="007A0507" w:rsidP="007A0507">
            <w:r>
              <w:rPr>
                <w:lang w:val="en-GB"/>
              </w:rPr>
              <w:t xml:space="preserve">Myriad Pro </w:t>
            </w:r>
            <w:r w:rsidR="003E4B2D">
              <w:rPr>
                <w:lang w:val="en-GB"/>
              </w:rPr>
              <w:t>Light</w:t>
            </w:r>
            <w:r>
              <w:rPr>
                <w:lang w:val="en-GB"/>
              </w:rPr>
              <w:t>,</w:t>
            </w:r>
          </w:p>
        </w:tc>
      </w:tr>
      <w:tr w:rsidR="007A0507" w14:paraId="31D36D06" w14:textId="77777777" w:rsidTr="0086493F">
        <w:tc>
          <w:tcPr>
            <w:tcW w:w="0" w:type="auto"/>
            <w:shd w:val="clear" w:color="auto" w:fill="FFFFFF"/>
          </w:tcPr>
          <w:p w14:paraId="1A51708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429</w:t>
            </w:r>
            <w:r>
              <w:rPr>
                <w:rStyle w:val="TransUnitID"/>
                <w:lang w:val="en-GB"/>
              </w:rPr>
              <w:t>caaa819e-3b06-407d-89a4-5f9aad51d777</w:t>
            </w:r>
          </w:p>
        </w:tc>
        <w:tc>
          <w:tcPr>
            <w:tcW w:w="0" w:type="auto"/>
            <w:shd w:val="clear" w:color="auto" w:fill="FFFFFF"/>
          </w:tcPr>
          <w:p w14:paraId="4155E1A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6BD8C0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Regular,</w:t>
            </w:r>
          </w:p>
        </w:tc>
        <w:tc>
          <w:tcPr>
            <w:tcW w:w="6228" w:type="dxa"/>
            <w:shd w:val="clear" w:color="auto" w:fill="FFFFFF"/>
          </w:tcPr>
          <w:p w14:paraId="00B16DF1" w14:textId="7C1AB9FF" w:rsidR="007A0507" w:rsidRDefault="007A0507" w:rsidP="007A0507">
            <w:r>
              <w:rPr>
                <w:lang w:val="en-GB"/>
              </w:rPr>
              <w:t xml:space="preserve">Myriad Pro </w:t>
            </w:r>
            <w:r w:rsidR="003E4B2D">
              <w:rPr>
                <w:lang w:val="en-GB"/>
              </w:rPr>
              <w:t>Regular</w:t>
            </w:r>
            <w:r>
              <w:rPr>
                <w:lang w:val="en-GB"/>
              </w:rPr>
              <w:t>,</w:t>
            </w:r>
          </w:p>
        </w:tc>
      </w:tr>
      <w:tr w:rsidR="007A0507" w14:paraId="21F0E3D6" w14:textId="77777777" w:rsidTr="0086493F">
        <w:tc>
          <w:tcPr>
            <w:tcW w:w="0" w:type="auto"/>
            <w:shd w:val="clear" w:color="auto" w:fill="FFFFFF"/>
          </w:tcPr>
          <w:p w14:paraId="170A5B0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430</w:t>
            </w:r>
            <w:r>
              <w:rPr>
                <w:rStyle w:val="TransUnitID"/>
                <w:lang w:val="en-GB"/>
              </w:rPr>
              <w:t>f64b4cff-977b-4673-8553-acdc4b40b59e</w:t>
            </w:r>
          </w:p>
        </w:tc>
        <w:tc>
          <w:tcPr>
            <w:tcW w:w="0" w:type="auto"/>
            <w:shd w:val="clear" w:color="auto" w:fill="FFFFFF"/>
          </w:tcPr>
          <w:p w14:paraId="03538E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78E89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Semibold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7250D464" w14:textId="62C46D10" w:rsidR="007A0507" w:rsidRDefault="007A0507" w:rsidP="007A0507"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Semiold</w:t>
            </w:r>
            <w:proofErr w:type="spellEnd"/>
          </w:p>
        </w:tc>
      </w:tr>
      <w:tr w:rsidR="007A0507" w14:paraId="5952199D" w14:textId="77777777" w:rsidTr="0086493F">
        <w:tc>
          <w:tcPr>
            <w:tcW w:w="0" w:type="auto"/>
            <w:shd w:val="clear" w:color="auto" w:fill="FFFFFF"/>
          </w:tcPr>
          <w:p w14:paraId="3161449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431</w:t>
            </w:r>
            <w:r>
              <w:rPr>
                <w:rStyle w:val="TransUnitID"/>
                <w:lang w:val="en-GB"/>
              </w:rPr>
              <w:t>e946ea9e-865f-4e99-affe-9ed80f4707f5</w:t>
            </w:r>
          </w:p>
        </w:tc>
        <w:tc>
          <w:tcPr>
            <w:tcW w:w="0" w:type="auto"/>
            <w:shd w:val="clear" w:color="auto" w:fill="FFFFFF"/>
          </w:tcPr>
          <w:p w14:paraId="7B91F38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388099" w14:textId="77777777" w:rsidR="007A0507" w:rsidRDefault="007A0507" w:rsidP="007A0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77AA3F7A" w14:textId="2498F62D" w:rsidR="007A0507" w:rsidRDefault="007A0507" w:rsidP="007A0507"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</w:p>
        </w:tc>
      </w:tr>
      <w:tr w:rsidR="007A0507" w14:paraId="6A00316B" w14:textId="77777777" w:rsidTr="0086493F">
        <w:tc>
          <w:tcPr>
            <w:tcW w:w="0" w:type="auto"/>
            <w:shd w:val="clear" w:color="auto" w:fill="FFFFFF"/>
          </w:tcPr>
          <w:p w14:paraId="3DAD844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432</w:t>
            </w:r>
            <w:r>
              <w:rPr>
                <w:rStyle w:val="TransUnitID"/>
                <w:lang w:val="en-GB"/>
              </w:rPr>
              <w:t>c5a4fcbc-555d-42c8-8814-8cb492712a1e</w:t>
            </w:r>
          </w:p>
        </w:tc>
        <w:tc>
          <w:tcPr>
            <w:tcW w:w="0" w:type="auto"/>
            <w:shd w:val="clear" w:color="auto" w:fill="FFFFFF"/>
          </w:tcPr>
          <w:p w14:paraId="44B7CB3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FBE4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C.{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&lt;137&gt;</w:t>
            </w:r>
            <w:r>
              <w:rPr>
                <w:lang w:val="en-GB"/>
              </w:rPr>
              <w:t xml:space="preserve">Healthy lifestyles and </w:t>
            </w:r>
            <w:proofErr w:type="spellStart"/>
            <w:r>
              <w:rPr>
                <w:lang w:val="en-GB"/>
              </w:rPr>
              <w:t>behaviors</w:t>
            </w:r>
            <w:proofErr w:type="spellEnd"/>
            <w:r>
              <w:rPr>
                <w:rStyle w:val="Tag"/>
                <w:lang w:val="en-GB"/>
              </w:rPr>
              <w:t>&lt;/137&gt;</w:t>
            </w:r>
          </w:p>
        </w:tc>
        <w:tc>
          <w:tcPr>
            <w:tcW w:w="6228" w:type="dxa"/>
            <w:shd w:val="clear" w:color="auto" w:fill="FFFFFF"/>
          </w:tcPr>
          <w:p w14:paraId="2F83AFE8" w14:textId="1A3F37D7" w:rsidR="007A0507" w:rsidRDefault="00903B1F" w:rsidP="007A0507"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C.{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&lt;137&gt;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pwm</w:t>
            </w:r>
            <w:proofErr w:type="spellEnd"/>
            <w:r>
              <w:rPr>
                <w:rStyle w:val="Tag"/>
                <w:lang w:val="en-GB"/>
              </w:rPr>
              <w:t>&lt;/137&gt;</w:t>
            </w:r>
          </w:p>
        </w:tc>
      </w:tr>
      <w:tr w:rsidR="007A0507" w14:paraId="07473E55" w14:textId="77777777" w:rsidTr="0086493F">
        <w:tc>
          <w:tcPr>
            <w:tcW w:w="0" w:type="auto"/>
            <w:shd w:val="clear" w:color="auto" w:fill="FFFFFF"/>
          </w:tcPr>
          <w:p w14:paraId="2474C36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433</w:t>
            </w:r>
            <w:r>
              <w:rPr>
                <w:rStyle w:val="TransUnitID"/>
                <w:lang w:val="en-GB"/>
              </w:rPr>
              <w:t>1c734543-9c8e-4028-b18a-cae5284090bc</w:t>
            </w:r>
          </w:p>
        </w:tc>
        <w:tc>
          <w:tcPr>
            <w:tcW w:w="0" w:type="auto"/>
            <w:shd w:val="clear" w:color="auto" w:fill="FFFFFF"/>
          </w:tcPr>
          <w:p w14:paraId="2E79A8C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C4CAA0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E6.</w:t>
            </w:r>
          </w:p>
        </w:tc>
        <w:tc>
          <w:tcPr>
            <w:tcW w:w="6228" w:type="dxa"/>
            <w:shd w:val="clear" w:color="auto" w:fill="FFFFFF"/>
          </w:tcPr>
          <w:p w14:paraId="74233F7B" w14:textId="09C1EBEB" w:rsidR="007A0507" w:rsidRDefault="007A0507" w:rsidP="007A0507">
            <w:r>
              <w:rPr>
                <w:lang w:val="en-GB"/>
              </w:rPr>
              <w:t>E6.</w:t>
            </w:r>
          </w:p>
        </w:tc>
      </w:tr>
      <w:tr w:rsidR="007A0507" w14:paraId="02CEF051" w14:textId="77777777" w:rsidTr="0086493F">
        <w:tc>
          <w:tcPr>
            <w:tcW w:w="0" w:type="auto"/>
            <w:shd w:val="clear" w:color="auto" w:fill="FFFFFF"/>
          </w:tcPr>
          <w:p w14:paraId="532F050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434</w:t>
            </w:r>
            <w:r>
              <w:rPr>
                <w:rStyle w:val="TransUnitID"/>
                <w:lang w:val="en-GB"/>
              </w:rPr>
              <w:t>8e4ee657-fbfd-495c-a013-ebd5e62b863b</w:t>
            </w:r>
          </w:p>
        </w:tc>
        <w:tc>
          <w:tcPr>
            <w:tcW w:w="0" w:type="auto"/>
            <w:shd w:val="clear" w:color="auto" w:fill="FFFFFF"/>
          </w:tcPr>
          <w:p w14:paraId="4DE1396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4633B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&lt;138&gt;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&lt;/138&gt;</w:t>
            </w:r>
            <w:r>
              <w:rPr>
                <w:lang w:val="en-GB"/>
              </w:rPr>
              <w:t>, how often did you</w:t>
            </w:r>
          </w:p>
        </w:tc>
        <w:tc>
          <w:tcPr>
            <w:tcW w:w="6228" w:type="dxa"/>
            <w:shd w:val="clear" w:color="auto" w:fill="FFFFFF"/>
          </w:tcPr>
          <w:p w14:paraId="7DFD8B1E" w14:textId="682CACBA" w:rsidR="007A0507" w:rsidRDefault="003E4B2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903B1F">
              <w:rPr>
                <w:color w:val="FF0000"/>
                <w:lang w:val="en-GB"/>
              </w:rPr>
              <w:t>&lt;138&gt;</w:t>
            </w:r>
            <w:r w:rsidR="007A0507">
              <w:rPr>
                <w:lang w:val="en-GB"/>
              </w:rPr>
              <w:t xml:space="preserve">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903B1F">
              <w:rPr>
                <w:color w:val="FF0000"/>
                <w:lang w:val="en-GB"/>
              </w:rPr>
              <w:t>&lt;/138&gt;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tau </w:t>
            </w:r>
            <w:proofErr w:type="spellStart"/>
            <w:r w:rsidR="007A0507">
              <w:rPr>
                <w:lang w:val="en-GB"/>
              </w:rPr>
              <w:t>ua</w:t>
            </w:r>
            <w:proofErr w:type="spellEnd"/>
            <w:r w:rsidR="007A0507">
              <w:rPr>
                <w:lang w:val="en-GB"/>
              </w:rPr>
              <w:t xml:space="preserve"> li </w:t>
            </w:r>
            <w:proofErr w:type="spellStart"/>
            <w:r w:rsidR="007A0507">
              <w:rPr>
                <w:lang w:val="en-GB"/>
              </w:rPr>
              <w:t>cas</w:t>
            </w:r>
            <w:proofErr w:type="spellEnd"/>
          </w:p>
        </w:tc>
      </w:tr>
      <w:tr w:rsidR="007A0507" w14:paraId="04D60819" w14:textId="77777777" w:rsidTr="0086493F">
        <w:tc>
          <w:tcPr>
            <w:tcW w:w="0" w:type="auto"/>
            <w:shd w:val="clear" w:color="auto" w:fill="FFFFFF"/>
          </w:tcPr>
          <w:p w14:paraId="57E614F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435</w:t>
            </w:r>
            <w:r>
              <w:rPr>
                <w:rStyle w:val="TransUnitID"/>
                <w:lang w:val="en-GB"/>
              </w:rPr>
              <w:t>cb2510a5-6ccc-430b-84b2-31b5c73210a1</w:t>
            </w:r>
          </w:p>
        </w:tc>
        <w:tc>
          <w:tcPr>
            <w:tcW w:w="0" w:type="auto"/>
            <w:shd w:val="clear" w:color="auto" w:fill="FFFFFF"/>
          </w:tcPr>
          <w:p w14:paraId="30C0054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975DB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worry that food in your household would run</w:t>
            </w:r>
          </w:p>
        </w:tc>
        <w:tc>
          <w:tcPr>
            <w:tcW w:w="6228" w:type="dxa"/>
            <w:shd w:val="clear" w:color="auto" w:fill="FFFFFF"/>
          </w:tcPr>
          <w:p w14:paraId="36F23488" w14:textId="4433D76C" w:rsidR="007A0507" w:rsidRDefault="007A0507" w:rsidP="007A0507">
            <w:proofErr w:type="spellStart"/>
            <w:r>
              <w:rPr>
                <w:lang w:val="en-GB"/>
              </w:rPr>
              <w:t>txhawj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>
              <w:rPr>
                <w:lang w:val="en-GB"/>
              </w:rPr>
              <w:t xml:space="preserve"> mov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khiav</w:t>
            </w:r>
            <w:proofErr w:type="spellEnd"/>
          </w:p>
        </w:tc>
      </w:tr>
      <w:tr w:rsidR="007A0507" w14:paraId="6EEC6463" w14:textId="77777777" w:rsidTr="0086493F">
        <w:tc>
          <w:tcPr>
            <w:tcW w:w="0" w:type="auto"/>
            <w:shd w:val="clear" w:color="auto" w:fill="FFFFFF"/>
          </w:tcPr>
          <w:p w14:paraId="22014D8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436</w:t>
            </w:r>
            <w:r>
              <w:rPr>
                <w:rStyle w:val="TransUnitID"/>
                <w:lang w:val="en-GB"/>
              </w:rPr>
              <w:t>2a02356d-9ae7-4fe5-84f8-11f2ebc1ea93</w:t>
            </w:r>
          </w:p>
        </w:tc>
        <w:tc>
          <w:tcPr>
            <w:tcW w:w="0" w:type="auto"/>
            <w:shd w:val="clear" w:color="auto" w:fill="FFFFFF"/>
          </w:tcPr>
          <w:p w14:paraId="2707C82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95412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out before you had money to buy more?{</w:t>
            </w:r>
            <w:proofErr w:type="gramStart"/>
            <w:r>
              <w:rPr>
                <w:lang w:val="en-GB"/>
              </w:rPr>
              <w:t>2}Often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28F2351D" w14:textId="13DC24D3" w:rsidR="007A0507" w:rsidRDefault="007A0507" w:rsidP="007A0507"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>?{</w:t>
            </w:r>
            <w:proofErr w:type="gramStart"/>
            <w:r>
              <w:rPr>
                <w:lang w:val="en-GB"/>
              </w:rPr>
              <w:t>2}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proofErr w:type="gramEnd"/>
          </w:p>
        </w:tc>
      </w:tr>
      <w:tr w:rsidR="007A0507" w14:paraId="633809E3" w14:textId="77777777" w:rsidTr="0086493F">
        <w:tc>
          <w:tcPr>
            <w:tcW w:w="0" w:type="auto"/>
            <w:shd w:val="clear" w:color="auto" w:fill="FFFFFF"/>
          </w:tcPr>
          <w:p w14:paraId="7DD4156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437</w:t>
            </w:r>
            <w:r>
              <w:rPr>
                <w:rStyle w:val="TransUnitID"/>
                <w:lang w:val="en-GB"/>
              </w:rPr>
              <w:t>a0d09f9e-b380-4c69-9560-055290c02322</w:t>
            </w:r>
          </w:p>
        </w:tc>
        <w:tc>
          <w:tcPr>
            <w:tcW w:w="0" w:type="auto"/>
            <w:shd w:val="clear" w:color="auto" w:fill="FFFFFF"/>
          </w:tcPr>
          <w:p w14:paraId="4C46494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7593B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6228" w:type="dxa"/>
            <w:shd w:val="clear" w:color="auto" w:fill="FFFFFF"/>
          </w:tcPr>
          <w:p w14:paraId="1CB191EE" w14:textId="7F7D7D47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</w:p>
        </w:tc>
      </w:tr>
      <w:tr w:rsidR="007A0507" w14:paraId="3817F644" w14:textId="77777777" w:rsidTr="0086493F">
        <w:tc>
          <w:tcPr>
            <w:tcW w:w="0" w:type="auto"/>
            <w:shd w:val="clear" w:color="auto" w:fill="FFFFFF"/>
          </w:tcPr>
          <w:p w14:paraId="77E02CA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438</w:t>
            </w:r>
            <w:r>
              <w:rPr>
                <w:rStyle w:val="TransUnitID"/>
                <w:lang w:val="en-GB"/>
              </w:rPr>
              <w:t>0a7cdde7-a172-4cda-8dfb-69f719ab0dfc</w:t>
            </w:r>
          </w:p>
        </w:tc>
        <w:tc>
          <w:tcPr>
            <w:tcW w:w="0" w:type="auto"/>
            <w:shd w:val="clear" w:color="auto" w:fill="FFFFFF"/>
          </w:tcPr>
          <w:p w14:paraId="6E1E88D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748F8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Rarely</w:t>
            </w:r>
          </w:p>
        </w:tc>
        <w:tc>
          <w:tcPr>
            <w:tcW w:w="6228" w:type="dxa"/>
            <w:shd w:val="clear" w:color="auto" w:fill="FFFFFF"/>
          </w:tcPr>
          <w:p w14:paraId="26B2E56B" w14:textId="0C3C09B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70D7266A" w14:textId="77777777" w:rsidTr="0086493F">
        <w:tc>
          <w:tcPr>
            <w:tcW w:w="0" w:type="auto"/>
            <w:shd w:val="clear" w:color="auto" w:fill="FFFFFF"/>
          </w:tcPr>
          <w:p w14:paraId="0A4F519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439</w:t>
            </w:r>
            <w:r>
              <w:rPr>
                <w:rStyle w:val="TransUnitID"/>
                <w:lang w:val="en-GB"/>
              </w:rPr>
              <w:t>338addca-e97f-4632-bae0-90631d61a20a</w:t>
            </w:r>
          </w:p>
        </w:tc>
        <w:tc>
          <w:tcPr>
            <w:tcW w:w="0" w:type="auto"/>
            <w:shd w:val="clear" w:color="auto" w:fill="FFFFFF"/>
          </w:tcPr>
          <w:p w14:paraId="1FFAD5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4E6AE7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50C00045" w14:textId="6D6D3698" w:rsidR="007A0507" w:rsidRDefault="007A0507" w:rsidP="007A0507">
            <w:del w:id="86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87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70DAA549" w14:textId="77777777" w:rsidTr="0086493F">
        <w:tc>
          <w:tcPr>
            <w:tcW w:w="0" w:type="auto"/>
            <w:shd w:val="clear" w:color="auto" w:fill="FFFFFF"/>
          </w:tcPr>
          <w:p w14:paraId="08E9981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440</w:t>
            </w:r>
            <w:r>
              <w:rPr>
                <w:rStyle w:val="TransUnitID"/>
                <w:lang w:val="en-GB"/>
              </w:rPr>
              <w:t>d97b083e-e6ee-4e81-83a0-105c06ede5ac</w:t>
            </w:r>
          </w:p>
        </w:tc>
        <w:tc>
          <w:tcPr>
            <w:tcW w:w="0" w:type="auto"/>
            <w:shd w:val="clear" w:color="auto" w:fill="FFFFFF"/>
          </w:tcPr>
          <w:p w14:paraId="047B527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A1853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{2}E7.</w:t>
            </w:r>
          </w:p>
        </w:tc>
        <w:tc>
          <w:tcPr>
            <w:tcW w:w="6228" w:type="dxa"/>
            <w:shd w:val="clear" w:color="auto" w:fill="FFFFFF"/>
          </w:tcPr>
          <w:p w14:paraId="6247A039" w14:textId="7FBCB0C4" w:rsidR="007A0507" w:rsidRDefault="007A0507" w:rsidP="007A0507">
            <w:r>
              <w:rPr>
                <w:lang w:val="en-GB"/>
              </w:rPr>
              <w:t>{2}E7.</w:t>
            </w:r>
          </w:p>
        </w:tc>
      </w:tr>
      <w:tr w:rsidR="007A0507" w14:paraId="0E0400EF" w14:textId="77777777" w:rsidTr="0086493F">
        <w:tc>
          <w:tcPr>
            <w:tcW w:w="0" w:type="auto"/>
            <w:shd w:val="clear" w:color="auto" w:fill="FFFFFF"/>
          </w:tcPr>
          <w:p w14:paraId="0F03E80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441</w:t>
            </w:r>
            <w:r>
              <w:rPr>
                <w:rStyle w:val="TransUnitID"/>
                <w:lang w:val="en-GB"/>
              </w:rPr>
              <w:t>f70663ed-ab82-4547-ac8d-5ef1b76fc0c4</w:t>
            </w:r>
          </w:p>
        </w:tc>
        <w:tc>
          <w:tcPr>
            <w:tcW w:w="0" w:type="auto"/>
            <w:shd w:val="clear" w:color="auto" w:fill="FFFFFF"/>
          </w:tcPr>
          <w:p w14:paraId="23E8BD1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AAFAD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&lt;139&gt;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&lt;/139&gt;</w:t>
            </w:r>
            <w:r>
              <w:rPr>
                <w:lang w:val="en-GB"/>
              </w:rPr>
              <w:t>, how often did food</w:t>
            </w:r>
          </w:p>
        </w:tc>
        <w:tc>
          <w:tcPr>
            <w:tcW w:w="6228" w:type="dxa"/>
            <w:shd w:val="clear" w:color="auto" w:fill="FFFFFF"/>
          </w:tcPr>
          <w:p w14:paraId="6464E722" w14:textId="0B62235B" w:rsidR="007A0507" w:rsidRDefault="003E4B2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E97A0A">
              <w:rPr>
                <w:color w:val="FF0000"/>
                <w:lang w:val="en-GB"/>
              </w:rPr>
              <w:t>&lt;139&gt;</w:t>
            </w:r>
            <w:r w:rsidR="007A0507">
              <w:rPr>
                <w:lang w:val="en-GB"/>
              </w:rPr>
              <w:t xml:space="preserve">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E97A0A">
              <w:rPr>
                <w:color w:val="FF0000"/>
                <w:lang w:val="en-GB"/>
              </w:rPr>
              <w:t>&lt;/139&gt;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noj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zaub</w:t>
            </w:r>
            <w:proofErr w:type="spellEnd"/>
            <w:r w:rsidR="007A0507">
              <w:rPr>
                <w:lang w:val="en-GB"/>
              </w:rPr>
              <w:t xml:space="preserve"> mov </w:t>
            </w:r>
            <w:proofErr w:type="spellStart"/>
            <w:r w:rsidR="007A0507">
              <w:rPr>
                <w:lang w:val="en-GB"/>
              </w:rPr>
              <w:t>ntau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npaum</w:t>
            </w:r>
            <w:proofErr w:type="spellEnd"/>
            <w:r w:rsidR="007A0507">
              <w:rPr>
                <w:lang w:val="en-GB"/>
              </w:rPr>
              <w:t xml:space="preserve"> li </w:t>
            </w:r>
            <w:proofErr w:type="spellStart"/>
            <w:r w:rsidR="007A0507">
              <w:rPr>
                <w:lang w:val="en-GB"/>
              </w:rPr>
              <w:t>cas</w:t>
            </w:r>
            <w:proofErr w:type="spellEnd"/>
          </w:p>
        </w:tc>
      </w:tr>
      <w:tr w:rsidR="007A0507" w14:paraId="5C3861BD" w14:textId="77777777" w:rsidTr="0086493F">
        <w:tc>
          <w:tcPr>
            <w:tcW w:w="0" w:type="auto"/>
            <w:shd w:val="clear" w:color="auto" w:fill="FFFFFF"/>
          </w:tcPr>
          <w:p w14:paraId="4AA494C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442</w:t>
            </w:r>
            <w:r>
              <w:rPr>
                <w:rStyle w:val="TransUnitID"/>
                <w:lang w:val="en-GB"/>
              </w:rPr>
              <w:t>69300174-dbfb-435b-9d4c-54db7c3eb963</w:t>
            </w:r>
          </w:p>
        </w:tc>
        <w:tc>
          <w:tcPr>
            <w:tcW w:w="0" w:type="auto"/>
            <w:shd w:val="clear" w:color="auto" w:fill="FFFFFF"/>
          </w:tcPr>
          <w:p w14:paraId="26ECB33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1A3464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 your household not last and you did not</w:t>
            </w:r>
          </w:p>
        </w:tc>
        <w:tc>
          <w:tcPr>
            <w:tcW w:w="6228" w:type="dxa"/>
            <w:shd w:val="clear" w:color="auto" w:fill="FFFFFF"/>
          </w:tcPr>
          <w:p w14:paraId="4FCBE5B6" w14:textId="0AD2F8F6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</w:t>
            </w:r>
          </w:p>
        </w:tc>
      </w:tr>
      <w:tr w:rsidR="007A0507" w14:paraId="1C3CA8A1" w14:textId="77777777" w:rsidTr="0086493F">
        <w:tc>
          <w:tcPr>
            <w:tcW w:w="0" w:type="auto"/>
            <w:shd w:val="clear" w:color="auto" w:fill="FFFFFF"/>
          </w:tcPr>
          <w:p w14:paraId="7A0A7BB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443</w:t>
            </w:r>
            <w:r>
              <w:rPr>
                <w:rStyle w:val="TransUnitID"/>
                <w:lang w:val="en-GB"/>
              </w:rPr>
              <w:t>338b4e54-a317-4108-9edc-b11d46000fec</w:t>
            </w:r>
          </w:p>
        </w:tc>
        <w:tc>
          <w:tcPr>
            <w:tcW w:w="0" w:type="auto"/>
            <w:shd w:val="clear" w:color="auto" w:fill="FFFFFF"/>
          </w:tcPr>
          <w:p w14:paraId="7F38A5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3B65E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money to get more?{4}</w:t>
            </w:r>
          </w:p>
        </w:tc>
        <w:tc>
          <w:tcPr>
            <w:tcW w:w="6228" w:type="dxa"/>
            <w:shd w:val="clear" w:color="auto" w:fill="FFFFFF"/>
          </w:tcPr>
          <w:p w14:paraId="70C04C51" w14:textId="506E4C37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>?{4}</w:t>
            </w:r>
          </w:p>
        </w:tc>
      </w:tr>
      <w:tr w:rsidR="007A0507" w14:paraId="6C1F5CC7" w14:textId="77777777" w:rsidTr="0086493F">
        <w:tc>
          <w:tcPr>
            <w:tcW w:w="0" w:type="auto"/>
            <w:shd w:val="clear" w:color="auto" w:fill="FFFFFF"/>
          </w:tcPr>
          <w:p w14:paraId="5E1DDCD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444</w:t>
            </w:r>
            <w:r>
              <w:rPr>
                <w:rStyle w:val="TransUnitID"/>
                <w:lang w:val="en-GB"/>
              </w:rPr>
              <w:t>43ffea29-3bf5-40ca-9b9d-2cc1758a3d4b</w:t>
            </w:r>
          </w:p>
        </w:tc>
        <w:tc>
          <w:tcPr>
            <w:tcW w:w="0" w:type="auto"/>
            <w:shd w:val="clear" w:color="auto" w:fill="FFFFFF"/>
          </w:tcPr>
          <w:p w14:paraId="3AAEE2D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41937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Often</w:t>
            </w:r>
          </w:p>
        </w:tc>
        <w:tc>
          <w:tcPr>
            <w:tcW w:w="6228" w:type="dxa"/>
            <w:shd w:val="clear" w:color="auto" w:fill="FFFFFF"/>
          </w:tcPr>
          <w:p w14:paraId="08C441DC" w14:textId="326EC38E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</w:p>
        </w:tc>
      </w:tr>
      <w:tr w:rsidR="007A0507" w14:paraId="7E165A21" w14:textId="77777777" w:rsidTr="0086493F">
        <w:tc>
          <w:tcPr>
            <w:tcW w:w="0" w:type="auto"/>
            <w:shd w:val="clear" w:color="auto" w:fill="FFFFFF"/>
          </w:tcPr>
          <w:p w14:paraId="0A371F8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445</w:t>
            </w:r>
            <w:r>
              <w:rPr>
                <w:rStyle w:val="TransUnitID"/>
                <w:lang w:val="en-GB"/>
              </w:rPr>
              <w:t>3917c1db-6db2-4420-9799-78582a038216</w:t>
            </w:r>
          </w:p>
        </w:tc>
        <w:tc>
          <w:tcPr>
            <w:tcW w:w="0" w:type="auto"/>
            <w:shd w:val="clear" w:color="auto" w:fill="FFFFFF"/>
          </w:tcPr>
          <w:p w14:paraId="7FC235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864C7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6228" w:type="dxa"/>
            <w:shd w:val="clear" w:color="auto" w:fill="FFFFFF"/>
          </w:tcPr>
          <w:p w14:paraId="33311C45" w14:textId="5E50F5CD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</w:p>
        </w:tc>
      </w:tr>
      <w:tr w:rsidR="007A0507" w14:paraId="1E7EFC74" w14:textId="77777777" w:rsidTr="0086493F">
        <w:tc>
          <w:tcPr>
            <w:tcW w:w="0" w:type="auto"/>
            <w:shd w:val="clear" w:color="auto" w:fill="FFFFFF"/>
          </w:tcPr>
          <w:p w14:paraId="3A8CA6B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446</w:t>
            </w:r>
            <w:r>
              <w:rPr>
                <w:rStyle w:val="TransUnitID"/>
                <w:lang w:val="en-GB"/>
              </w:rPr>
              <w:t>66c9b184-8d65-4d36-a8be-e1b9912f3aca</w:t>
            </w:r>
          </w:p>
        </w:tc>
        <w:tc>
          <w:tcPr>
            <w:tcW w:w="0" w:type="auto"/>
            <w:shd w:val="clear" w:color="auto" w:fill="FFFFFF"/>
          </w:tcPr>
          <w:p w14:paraId="40E5792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65948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Rarely</w:t>
            </w:r>
          </w:p>
        </w:tc>
        <w:tc>
          <w:tcPr>
            <w:tcW w:w="6228" w:type="dxa"/>
            <w:shd w:val="clear" w:color="auto" w:fill="FFFFFF"/>
          </w:tcPr>
          <w:p w14:paraId="59FEC957" w14:textId="62F2A3C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3DB0A6B7" w14:textId="77777777" w:rsidTr="0086493F">
        <w:tc>
          <w:tcPr>
            <w:tcW w:w="0" w:type="auto"/>
            <w:shd w:val="clear" w:color="auto" w:fill="FFFFFF"/>
          </w:tcPr>
          <w:p w14:paraId="08A7AC8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447</w:t>
            </w:r>
            <w:r>
              <w:rPr>
                <w:rStyle w:val="TransUnitID"/>
                <w:lang w:val="en-GB"/>
              </w:rPr>
              <w:t>f2c671e6-eb9f-443c-858c-235db1577ea0</w:t>
            </w:r>
          </w:p>
        </w:tc>
        <w:tc>
          <w:tcPr>
            <w:tcW w:w="0" w:type="auto"/>
            <w:shd w:val="clear" w:color="auto" w:fill="FFFFFF"/>
          </w:tcPr>
          <w:p w14:paraId="2393A93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2CE7BF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76769149" w14:textId="11D4620D" w:rsidR="007A0507" w:rsidRDefault="007A0507" w:rsidP="007A0507">
            <w:del w:id="88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89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5100096A" w14:textId="77777777" w:rsidTr="0086493F">
        <w:tc>
          <w:tcPr>
            <w:tcW w:w="0" w:type="auto"/>
            <w:shd w:val="clear" w:color="auto" w:fill="FFFFFF"/>
          </w:tcPr>
          <w:p w14:paraId="3CF8846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448</w:t>
            </w:r>
            <w:r>
              <w:rPr>
                <w:rStyle w:val="TransUnitID"/>
                <w:lang w:val="en-GB"/>
              </w:rPr>
              <w:t>8cf07706-f3be-4359-8e72-c779f76b93a2</w:t>
            </w:r>
          </w:p>
        </w:tc>
        <w:tc>
          <w:tcPr>
            <w:tcW w:w="0" w:type="auto"/>
            <w:shd w:val="clear" w:color="auto" w:fill="FFFFFF"/>
          </w:tcPr>
          <w:p w14:paraId="24FD7AE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B5FDA7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{4}E8.</w:t>
            </w:r>
          </w:p>
        </w:tc>
        <w:tc>
          <w:tcPr>
            <w:tcW w:w="6228" w:type="dxa"/>
            <w:shd w:val="clear" w:color="auto" w:fill="FFFFFF"/>
          </w:tcPr>
          <w:p w14:paraId="174BC638" w14:textId="5A3F46A2" w:rsidR="007A0507" w:rsidRDefault="007A0507" w:rsidP="007A0507">
            <w:r>
              <w:rPr>
                <w:lang w:val="en-GB"/>
              </w:rPr>
              <w:t>{4}E8.</w:t>
            </w:r>
          </w:p>
        </w:tc>
      </w:tr>
      <w:tr w:rsidR="007A0507" w14:paraId="38901BEE" w14:textId="77777777" w:rsidTr="0086493F">
        <w:tc>
          <w:tcPr>
            <w:tcW w:w="0" w:type="auto"/>
            <w:shd w:val="clear" w:color="auto" w:fill="FFFFFF"/>
          </w:tcPr>
          <w:p w14:paraId="097614C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449</w:t>
            </w:r>
            <w:r>
              <w:rPr>
                <w:rStyle w:val="TransUnitID"/>
                <w:lang w:val="en-GB"/>
              </w:rPr>
              <w:t>9abe59d8-b61d-4867-aca7-8136100e84cc</w:t>
            </w:r>
          </w:p>
        </w:tc>
        <w:tc>
          <w:tcPr>
            <w:tcW w:w="0" w:type="auto"/>
            <w:shd w:val="clear" w:color="auto" w:fill="FFFFFF"/>
          </w:tcPr>
          <w:p w14:paraId="1207038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1E727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&lt;140&gt;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&lt;/140&gt;</w:t>
            </w:r>
            <w:r>
              <w:rPr>
                <w:lang w:val="en-GB"/>
              </w:rPr>
              <w:t>, did you or your family</w:t>
            </w:r>
          </w:p>
        </w:tc>
        <w:tc>
          <w:tcPr>
            <w:tcW w:w="6228" w:type="dxa"/>
            <w:shd w:val="clear" w:color="auto" w:fill="FFFFFF"/>
          </w:tcPr>
          <w:p w14:paraId="5518EEDB" w14:textId="41C2933E" w:rsidR="007A0507" w:rsidRDefault="003E4B2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&lt;140&gt;12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>
              <w:rPr>
                <w:lang w:val="en-GB"/>
              </w:rPr>
              <w:t xml:space="preserve">&lt;/140&gt;,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tsev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neeg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puas</w:t>
            </w:r>
            <w:proofErr w:type="spellEnd"/>
            <w:r w:rsidR="007A0507">
              <w:rPr>
                <w:lang w:val="en-GB"/>
              </w:rPr>
              <w:t xml:space="preserve"> tau</w:t>
            </w:r>
          </w:p>
        </w:tc>
      </w:tr>
      <w:tr w:rsidR="007A0507" w14:paraId="077CB445" w14:textId="77777777" w:rsidTr="0086493F">
        <w:tc>
          <w:tcPr>
            <w:tcW w:w="0" w:type="auto"/>
            <w:shd w:val="clear" w:color="auto" w:fill="FFFFFF"/>
          </w:tcPr>
          <w:p w14:paraId="0B8C412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450</w:t>
            </w:r>
            <w:r>
              <w:rPr>
                <w:rStyle w:val="TransUnitID"/>
                <w:lang w:val="en-GB"/>
              </w:rPr>
              <w:t>d30b5ea7-d9f6-4301-b4e9-39654878b36b</w:t>
            </w:r>
          </w:p>
        </w:tc>
        <w:tc>
          <w:tcPr>
            <w:tcW w:w="0" w:type="auto"/>
            <w:shd w:val="clear" w:color="auto" w:fill="FFFFFF"/>
          </w:tcPr>
          <w:p w14:paraId="1EACE1F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64B3C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miss or delay a rent or mortgage payment because</w:t>
            </w:r>
          </w:p>
        </w:tc>
        <w:tc>
          <w:tcPr>
            <w:tcW w:w="6228" w:type="dxa"/>
            <w:shd w:val="clear" w:color="auto" w:fill="FFFFFF"/>
          </w:tcPr>
          <w:p w14:paraId="57523309" w14:textId="4E7590D2" w:rsidR="007A0507" w:rsidRDefault="00A65A01" w:rsidP="007A0507">
            <w:proofErr w:type="spellStart"/>
            <w:ins w:id="90" w:author="SK V" w:date="2022-05-09T05:40:00Z">
              <w:r>
                <w:rPr>
                  <w:lang w:val="en-GB"/>
                </w:rPr>
                <w:t>Plam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91" w:author="SK V" w:date="2022-05-09T05:40:00Z">
              <w:r w:rsidR="007A0507" w:rsidDel="00632E88">
                <w:rPr>
                  <w:lang w:val="en-GB"/>
                </w:rPr>
                <w:delText>nco</w:delText>
              </w:r>
            </w:del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3E4B2D"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ncua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sij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qiv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3E4B2D"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qiv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nyiaj</w:t>
            </w:r>
            <w:proofErr w:type="spellEnd"/>
            <w:r w:rsidR="007A0507">
              <w:rPr>
                <w:lang w:val="en-GB"/>
              </w:rPr>
              <w:t xml:space="preserve"> vim</w:t>
            </w:r>
          </w:p>
        </w:tc>
      </w:tr>
      <w:tr w:rsidR="007A0507" w14:paraId="70606E39" w14:textId="77777777" w:rsidTr="0086493F">
        <w:tc>
          <w:tcPr>
            <w:tcW w:w="0" w:type="auto"/>
            <w:shd w:val="clear" w:color="auto" w:fill="FFFFFF"/>
          </w:tcPr>
          <w:p w14:paraId="561C5F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451</w:t>
            </w:r>
            <w:r>
              <w:rPr>
                <w:rStyle w:val="TransUnitID"/>
                <w:lang w:val="en-GB"/>
              </w:rPr>
              <w:t>d02b724e-6a5e-4ace-896c-ebf9e33dec5e</w:t>
            </w:r>
          </w:p>
        </w:tc>
        <w:tc>
          <w:tcPr>
            <w:tcW w:w="0" w:type="auto"/>
            <w:shd w:val="clear" w:color="auto" w:fill="FFFFFF"/>
          </w:tcPr>
          <w:p w14:paraId="199915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D64E5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you did not have enough money?{6}</w:t>
            </w:r>
          </w:p>
        </w:tc>
        <w:tc>
          <w:tcPr>
            <w:tcW w:w="6228" w:type="dxa"/>
            <w:shd w:val="clear" w:color="auto" w:fill="FFFFFF"/>
          </w:tcPr>
          <w:p w14:paraId="5887E4C6" w14:textId="445E957C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txaus</w:t>
            </w:r>
            <w:proofErr w:type="spellEnd"/>
            <w:r>
              <w:rPr>
                <w:lang w:val="en-GB"/>
              </w:rPr>
              <w:t>?{6}</w:t>
            </w:r>
          </w:p>
        </w:tc>
      </w:tr>
      <w:tr w:rsidR="007A0507" w14:paraId="69BB660B" w14:textId="77777777" w:rsidTr="0086493F">
        <w:tc>
          <w:tcPr>
            <w:tcW w:w="0" w:type="auto"/>
            <w:shd w:val="clear" w:color="auto" w:fill="FFFFFF"/>
          </w:tcPr>
          <w:p w14:paraId="3E7168E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452</w:t>
            </w:r>
            <w:r>
              <w:rPr>
                <w:rStyle w:val="TransUnitID"/>
                <w:lang w:val="en-GB"/>
              </w:rPr>
              <w:t>a3841b62-904d-48d3-ba94-3027d99bfbea</w:t>
            </w:r>
          </w:p>
        </w:tc>
        <w:tc>
          <w:tcPr>
            <w:tcW w:w="0" w:type="auto"/>
            <w:shd w:val="clear" w:color="auto" w:fill="FFFFFF"/>
          </w:tcPr>
          <w:p w14:paraId="1FD365C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F44B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607F128" w14:textId="7B998D09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6F74EC1C" w14:textId="77777777" w:rsidTr="0086493F">
        <w:tc>
          <w:tcPr>
            <w:tcW w:w="0" w:type="auto"/>
            <w:shd w:val="clear" w:color="auto" w:fill="FFFFFF"/>
          </w:tcPr>
          <w:p w14:paraId="55469E0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453</w:t>
            </w:r>
            <w:r>
              <w:rPr>
                <w:rStyle w:val="TransUnitID"/>
                <w:lang w:val="en-GB"/>
              </w:rPr>
              <w:t>b3ae4711-34a7-419c-a3bf-68b2154c2b2a</w:t>
            </w:r>
          </w:p>
        </w:tc>
        <w:tc>
          <w:tcPr>
            <w:tcW w:w="0" w:type="auto"/>
            <w:shd w:val="clear" w:color="auto" w:fill="FFFFFF"/>
          </w:tcPr>
          <w:p w14:paraId="1129007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0440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5722DC94" w14:textId="1D57BA3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3E4B2D">
              <w:rPr>
                <w:lang w:val="en-GB"/>
              </w:rPr>
              <w:t>yog</w:t>
            </w:r>
            <w:proofErr w:type="spellEnd"/>
          </w:p>
        </w:tc>
      </w:tr>
      <w:tr w:rsidR="007A0507" w14:paraId="0ACE3728" w14:textId="77777777" w:rsidTr="0086493F">
        <w:tc>
          <w:tcPr>
            <w:tcW w:w="0" w:type="auto"/>
            <w:shd w:val="clear" w:color="auto" w:fill="FFFFFF"/>
          </w:tcPr>
          <w:p w14:paraId="7392DFE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454</w:t>
            </w:r>
            <w:r>
              <w:rPr>
                <w:rStyle w:val="TransUnitID"/>
                <w:lang w:val="en-GB"/>
              </w:rPr>
              <w:t>bd074c82-0209-4c6e-a18b-8bc6245fba17</w:t>
            </w:r>
          </w:p>
        </w:tc>
        <w:tc>
          <w:tcPr>
            <w:tcW w:w="0" w:type="auto"/>
            <w:shd w:val="clear" w:color="auto" w:fill="FFFFFF"/>
          </w:tcPr>
          <w:p w14:paraId="64A4E3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BE81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{6}E9.</w:t>
            </w:r>
          </w:p>
        </w:tc>
        <w:tc>
          <w:tcPr>
            <w:tcW w:w="6228" w:type="dxa"/>
            <w:shd w:val="clear" w:color="auto" w:fill="FFFFFF"/>
          </w:tcPr>
          <w:p w14:paraId="3B6E1FFE" w14:textId="2B8A6543" w:rsidR="007A0507" w:rsidRDefault="007A0507" w:rsidP="007A0507">
            <w:r>
              <w:rPr>
                <w:lang w:val="en-GB"/>
              </w:rPr>
              <w:t>{6}E9.</w:t>
            </w:r>
          </w:p>
        </w:tc>
      </w:tr>
      <w:tr w:rsidR="007A0507" w14:paraId="339FCA0F" w14:textId="77777777" w:rsidTr="0086493F">
        <w:tc>
          <w:tcPr>
            <w:tcW w:w="0" w:type="auto"/>
            <w:shd w:val="clear" w:color="auto" w:fill="FFFFFF"/>
          </w:tcPr>
          <w:p w14:paraId="2426B1E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455</w:t>
            </w:r>
            <w:r>
              <w:rPr>
                <w:rStyle w:val="TransUnitID"/>
                <w:lang w:val="en-GB"/>
              </w:rPr>
              <w:t>6275902d-ba7f-469e-8f57-43e462158d51</w:t>
            </w:r>
          </w:p>
        </w:tc>
        <w:tc>
          <w:tcPr>
            <w:tcW w:w="0" w:type="auto"/>
            <w:shd w:val="clear" w:color="auto" w:fill="FFFFFF"/>
          </w:tcPr>
          <w:p w14:paraId="7B82CEF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44BC05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&lt;141&gt;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&lt;/141&gt;</w:t>
            </w:r>
            <w:r>
              <w:rPr>
                <w:lang w:val="en-GB"/>
              </w:rPr>
              <w:t>, how often have you</w:t>
            </w:r>
          </w:p>
        </w:tc>
        <w:tc>
          <w:tcPr>
            <w:tcW w:w="6228" w:type="dxa"/>
            <w:shd w:val="clear" w:color="auto" w:fill="FFFFFF"/>
          </w:tcPr>
          <w:p w14:paraId="491E89F8" w14:textId="76E1C9DB" w:rsidR="007A0507" w:rsidRDefault="00037F21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162288">
              <w:rPr>
                <w:color w:val="FF0000"/>
                <w:lang w:val="en-GB"/>
              </w:rPr>
              <w:t>&lt;141&gt;</w:t>
            </w:r>
            <w:r w:rsidR="007A0507">
              <w:rPr>
                <w:lang w:val="en-GB"/>
              </w:rPr>
              <w:t xml:space="preserve">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162288">
              <w:rPr>
                <w:color w:val="FF0000"/>
                <w:lang w:val="en-GB"/>
              </w:rPr>
              <w:t>&lt;/141&gt;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muaj</w:t>
            </w:r>
            <w:proofErr w:type="spellEnd"/>
            <w:r w:rsidR="007A0507">
              <w:rPr>
                <w:lang w:val="en-GB"/>
              </w:rPr>
              <w:t xml:space="preserve"> pes </w:t>
            </w:r>
            <w:proofErr w:type="spellStart"/>
            <w:r w:rsidR="007A0507">
              <w:rPr>
                <w:lang w:val="en-GB"/>
              </w:rPr>
              <w:t>tsawg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zaus</w:t>
            </w:r>
            <w:proofErr w:type="spellEnd"/>
          </w:p>
        </w:tc>
      </w:tr>
      <w:tr w:rsidR="007A0507" w14:paraId="7F4869DC" w14:textId="77777777" w:rsidTr="0086493F">
        <w:tc>
          <w:tcPr>
            <w:tcW w:w="0" w:type="auto"/>
            <w:shd w:val="clear" w:color="auto" w:fill="FFFFFF"/>
          </w:tcPr>
          <w:p w14:paraId="1417688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456</w:t>
            </w:r>
            <w:r>
              <w:rPr>
                <w:rStyle w:val="TransUnitID"/>
                <w:lang w:val="en-GB"/>
              </w:rPr>
              <w:t>0a838eb2-945a-41e1-9470-8fe0a9d35b94</w:t>
            </w:r>
          </w:p>
        </w:tc>
        <w:tc>
          <w:tcPr>
            <w:tcW w:w="0" w:type="auto"/>
            <w:shd w:val="clear" w:color="auto" w:fill="FFFFFF"/>
          </w:tcPr>
          <w:p w14:paraId="6112F7E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BC935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stayed at someone else’s home, in a shelter, slept</w:t>
            </w:r>
          </w:p>
        </w:tc>
        <w:tc>
          <w:tcPr>
            <w:tcW w:w="6228" w:type="dxa"/>
            <w:shd w:val="clear" w:color="auto" w:fill="FFFFFF"/>
          </w:tcPr>
          <w:p w14:paraId="706C215A" w14:textId="0B972401" w:rsidR="007A0507" w:rsidRDefault="007A0507" w:rsidP="007A0507"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>, pw</w:t>
            </w:r>
          </w:p>
        </w:tc>
      </w:tr>
      <w:tr w:rsidR="007A0507" w14:paraId="31BEF087" w14:textId="77777777" w:rsidTr="0086493F">
        <w:tc>
          <w:tcPr>
            <w:tcW w:w="0" w:type="auto"/>
            <w:shd w:val="clear" w:color="auto" w:fill="FFFFFF"/>
          </w:tcPr>
          <w:p w14:paraId="181219F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457</w:t>
            </w:r>
            <w:r>
              <w:rPr>
                <w:rStyle w:val="TransUnitID"/>
                <w:lang w:val="en-GB"/>
              </w:rPr>
              <w:t>4b06c985-fa8e-4b2c-882f-9b763ebe4f1e</w:t>
            </w:r>
          </w:p>
        </w:tc>
        <w:tc>
          <w:tcPr>
            <w:tcW w:w="0" w:type="auto"/>
            <w:shd w:val="clear" w:color="auto" w:fill="FFFFFF"/>
          </w:tcPr>
          <w:p w14:paraId="097B6BC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5EE38B7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outside, or somewhere not intended as a place to</w:t>
            </w:r>
          </w:p>
        </w:tc>
        <w:tc>
          <w:tcPr>
            <w:tcW w:w="6228" w:type="dxa"/>
            <w:shd w:val="clear" w:color="auto" w:fill="FFFFFF"/>
          </w:tcPr>
          <w:p w14:paraId="5A6A0E99" w14:textId="1E187B83" w:rsidR="007A0507" w:rsidRDefault="007A0507" w:rsidP="007A0507">
            <w:r>
              <w:rPr>
                <w:lang w:val="en-GB"/>
              </w:rPr>
              <w:t xml:space="preserve">sab </w:t>
            </w:r>
            <w:proofErr w:type="spellStart"/>
            <w:r>
              <w:rPr>
                <w:lang w:val="en-GB"/>
              </w:rPr>
              <w:t>nrau</w:t>
            </w:r>
            <w:r w:rsidR="00A9768D">
              <w:rPr>
                <w:lang w:val="en-GB"/>
              </w:rPr>
              <w:t>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mus</w:t>
            </w:r>
            <w:proofErr w:type="spellEnd"/>
          </w:p>
        </w:tc>
      </w:tr>
      <w:tr w:rsidR="007A0507" w14:paraId="1EF1C701" w14:textId="77777777" w:rsidTr="0086493F">
        <w:tc>
          <w:tcPr>
            <w:tcW w:w="0" w:type="auto"/>
            <w:shd w:val="clear" w:color="auto" w:fill="FFFFFF"/>
          </w:tcPr>
          <w:p w14:paraId="051E48E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458</w:t>
            </w:r>
            <w:r>
              <w:rPr>
                <w:rStyle w:val="TransUnitID"/>
                <w:lang w:val="en-GB"/>
              </w:rPr>
              <w:t>202571ab-dee1-4848-8444-da65d56c4183</w:t>
            </w:r>
          </w:p>
        </w:tc>
        <w:tc>
          <w:tcPr>
            <w:tcW w:w="0" w:type="auto"/>
            <w:shd w:val="clear" w:color="auto" w:fill="FFFFFF"/>
          </w:tcPr>
          <w:p w14:paraId="75E09CC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EBD2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live because you had no other place to stay?{8}</w:t>
            </w:r>
          </w:p>
        </w:tc>
        <w:tc>
          <w:tcPr>
            <w:tcW w:w="6228" w:type="dxa"/>
            <w:shd w:val="clear" w:color="auto" w:fill="FFFFFF"/>
          </w:tcPr>
          <w:p w14:paraId="25F40F0A" w14:textId="6297DF6A" w:rsidR="007A0507" w:rsidRDefault="007A0507" w:rsidP="007A0507"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>?{8}</w:t>
            </w:r>
          </w:p>
        </w:tc>
      </w:tr>
      <w:tr w:rsidR="007A0507" w14:paraId="237408DB" w14:textId="77777777" w:rsidTr="0086493F">
        <w:tc>
          <w:tcPr>
            <w:tcW w:w="0" w:type="auto"/>
            <w:shd w:val="clear" w:color="auto" w:fill="FFFFFF"/>
          </w:tcPr>
          <w:p w14:paraId="3C6C391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459</w:t>
            </w:r>
            <w:r>
              <w:rPr>
                <w:rStyle w:val="TransUnitID"/>
                <w:lang w:val="en-GB"/>
              </w:rPr>
              <w:t>50d14bf2-dec8-4ef2-9425-ed2cbcd1b5ad</w:t>
            </w:r>
          </w:p>
        </w:tc>
        <w:tc>
          <w:tcPr>
            <w:tcW w:w="0" w:type="auto"/>
            <w:shd w:val="clear" w:color="auto" w:fill="FFFFFF"/>
          </w:tcPr>
          <w:p w14:paraId="1ED63A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9CE3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6CC3828B" w14:textId="1BC257E1" w:rsidR="007A0507" w:rsidRDefault="007A0507" w:rsidP="007A0507">
            <w:del w:id="92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93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52BB7963" w14:textId="77777777" w:rsidTr="0086493F">
        <w:tc>
          <w:tcPr>
            <w:tcW w:w="0" w:type="auto"/>
            <w:shd w:val="clear" w:color="auto" w:fill="FFFFFF"/>
          </w:tcPr>
          <w:p w14:paraId="358484D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460</w:t>
            </w:r>
            <w:r>
              <w:rPr>
                <w:rStyle w:val="TransUnitID"/>
                <w:lang w:val="en-GB"/>
              </w:rPr>
              <w:t>a70079c9-5a20-47a9-bef0-2b6721ce6ad6</w:t>
            </w:r>
          </w:p>
        </w:tc>
        <w:tc>
          <w:tcPr>
            <w:tcW w:w="0" w:type="auto"/>
            <w:shd w:val="clear" w:color="auto" w:fill="FFFFFF"/>
          </w:tcPr>
          <w:p w14:paraId="37E9DAD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7C572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Once</w:t>
            </w:r>
          </w:p>
        </w:tc>
        <w:tc>
          <w:tcPr>
            <w:tcW w:w="6228" w:type="dxa"/>
            <w:shd w:val="clear" w:color="auto" w:fill="FFFFFF"/>
          </w:tcPr>
          <w:p w14:paraId="3A290542" w14:textId="2372FE13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</w:p>
        </w:tc>
      </w:tr>
      <w:tr w:rsidR="007A0507" w14:paraId="60F65324" w14:textId="77777777" w:rsidTr="0086493F">
        <w:tc>
          <w:tcPr>
            <w:tcW w:w="0" w:type="auto"/>
            <w:shd w:val="clear" w:color="auto" w:fill="FFFFFF"/>
          </w:tcPr>
          <w:p w14:paraId="7D2C9E9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461</w:t>
            </w:r>
            <w:r>
              <w:rPr>
                <w:rStyle w:val="TransUnitID"/>
                <w:lang w:val="en-GB"/>
              </w:rPr>
              <w:t>3895d269-c222-40f5-a147-91e5f45c7c9a</w:t>
            </w:r>
          </w:p>
        </w:tc>
        <w:tc>
          <w:tcPr>
            <w:tcW w:w="0" w:type="auto"/>
            <w:shd w:val="clear" w:color="auto" w:fill="FFFFFF"/>
          </w:tcPr>
          <w:p w14:paraId="33CCAF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6BB3C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Twice</w:t>
            </w:r>
          </w:p>
        </w:tc>
        <w:tc>
          <w:tcPr>
            <w:tcW w:w="6228" w:type="dxa"/>
            <w:shd w:val="clear" w:color="auto" w:fill="FFFFFF"/>
          </w:tcPr>
          <w:p w14:paraId="14DC42AB" w14:textId="0D89DBF9" w:rsidR="007A0507" w:rsidRDefault="007A0507" w:rsidP="007A0507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zaug</w:t>
            </w:r>
            <w:proofErr w:type="spellEnd"/>
          </w:p>
        </w:tc>
      </w:tr>
      <w:tr w:rsidR="007A0507" w14:paraId="06EB7EBB" w14:textId="77777777" w:rsidTr="0086493F">
        <w:tc>
          <w:tcPr>
            <w:tcW w:w="0" w:type="auto"/>
            <w:shd w:val="clear" w:color="auto" w:fill="FFFFFF"/>
          </w:tcPr>
          <w:p w14:paraId="64E06EA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462</w:t>
            </w:r>
            <w:r>
              <w:rPr>
                <w:rStyle w:val="TransUnitID"/>
                <w:lang w:val="en-GB"/>
              </w:rPr>
              <w:t>ec88912e-dcd3-4ae8-8df1-dbe4b3389354</w:t>
            </w:r>
          </w:p>
        </w:tc>
        <w:tc>
          <w:tcPr>
            <w:tcW w:w="0" w:type="auto"/>
            <w:shd w:val="clear" w:color="auto" w:fill="FFFFFF"/>
          </w:tcPr>
          <w:p w14:paraId="11030A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C6769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Three or more times</w:t>
            </w:r>
          </w:p>
        </w:tc>
        <w:tc>
          <w:tcPr>
            <w:tcW w:w="6228" w:type="dxa"/>
            <w:shd w:val="clear" w:color="auto" w:fill="FFFFFF"/>
          </w:tcPr>
          <w:p w14:paraId="24C078EA" w14:textId="2C4703B1" w:rsidR="007A0507" w:rsidRDefault="007A0507" w:rsidP="007A0507"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</w:p>
        </w:tc>
      </w:tr>
      <w:tr w:rsidR="007A0507" w14:paraId="3401140C" w14:textId="77777777" w:rsidTr="0086493F">
        <w:tc>
          <w:tcPr>
            <w:tcW w:w="0" w:type="auto"/>
            <w:shd w:val="clear" w:color="auto" w:fill="FFFFFF"/>
          </w:tcPr>
          <w:p w14:paraId="1369779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463</w:t>
            </w:r>
            <w:r>
              <w:rPr>
                <w:rStyle w:val="TransUnitID"/>
                <w:lang w:val="en-GB"/>
              </w:rPr>
              <w:t>0c55b5e0-bcb6-4be8-a2db-58d812b8d18c</w:t>
            </w:r>
          </w:p>
        </w:tc>
        <w:tc>
          <w:tcPr>
            <w:tcW w:w="0" w:type="auto"/>
            <w:shd w:val="clear" w:color="auto" w:fill="FFFFFF"/>
          </w:tcPr>
          <w:p w14:paraId="501EBE4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67616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{8}E10.</w:t>
            </w:r>
          </w:p>
        </w:tc>
        <w:tc>
          <w:tcPr>
            <w:tcW w:w="6228" w:type="dxa"/>
            <w:shd w:val="clear" w:color="auto" w:fill="FFFFFF"/>
          </w:tcPr>
          <w:p w14:paraId="3B512B90" w14:textId="35F04A0A" w:rsidR="007A0507" w:rsidRDefault="007A0507" w:rsidP="007A0507">
            <w:r>
              <w:rPr>
                <w:lang w:val="en-GB"/>
              </w:rPr>
              <w:t>{8}E10.</w:t>
            </w:r>
          </w:p>
        </w:tc>
      </w:tr>
      <w:tr w:rsidR="007A0507" w14:paraId="243FD181" w14:textId="77777777" w:rsidTr="0086493F">
        <w:tc>
          <w:tcPr>
            <w:tcW w:w="0" w:type="auto"/>
            <w:shd w:val="clear" w:color="auto" w:fill="FFFFFF"/>
          </w:tcPr>
          <w:p w14:paraId="286AD6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464</w:t>
            </w:r>
            <w:r>
              <w:rPr>
                <w:rStyle w:val="TransUnitID"/>
                <w:lang w:val="en-GB"/>
              </w:rPr>
              <w:t>6132eb8c-4a9c-4343-8911-24122c66ed65</w:t>
            </w:r>
          </w:p>
        </w:tc>
        <w:tc>
          <w:tcPr>
            <w:tcW w:w="0" w:type="auto"/>
            <w:shd w:val="clear" w:color="auto" w:fill="FFFFFF"/>
          </w:tcPr>
          <w:p w14:paraId="25C4B97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70AC80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&lt;142&gt;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&lt;/142&gt;</w:t>
            </w:r>
            <w:r>
              <w:rPr>
                <w:lang w:val="en-GB"/>
              </w:rPr>
              <w:t>, how often did lack</w:t>
            </w:r>
          </w:p>
        </w:tc>
        <w:tc>
          <w:tcPr>
            <w:tcW w:w="6228" w:type="dxa"/>
            <w:shd w:val="clear" w:color="auto" w:fill="FFFFFF"/>
          </w:tcPr>
          <w:p w14:paraId="43A8227C" w14:textId="29FDC5AC" w:rsidR="007A0507" w:rsidRDefault="00A9768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162288">
              <w:rPr>
                <w:color w:val="FF0000"/>
                <w:lang w:val="en-GB"/>
              </w:rPr>
              <w:t>&lt;142&gt;</w:t>
            </w:r>
            <w:r w:rsidR="007A0507">
              <w:rPr>
                <w:lang w:val="en-GB"/>
              </w:rPr>
              <w:t xml:space="preserve">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162288">
              <w:rPr>
                <w:color w:val="FF0000"/>
                <w:lang w:val="en-GB"/>
              </w:rPr>
              <w:t>&lt;/142&gt;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ntau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npaum</w:t>
            </w:r>
            <w:proofErr w:type="spellEnd"/>
            <w:r w:rsidR="007A0507">
              <w:rPr>
                <w:lang w:val="en-GB"/>
              </w:rPr>
              <w:t xml:space="preserve"> li </w:t>
            </w:r>
            <w:proofErr w:type="spellStart"/>
            <w:r w:rsidR="007A0507">
              <w:rPr>
                <w:lang w:val="en-GB"/>
              </w:rPr>
              <w:t>cas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tsis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muaj</w:t>
            </w:r>
            <w:proofErr w:type="spellEnd"/>
          </w:p>
        </w:tc>
      </w:tr>
      <w:tr w:rsidR="007A0507" w14:paraId="7729B165" w14:textId="77777777" w:rsidTr="0086493F">
        <w:tc>
          <w:tcPr>
            <w:tcW w:w="0" w:type="auto"/>
            <w:shd w:val="clear" w:color="auto" w:fill="FFFFFF"/>
          </w:tcPr>
          <w:p w14:paraId="3F550F4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465</w:t>
            </w:r>
            <w:r>
              <w:rPr>
                <w:rStyle w:val="TransUnitID"/>
                <w:lang w:val="en-GB"/>
              </w:rPr>
              <w:t>78b94af1-5c15-4182-9ca4-89363948d117</w:t>
            </w:r>
          </w:p>
        </w:tc>
        <w:tc>
          <w:tcPr>
            <w:tcW w:w="0" w:type="auto"/>
            <w:shd w:val="clear" w:color="auto" w:fill="FFFFFF"/>
          </w:tcPr>
          <w:p w14:paraId="3D376F8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2BE87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of transportation keep you from getting places</w:t>
            </w:r>
          </w:p>
        </w:tc>
        <w:tc>
          <w:tcPr>
            <w:tcW w:w="6228" w:type="dxa"/>
            <w:shd w:val="clear" w:color="auto" w:fill="FFFFFF"/>
          </w:tcPr>
          <w:p w14:paraId="325B6475" w14:textId="068CA5FF" w:rsidR="007A0507" w:rsidRDefault="007A0507" w:rsidP="007A0507"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</w:p>
        </w:tc>
      </w:tr>
      <w:tr w:rsidR="007A0507" w14:paraId="6E5524A5" w14:textId="77777777" w:rsidTr="0086493F">
        <w:tc>
          <w:tcPr>
            <w:tcW w:w="0" w:type="auto"/>
            <w:shd w:val="clear" w:color="auto" w:fill="FFFFFF"/>
          </w:tcPr>
          <w:p w14:paraId="1587682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466</w:t>
            </w:r>
            <w:r>
              <w:rPr>
                <w:rStyle w:val="TransUnitID"/>
                <w:lang w:val="en-GB"/>
              </w:rPr>
              <w:t>c6535b80-2f05-469d-a1d3-418454ce59cb</w:t>
            </w:r>
          </w:p>
        </w:tc>
        <w:tc>
          <w:tcPr>
            <w:tcW w:w="0" w:type="auto"/>
            <w:shd w:val="clear" w:color="auto" w:fill="FFFFFF"/>
          </w:tcPr>
          <w:p w14:paraId="06B4633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4DDD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where you needed to go, such as jobs, medical</w:t>
            </w:r>
          </w:p>
        </w:tc>
        <w:tc>
          <w:tcPr>
            <w:tcW w:w="6228" w:type="dxa"/>
            <w:shd w:val="clear" w:color="auto" w:fill="FFFFFF"/>
          </w:tcPr>
          <w:p w14:paraId="33480E30" w14:textId="0795166E" w:rsidR="007A0507" w:rsidRDefault="007A0507" w:rsidP="007A0507"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</w:t>
            </w:r>
          </w:p>
        </w:tc>
      </w:tr>
      <w:tr w:rsidR="007A0507" w14:paraId="6923FABA" w14:textId="77777777" w:rsidTr="0086493F">
        <w:tc>
          <w:tcPr>
            <w:tcW w:w="0" w:type="auto"/>
            <w:shd w:val="clear" w:color="auto" w:fill="FFFFFF"/>
          </w:tcPr>
          <w:p w14:paraId="536BCCA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467</w:t>
            </w:r>
            <w:r>
              <w:rPr>
                <w:rStyle w:val="TransUnitID"/>
                <w:lang w:val="en-GB"/>
              </w:rPr>
              <w:t>f6142f6f-150e-4b58-bc13-38b0c6802509</w:t>
            </w:r>
          </w:p>
        </w:tc>
        <w:tc>
          <w:tcPr>
            <w:tcW w:w="0" w:type="auto"/>
            <w:shd w:val="clear" w:color="auto" w:fill="FFFFFF"/>
          </w:tcPr>
          <w:p w14:paraId="6996B5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C852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appointments, or shopping?{10}</w:t>
            </w:r>
          </w:p>
        </w:tc>
        <w:tc>
          <w:tcPr>
            <w:tcW w:w="6228" w:type="dxa"/>
            <w:shd w:val="clear" w:color="auto" w:fill="FFFFFF"/>
          </w:tcPr>
          <w:p w14:paraId="0124502A" w14:textId="1F48C7B2" w:rsidR="007A0507" w:rsidRDefault="007A0507" w:rsidP="007A0507">
            <w:r>
              <w:rPr>
                <w:lang w:val="en-GB"/>
              </w:rPr>
              <w:t xml:space="preserve">teem </w:t>
            </w:r>
            <w:proofErr w:type="spellStart"/>
            <w:r>
              <w:rPr>
                <w:lang w:val="en-GB"/>
              </w:rPr>
              <w:t>caij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>?{10}</w:t>
            </w:r>
          </w:p>
        </w:tc>
      </w:tr>
      <w:tr w:rsidR="007A0507" w14:paraId="644BD00E" w14:textId="77777777" w:rsidTr="0086493F">
        <w:tc>
          <w:tcPr>
            <w:tcW w:w="0" w:type="auto"/>
            <w:shd w:val="clear" w:color="auto" w:fill="FFFFFF"/>
          </w:tcPr>
          <w:p w14:paraId="2456968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468</w:t>
            </w:r>
            <w:r>
              <w:rPr>
                <w:rStyle w:val="TransUnitID"/>
                <w:lang w:val="en-GB"/>
              </w:rPr>
              <w:t>6c9ae289-aee0-4791-9665-9730fdd5fa8c</w:t>
            </w:r>
          </w:p>
        </w:tc>
        <w:tc>
          <w:tcPr>
            <w:tcW w:w="0" w:type="auto"/>
            <w:shd w:val="clear" w:color="auto" w:fill="FFFFFF"/>
          </w:tcPr>
          <w:p w14:paraId="28D885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788B5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Often</w:t>
            </w:r>
          </w:p>
        </w:tc>
        <w:tc>
          <w:tcPr>
            <w:tcW w:w="6228" w:type="dxa"/>
            <w:shd w:val="clear" w:color="auto" w:fill="FFFFFF"/>
          </w:tcPr>
          <w:p w14:paraId="4C86A3EE" w14:textId="4621ABE4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</w:p>
        </w:tc>
      </w:tr>
      <w:tr w:rsidR="007A0507" w14:paraId="07014C61" w14:textId="77777777" w:rsidTr="0086493F">
        <w:tc>
          <w:tcPr>
            <w:tcW w:w="0" w:type="auto"/>
            <w:shd w:val="clear" w:color="auto" w:fill="FFFFFF"/>
          </w:tcPr>
          <w:p w14:paraId="4B7986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469</w:t>
            </w:r>
            <w:r>
              <w:rPr>
                <w:rStyle w:val="TransUnitID"/>
                <w:lang w:val="en-GB"/>
              </w:rPr>
              <w:t>aa1454a2-0b3c-4fa1-b193-fb44ddb5c888</w:t>
            </w:r>
          </w:p>
        </w:tc>
        <w:tc>
          <w:tcPr>
            <w:tcW w:w="0" w:type="auto"/>
            <w:shd w:val="clear" w:color="auto" w:fill="FFFFFF"/>
          </w:tcPr>
          <w:p w14:paraId="1036090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05D44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6228" w:type="dxa"/>
            <w:shd w:val="clear" w:color="auto" w:fill="FFFFFF"/>
          </w:tcPr>
          <w:p w14:paraId="6EAD3CC5" w14:textId="14CC1476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</w:p>
        </w:tc>
      </w:tr>
      <w:tr w:rsidR="007A0507" w14:paraId="14655A7E" w14:textId="77777777" w:rsidTr="0086493F">
        <w:tc>
          <w:tcPr>
            <w:tcW w:w="0" w:type="auto"/>
            <w:shd w:val="clear" w:color="auto" w:fill="FFFFFF"/>
          </w:tcPr>
          <w:p w14:paraId="57DBCDA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470</w:t>
            </w:r>
            <w:r>
              <w:rPr>
                <w:rStyle w:val="TransUnitID"/>
                <w:lang w:val="en-GB"/>
              </w:rPr>
              <w:t>21b7198a-49a9-4848-8bde-bac175650ed8</w:t>
            </w:r>
          </w:p>
        </w:tc>
        <w:tc>
          <w:tcPr>
            <w:tcW w:w="0" w:type="auto"/>
            <w:shd w:val="clear" w:color="auto" w:fill="FFFFFF"/>
          </w:tcPr>
          <w:p w14:paraId="266C49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34497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Rarely</w:t>
            </w:r>
          </w:p>
        </w:tc>
        <w:tc>
          <w:tcPr>
            <w:tcW w:w="6228" w:type="dxa"/>
            <w:shd w:val="clear" w:color="auto" w:fill="FFFFFF"/>
          </w:tcPr>
          <w:p w14:paraId="197E112B" w14:textId="7439A30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7A2E97AB" w14:textId="77777777" w:rsidTr="0086493F">
        <w:tc>
          <w:tcPr>
            <w:tcW w:w="0" w:type="auto"/>
            <w:shd w:val="clear" w:color="auto" w:fill="FFFFFF"/>
          </w:tcPr>
          <w:p w14:paraId="0F4D4C4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471</w:t>
            </w:r>
            <w:r>
              <w:rPr>
                <w:rStyle w:val="TransUnitID"/>
                <w:lang w:val="en-GB"/>
              </w:rPr>
              <w:t>7b4f88a0-7884-4517-bd63-2a724d265908</w:t>
            </w:r>
          </w:p>
        </w:tc>
        <w:tc>
          <w:tcPr>
            <w:tcW w:w="0" w:type="auto"/>
            <w:shd w:val="clear" w:color="auto" w:fill="FFFFFF"/>
          </w:tcPr>
          <w:p w14:paraId="2373CB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4974CD" w14:textId="77777777" w:rsidR="007A0507" w:rsidRDefault="007A0507" w:rsidP="007A050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Never{</w:t>
            </w:r>
            <w:proofErr w:type="gramEnd"/>
            <w:r>
              <w:rPr>
                <w:lang w:val="en-GB"/>
              </w:rPr>
              <w:t>10}</w:t>
            </w:r>
          </w:p>
        </w:tc>
        <w:tc>
          <w:tcPr>
            <w:tcW w:w="6228" w:type="dxa"/>
            <w:shd w:val="clear" w:color="auto" w:fill="FFFFFF"/>
          </w:tcPr>
          <w:p w14:paraId="19129D70" w14:textId="09B20D56" w:rsidR="007A0507" w:rsidRDefault="007A0507" w:rsidP="007A0507">
            <w:del w:id="94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95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  <w:r>
              <w:rPr>
                <w:lang w:val="en-GB"/>
              </w:rPr>
              <w:t xml:space="preserve"> {10}</w:t>
            </w:r>
          </w:p>
        </w:tc>
      </w:tr>
      <w:tr w:rsidR="007A0507" w14:paraId="2EBAF30F" w14:textId="77777777" w:rsidTr="0086493F">
        <w:tc>
          <w:tcPr>
            <w:tcW w:w="0" w:type="auto"/>
            <w:shd w:val="clear" w:color="auto" w:fill="FFFFFF"/>
          </w:tcPr>
          <w:p w14:paraId="687D6DF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472</w:t>
            </w:r>
            <w:r>
              <w:rPr>
                <w:rStyle w:val="TransUnitID"/>
                <w:lang w:val="en-GB"/>
              </w:rPr>
              <w:t>06400480-4398-4a24-af4a-59853640e374</w:t>
            </w:r>
          </w:p>
        </w:tc>
        <w:tc>
          <w:tcPr>
            <w:tcW w:w="0" w:type="auto"/>
            <w:shd w:val="clear" w:color="auto" w:fill="FFFFFF"/>
          </w:tcPr>
          <w:p w14:paraId="2EF147E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960E75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E11.</w:t>
            </w:r>
          </w:p>
        </w:tc>
        <w:tc>
          <w:tcPr>
            <w:tcW w:w="6228" w:type="dxa"/>
            <w:shd w:val="clear" w:color="auto" w:fill="FFFFFF"/>
          </w:tcPr>
          <w:p w14:paraId="15992206" w14:textId="0674ECEF" w:rsidR="007A0507" w:rsidRDefault="007A0507" w:rsidP="007A0507">
            <w:r>
              <w:rPr>
                <w:lang w:val="en-GB"/>
              </w:rPr>
              <w:t>E11.</w:t>
            </w:r>
          </w:p>
        </w:tc>
      </w:tr>
      <w:tr w:rsidR="007A0507" w14:paraId="6C5CD048" w14:textId="77777777" w:rsidTr="0086493F">
        <w:tc>
          <w:tcPr>
            <w:tcW w:w="0" w:type="auto"/>
            <w:shd w:val="clear" w:color="auto" w:fill="FFFFFF"/>
          </w:tcPr>
          <w:p w14:paraId="550B46B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473</w:t>
            </w:r>
            <w:r>
              <w:rPr>
                <w:rStyle w:val="TransUnitID"/>
                <w:lang w:val="en-GB"/>
              </w:rPr>
              <w:t>29025134-2120-4e2f-8e95-ccceb997d1d6</w:t>
            </w:r>
          </w:p>
        </w:tc>
        <w:tc>
          <w:tcPr>
            <w:tcW w:w="0" w:type="auto"/>
            <w:shd w:val="clear" w:color="auto" w:fill="FFFFFF"/>
          </w:tcPr>
          <w:p w14:paraId="2CA594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44BC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often are you in a situation where you feel</w:t>
            </w:r>
          </w:p>
        </w:tc>
        <w:tc>
          <w:tcPr>
            <w:tcW w:w="6228" w:type="dxa"/>
            <w:shd w:val="clear" w:color="auto" w:fill="FFFFFF"/>
          </w:tcPr>
          <w:p w14:paraId="52F717E7" w14:textId="4EB23223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</w:p>
        </w:tc>
      </w:tr>
      <w:tr w:rsidR="007A0507" w14:paraId="0A0B3AE6" w14:textId="77777777" w:rsidTr="0086493F">
        <w:tc>
          <w:tcPr>
            <w:tcW w:w="0" w:type="auto"/>
            <w:shd w:val="clear" w:color="auto" w:fill="FFFFFF"/>
          </w:tcPr>
          <w:p w14:paraId="3FAF526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474</w:t>
            </w:r>
            <w:r>
              <w:rPr>
                <w:rStyle w:val="TransUnitID"/>
                <w:lang w:val="en-GB"/>
              </w:rPr>
              <w:t>2e4794cb-a175-4298-b2ae-4d2fd76d8f66</w:t>
            </w:r>
          </w:p>
        </w:tc>
        <w:tc>
          <w:tcPr>
            <w:tcW w:w="0" w:type="auto"/>
            <w:shd w:val="clear" w:color="auto" w:fill="FFFFFF"/>
          </w:tcPr>
          <w:p w14:paraId="43F99AE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B772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you are not accepted because of your race,</w:t>
            </w:r>
          </w:p>
        </w:tc>
        <w:tc>
          <w:tcPr>
            <w:tcW w:w="6228" w:type="dxa"/>
            <w:shd w:val="clear" w:color="auto" w:fill="FFFFFF"/>
          </w:tcPr>
          <w:p w14:paraId="6DB313CB" w14:textId="253A5417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3083B165" w14:textId="77777777" w:rsidTr="0086493F">
        <w:tc>
          <w:tcPr>
            <w:tcW w:w="0" w:type="auto"/>
            <w:shd w:val="clear" w:color="auto" w:fill="FFFFFF"/>
          </w:tcPr>
          <w:p w14:paraId="6BDF4F9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475</w:t>
            </w:r>
            <w:r>
              <w:rPr>
                <w:rStyle w:val="TransUnitID"/>
                <w:lang w:val="en-GB"/>
              </w:rPr>
              <w:t>c8770f98-29d1-470a-b8b8-419c9ced3df0</w:t>
            </w:r>
          </w:p>
        </w:tc>
        <w:tc>
          <w:tcPr>
            <w:tcW w:w="0" w:type="auto"/>
            <w:shd w:val="clear" w:color="auto" w:fill="FFFFFF"/>
          </w:tcPr>
          <w:p w14:paraId="70FE0D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58F53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ethnicity, religion, or immigration status?{11}</w:t>
            </w:r>
          </w:p>
        </w:tc>
        <w:tc>
          <w:tcPr>
            <w:tcW w:w="6228" w:type="dxa"/>
            <w:shd w:val="clear" w:color="auto" w:fill="FFFFFF"/>
          </w:tcPr>
          <w:p w14:paraId="38C31EDC" w14:textId="27B16193" w:rsidR="007A0507" w:rsidRDefault="007A0507" w:rsidP="007A0507">
            <w:proofErr w:type="spellStart"/>
            <w:r>
              <w:rPr>
                <w:lang w:val="en-GB"/>
              </w:rPr>
              <w:t>haiv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ntseeg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nkag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mus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>?{11}</w:t>
            </w:r>
          </w:p>
        </w:tc>
      </w:tr>
      <w:tr w:rsidR="007A0507" w14:paraId="61D8F15A" w14:textId="77777777" w:rsidTr="0086493F">
        <w:tc>
          <w:tcPr>
            <w:tcW w:w="0" w:type="auto"/>
            <w:shd w:val="clear" w:color="auto" w:fill="FFFFFF"/>
          </w:tcPr>
          <w:p w14:paraId="4739308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476</w:t>
            </w:r>
            <w:r>
              <w:rPr>
                <w:rStyle w:val="TransUnitID"/>
                <w:lang w:val="en-GB"/>
              </w:rPr>
              <w:t>3abbadea-0761-4044-bf66-6c594ce0e0c3</w:t>
            </w:r>
          </w:p>
        </w:tc>
        <w:tc>
          <w:tcPr>
            <w:tcW w:w="0" w:type="auto"/>
            <w:shd w:val="clear" w:color="auto" w:fill="FFFFFF"/>
          </w:tcPr>
          <w:p w14:paraId="7806A3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B289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At least once a week</w:t>
            </w:r>
          </w:p>
        </w:tc>
        <w:tc>
          <w:tcPr>
            <w:tcW w:w="6228" w:type="dxa"/>
            <w:shd w:val="clear" w:color="auto" w:fill="FFFFFF"/>
          </w:tcPr>
          <w:p w14:paraId="2945479C" w14:textId="4E046EC8" w:rsidR="007A0507" w:rsidRDefault="007A0507" w:rsidP="007A0507"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tiam</w:t>
            </w:r>
            <w:proofErr w:type="spellEnd"/>
          </w:p>
        </w:tc>
      </w:tr>
      <w:tr w:rsidR="007A0507" w14:paraId="41E7F573" w14:textId="77777777" w:rsidTr="0086493F">
        <w:tc>
          <w:tcPr>
            <w:tcW w:w="0" w:type="auto"/>
            <w:shd w:val="clear" w:color="auto" w:fill="FFFFFF"/>
          </w:tcPr>
          <w:p w14:paraId="5AB0070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477</w:t>
            </w:r>
            <w:r>
              <w:rPr>
                <w:rStyle w:val="TransUnitID"/>
                <w:lang w:val="en-GB"/>
              </w:rPr>
              <w:t>1a69b278-0907-40f1-8243-84eec6ee9c81</w:t>
            </w:r>
          </w:p>
        </w:tc>
        <w:tc>
          <w:tcPr>
            <w:tcW w:w="0" w:type="auto"/>
            <w:shd w:val="clear" w:color="auto" w:fill="FFFFFF"/>
          </w:tcPr>
          <w:p w14:paraId="2E0B53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81689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Once or twice a month</w:t>
            </w:r>
          </w:p>
        </w:tc>
        <w:tc>
          <w:tcPr>
            <w:tcW w:w="6228" w:type="dxa"/>
            <w:shd w:val="clear" w:color="auto" w:fill="FFFFFF"/>
          </w:tcPr>
          <w:p w14:paraId="16973564" w14:textId="5AF911F4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hlis</w:t>
            </w:r>
            <w:proofErr w:type="spellEnd"/>
          </w:p>
        </w:tc>
      </w:tr>
      <w:tr w:rsidR="007A0507" w14:paraId="26FBC9CF" w14:textId="77777777" w:rsidTr="0086493F">
        <w:tc>
          <w:tcPr>
            <w:tcW w:w="0" w:type="auto"/>
            <w:shd w:val="clear" w:color="auto" w:fill="FFFFFF"/>
          </w:tcPr>
          <w:p w14:paraId="7AC0187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478</w:t>
            </w:r>
            <w:r>
              <w:rPr>
                <w:rStyle w:val="TransUnitID"/>
                <w:lang w:val="en-GB"/>
              </w:rPr>
              <w:t>ad0550f3-55d7-4d24-ae8f-eb31b41b6c1f</w:t>
            </w:r>
          </w:p>
        </w:tc>
        <w:tc>
          <w:tcPr>
            <w:tcW w:w="0" w:type="auto"/>
            <w:shd w:val="clear" w:color="auto" w:fill="FFFFFF"/>
          </w:tcPr>
          <w:p w14:paraId="367859D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1B4C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few times a year</w:t>
            </w:r>
          </w:p>
        </w:tc>
        <w:tc>
          <w:tcPr>
            <w:tcW w:w="6228" w:type="dxa"/>
            <w:shd w:val="clear" w:color="auto" w:fill="FFFFFF"/>
          </w:tcPr>
          <w:p w14:paraId="2C49D1A1" w14:textId="6D70A2F8" w:rsidR="007A0507" w:rsidRDefault="007A0507" w:rsidP="007A0507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xyoos</w:t>
            </w:r>
            <w:proofErr w:type="spellEnd"/>
          </w:p>
        </w:tc>
      </w:tr>
      <w:tr w:rsidR="007A0507" w14:paraId="142D9474" w14:textId="77777777" w:rsidTr="0086493F">
        <w:tc>
          <w:tcPr>
            <w:tcW w:w="0" w:type="auto"/>
            <w:shd w:val="clear" w:color="auto" w:fill="FFFFFF"/>
          </w:tcPr>
          <w:p w14:paraId="2479C62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479</w:t>
            </w:r>
            <w:r>
              <w:rPr>
                <w:rStyle w:val="TransUnitID"/>
                <w:lang w:val="en-GB"/>
              </w:rPr>
              <w:t>71a06f6b-756c-4d45-8789-78e3f22a5499</w:t>
            </w:r>
          </w:p>
        </w:tc>
        <w:tc>
          <w:tcPr>
            <w:tcW w:w="0" w:type="auto"/>
            <w:shd w:val="clear" w:color="auto" w:fill="FFFFFF"/>
          </w:tcPr>
          <w:p w14:paraId="6EB338E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9AF05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Once a year or less often</w:t>
            </w:r>
          </w:p>
        </w:tc>
        <w:tc>
          <w:tcPr>
            <w:tcW w:w="6228" w:type="dxa"/>
            <w:shd w:val="clear" w:color="auto" w:fill="FFFFFF"/>
          </w:tcPr>
          <w:p w14:paraId="0F037F0B" w14:textId="20329768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del w:id="96" w:author="SK V" w:date="2022-05-09T05:43:00Z">
              <w:r w:rsidDel="00A65A01">
                <w:rPr>
                  <w:lang w:val="en-GB"/>
                </w:rPr>
                <w:delText>s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</w:p>
        </w:tc>
      </w:tr>
      <w:tr w:rsidR="007A0507" w14:paraId="45F2AF16" w14:textId="77777777" w:rsidTr="0086493F">
        <w:tc>
          <w:tcPr>
            <w:tcW w:w="0" w:type="auto"/>
            <w:shd w:val="clear" w:color="auto" w:fill="FFFFFF"/>
          </w:tcPr>
          <w:p w14:paraId="33A4D63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480</w:t>
            </w:r>
            <w:r>
              <w:rPr>
                <w:rStyle w:val="TransUnitID"/>
                <w:lang w:val="en-GB"/>
              </w:rPr>
              <w:t>db2cc497-7124-4e5b-9e53-acad96c30348</w:t>
            </w:r>
          </w:p>
        </w:tc>
        <w:tc>
          <w:tcPr>
            <w:tcW w:w="0" w:type="auto"/>
            <w:shd w:val="clear" w:color="auto" w:fill="FFFFFF"/>
          </w:tcPr>
          <w:p w14:paraId="55BBF9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6E72D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5338D290" w14:textId="0EB6515F" w:rsidR="007A0507" w:rsidRDefault="007A0507" w:rsidP="007A0507">
            <w:del w:id="97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98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377C554D" w14:textId="77777777" w:rsidTr="0086493F">
        <w:tc>
          <w:tcPr>
            <w:tcW w:w="0" w:type="auto"/>
            <w:shd w:val="clear" w:color="auto" w:fill="FFFFFF"/>
          </w:tcPr>
          <w:p w14:paraId="0A33B17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481</w:t>
            </w:r>
            <w:r>
              <w:rPr>
                <w:rStyle w:val="TransUnitID"/>
                <w:lang w:val="en-GB"/>
              </w:rPr>
              <w:t>f9618f81-7821-448b-b8f0-a724f43e044c</w:t>
            </w:r>
          </w:p>
        </w:tc>
        <w:tc>
          <w:tcPr>
            <w:tcW w:w="0" w:type="auto"/>
            <w:shd w:val="clear" w:color="auto" w:fill="FFFFFF"/>
          </w:tcPr>
          <w:p w14:paraId="7C2CE1B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DC63D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E12.</w:t>
            </w:r>
          </w:p>
        </w:tc>
        <w:tc>
          <w:tcPr>
            <w:tcW w:w="6228" w:type="dxa"/>
            <w:shd w:val="clear" w:color="auto" w:fill="FFFFFF"/>
          </w:tcPr>
          <w:p w14:paraId="01EE8BF8" w14:textId="03958511" w:rsidR="007A0507" w:rsidRDefault="007A0507" w:rsidP="007A0507">
            <w:r>
              <w:rPr>
                <w:lang w:val="en-GB"/>
              </w:rPr>
              <w:t>E12.</w:t>
            </w:r>
          </w:p>
        </w:tc>
      </w:tr>
      <w:tr w:rsidR="007A0507" w14:paraId="1279B492" w14:textId="77777777" w:rsidTr="0086493F">
        <w:tc>
          <w:tcPr>
            <w:tcW w:w="0" w:type="auto"/>
            <w:shd w:val="clear" w:color="auto" w:fill="FFFFFF"/>
          </w:tcPr>
          <w:p w14:paraId="37E14B4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482</w:t>
            </w:r>
            <w:r>
              <w:rPr>
                <w:rStyle w:val="TransUnitID"/>
                <w:lang w:val="en-GB"/>
              </w:rPr>
              <w:t>04ca3a96-3633-4f46-bf3a-356ecb5452c2</w:t>
            </w:r>
          </w:p>
        </w:tc>
        <w:tc>
          <w:tcPr>
            <w:tcW w:w="0" w:type="auto"/>
            <w:shd w:val="clear" w:color="auto" w:fill="FFFFFF"/>
          </w:tcPr>
          <w:p w14:paraId="5910FD1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BCB2F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often are you in a situation where you feel</w:t>
            </w:r>
          </w:p>
        </w:tc>
        <w:tc>
          <w:tcPr>
            <w:tcW w:w="6228" w:type="dxa"/>
            <w:shd w:val="clear" w:color="auto" w:fill="FFFFFF"/>
          </w:tcPr>
          <w:p w14:paraId="3CDA0189" w14:textId="1A1E7C6C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</w:p>
        </w:tc>
      </w:tr>
      <w:tr w:rsidR="007A0507" w14:paraId="248CF5F8" w14:textId="77777777" w:rsidTr="0086493F">
        <w:tc>
          <w:tcPr>
            <w:tcW w:w="0" w:type="auto"/>
            <w:shd w:val="clear" w:color="auto" w:fill="FFFFFF"/>
          </w:tcPr>
          <w:p w14:paraId="621109A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483</w:t>
            </w:r>
            <w:r>
              <w:rPr>
                <w:rStyle w:val="TransUnitID"/>
                <w:lang w:val="en-GB"/>
              </w:rPr>
              <w:t>30faa340-38eb-4449-bbf6-f0ac3cf029f1</w:t>
            </w:r>
          </w:p>
        </w:tc>
        <w:tc>
          <w:tcPr>
            <w:tcW w:w="0" w:type="auto"/>
            <w:shd w:val="clear" w:color="auto" w:fill="FFFFFF"/>
          </w:tcPr>
          <w:p w14:paraId="42ACF40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019D97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you are not accepted because of your sexual</w:t>
            </w:r>
          </w:p>
        </w:tc>
        <w:tc>
          <w:tcPr>
            <w:tcW w:w="6228" w:type="dxa"/>
            <w:shd w:val="clear" w:color="auto" w:fill="FFFFFF"/>
          </w:tcPr>
          <w:p w14:paraId="7AB8F49C" w14:textId="1E980B43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vim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deev</w:t>
            </w:r>
            <w:proofErr w:type="spellEnd"/>
          </w:p>
        </w:tc>
      </w:tr>
      <w:tr w:rsidR="007A0507" w14:paraId="6FDDA1D6" w14:textId="77777777" w:rsidTr="0086493F">
        <w:tc>
          <w:tcPr>
            <w:tcW w:w="0" w:type="auto"/>
            <w:shd w:val="clear" w:color="auto" w:fill="FFFFFF"/>
          </w:tcPr>
          <w:p w14:paraId="4EC4DE9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484</w:t>
            </w:r>
            <w:r>
              <w:rPr>
                <w:rStyle w:val="TransUnitID"/>
                <w:lang w:val="en-GB"/>
              </w:rPr>
              <w:t>20237a40-eaa8-4f41-a02e-ae431578a34a</w:t>
            </w:r>
          </w:p>
        </w:tc>
        <w:tc>
          <w:tcPr>
            <w:tcW w:w="0" w:type="auto"/>
            <w:shd w:val="clear" w:color="auto" w:fill="FFFFFF"/>
          </w:tcPr>
          <w:p w14:paraId="719B58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A717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orientation or gender identity?{12}{13}</w:t>
            </w:r>
          </w:p>
        </w:tc>
        <w:tc>
          <w:tcPr>
            <w:tcW w:w="6228" w:type="dxa"/>
            <w:shd w:val="clear" w:color="auto" w:fill="FFFFFF"/>
          </w:tcPr>
          <w:p w14:paraId="783DA486" w14:textId="4FE73B7C" w:rsidR="007A0507" w:rsidRDefault="007A0507" w:rsidP="007A0507"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taw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  <w:r>
              <w:rPr>
                <w:lang w:val="en-GB"/>
              </w:rPr>
              <w:t>?{12}{13}</w:t>
            </w:r>
          </w:p>
        </w:tc>
      </w:tr>
      <w:tr w:rsidR="007A0507" w14:paraId="5593DC99" w14:textId="77777777" w:rsidTr="0086493F">
        <w:tc>
          <w:tcPr>
            <w:tcW w:w="0" w:type="auto"/>
            <w:shd w:val="clear" w:color="auto" w:fill="FFFFFF"/>
          </w:tcPr>
          <w:p w14:paraId="2496840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485</w:t>
            </w:r>
            <w:r>
              <w:rPr>
                <w:rStyle w:val="TransUnitID"/>
                <w:lang w:val="en-GB"/>
              </w:rPr>
              <w:t>ac69703d-fd88-4fe5-92c0-852a8188bba4</w:t>
            </w:r>
          </w:p>
        </w:tc>
        <w:tc>
          <w:tcPr>
            <w:tcW w:w="0" w:type="auto"/>
            <w:shd w:val="clear" w:color="auto" w:fill="FFFFFF"/>
          </w:tcPr>
          <w:p w14:paraId="3D52FE8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FBEEB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At least once a week</w:t>
            </w:r>
          </w:p>
        </w:tc>
        <w:tc>
          <w:tcPr>
            <w:tcW w:w="6228" w:type="dxa"/>
            <w:shd w:val="clear" w:color="auto" w:fill="FFFFFF"/>
          </w:tcPr>
          <w:p w14:paraId="6301C29D" w14:textId="4CF0F01D" w:rsidR="007A0507" w:rsidRDefault="007A0507" w:rsidP="007A0507"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tiam</w:t>
            </w:r>
            <w:proofErr w:type="spellEnd"/>
          </w:p>
        </w:tc>
      </w:tr>
      <w:tr w:rsidR="007A0507" w14:paraId="516A193A" w14:textId="77777777" w:rsidTr="0086493F">
        <w:tc>
          <w:tcPr>
            <w:tcW w:w="0" w:type="auto"/>
            <w:shd w:val="clear" w:color="auto" w:fill="FFFFFF"/>
          </w:tcPr>
          <w:p w14:paraId="2482B21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486</w:t>
            </w:r>
            <w:r>
              <w:rPr>
                <w:rStyle w:val="TransUnitID"/>
                <w:lang w:val="en-GB"/>
              </w:rPr>
              <w:t>260d16fe-8e9d-4df2-bdfe-9ea2bb3072d4</w:t>
            </w:r>
          </w:p>
        </w:tc>
        <w:tc>
          <w:tcPr>
            <w:tcW w:w="0" w:type="auto"/>
            <w:shd w:val="clear" w:color="auto" w:fill="FFFFFF"/>
          </w:tcPr>
          <w:p w14:paraId="44F64A3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78AB6A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Once or twice a month</w:t>
            </w:r>
          </w:p>
        </w:tc>
        <w:tc>
          <w:tcPr>
            <w:tcW w:w="6228" w:type="dxa"/>
            <w:shd w:val="clear" w:color="auto" w:fill="FFFFFF"/>
          </w:tcPr>
          <w:p w14:paraId="5F8D790F" w14:textId="1896F8CD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</w:t>
            </w:r>
            <w:proofErr w:type="spellEnd"/>
          </w:p>
        </w:tc>
      </w:tr>
      <w:tr w:rsidR="007A0507" w14:paraId="57EE19BE" w14:textId="77777777" w:rsidTr="0086493F">
        <w:tc>
          <w:tcPr>
            <w:tcW w:w="0" w:type="auto"/>
            <w:shd w:val="clear" w:color="auto" w:fill="FFFFFF"/>
          </w:tcPr>
          <w:p w14:paraId="6E56ABA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487</w:t>
            </w:r>
            <w:r>
              <w:rPr>
                <w:rStyle w:val="TransUnitID"/>
                <w:lang w:val="en-GB"/>
              </w:rPr>
              <w:t>6a71ae80-12b0-4d49-bcf0-37d5724b1f34</w:t>
            </w:r>
          </w:p>
        </w:tc>
        <w:tc>
          <w:tcPr>
            <w:tcW w:w="0" w:type="auto"/>
            <w:shd w:val="clear" w:color="auto" w:fill="FFFFFF"/>
          </w:tcPr>
          <w:p w14:paraId="0E04CB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8ED10B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few times a year</w:t>
            </w:r>
          </w:p>
        </w:tc>
        <w:tc>
          <w:tcPr>
            <w:tcW w:w="6228" w:type="dxa"/>
            <w:shd w:val="clear" w:color="auto" w:fill="FFFFFF"/>
          </w:tcPr>
          <w:p w14:paraId="69A772DB" w14:textId="5A89F2DF" w:rsidR="007A0507" w:rsidRDefault="007A0507" w:rsidP="007A0507">
            <w:r>
              <w:rPr>
                <w:lang w:val="en-GB"/>
              </w:rPr>
              <w:t xml:space="preserve">Ob </w:t>
            </w:r>
            <w:proofErr w:type="spellStart"/>
            <w:r>
              <w:rPr>
                <w:lang w:val="en-GB"/>
              </w:rPr>
              <w:t>peb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xyoos</w:t>
            </w:r>
            <w:proofErr w:type="spellEnd"/>
          </w:p>
        </w:tc>
      </w:tr>
      <w:tr w:rsidR="007A0507" w14:paraId="74FBD501" w14:textId="77777777" w:rsidTr="0086493F">
        <w:tc>
          <w:tcPr>
            <w:tcW w:w="0" w:type="auto"/>
            <w:shd w:val="clear" w:color="auto" w:fill="FFFFFF"/>
          </w:tcPr>
          <w:p w14:paraId="645E743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488</w:t>
            </w:r>
            <w:r>
              <w:rPr>
                <w:rStyle w:val="TransUnitID"/>
                <w:lang w:val="en-GB"/>
              </w:rPr>
              <w:t>68a277dc-fa6b-4d58-aba3-3f7d4d695828</w:t>
            </w:r>
          </w:p>
        </w:tc>
        <w:tc>
          <w:tcPr>
            <w:tcW w:w="0" w:type="auto"/>
            <w:shd w:val="clear" w:color="auto" w:fill="FFFFFF"/>
          </w:tcPr>
          <w:p w14:paraId="169DA59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E782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Once a year or less often</w:t>
            </w:r>
          </w:p>
        </w:tc>
        <w:tc>
          <w:tcPr>
            <w:tcW w:w="6228" w:type="dxa"/>
            <w:shd w:val="clear" w:color="auto" w:fill="FFFFFF"/>
          </w:tcPr>
          <w:p w14:paraId="24809C60" w14:textId="72D39FD2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</w:p>
        </w:tc>
      </w:tr>
      <w:tr w:rsidR="007A0507" w14:paraId="5D5EC845" w14:textId="77777777" w:rsidTr="0086493F">
        <w:tc>
          <w:tcPr>
            <w:tcW w:w="0" w:type="auto"/>
            <w:shd w:val="clear" w:color="auto" w:fill="FFFFFF"/>
          </w:tcPr>
          <w:p w14:paraId="7C27882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489</w:t>
            </w:r>
            <w:r>
              <w:rPr>
                <w:rStyle w:val="TransUnitID"/>
                <w:lang w:val="en-GB"/>
              </w:rPr>
              <w:t>2aaea7cf-2959-4bf6-8605-0d13b9108a5b</w:t>
            </w:r>
          </w:p>
        </w:tc>
        <w:tc>
          <w:tcPr>
            <w:tcW w:w="0" w:type="auto"/>
            <w:shd w:val="clear" w:color="auto" w:fill="FFFFFF"/>
          </w:tcPr>
          <w:p w14:paraId="139F96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C5939C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360AF4D1" w14:textId="035C54AD" w:rsidR="007A0507" w:rsidRDefault="007A0507" w:rsidP="007A0507">
            <w:del w:id="99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100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21FC1AD1" w14:textId="77777777" w:rsidTr="0086493F">
        <w:tc>
          <w:tcPr>
            <w:tcW w:w="0" w:type="auto"/>
            <w:shd w:val="clear" w:color="auto" w:fill="FFFFFF"/>
          </w:tcPr>
          <w:p w14:paraId="1835F0C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490</w:t>
            </w:r>
            <w:r>
              <w:rPr>
                <w:rStyle w:val="TransUnitID"/>
                <w:lang w:val="en-GB"/>
              </w:rPr>
              <w:t>3643bdf5-09c9-4c13-be5d-513698a79024</w:t>
            </w:r>
          </w:p>
        </w:tc>
        <w:tc>
          <w:tcPr>
            <w:tcW w:w="0" w:type="auto"/>
            <w:shd w:val="clear" w:color="auto" w:fill="FFFFFF"/>
          </w:tcPr>
          <w:p w14:paraId="686404B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1516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{13}{14}E13.</w:t>
            </w:r>
          </w:p>
        </w:tc>
        <w:tc>
          <w:tcPr>
            <w:tcW w:w="6228" w:type="dxa"/>
            <w:shd w:val="clear" w:color="auto" w:fill="FFFFFF"/>
          </w:tcPr>
          <w:p w14:paraId="23FFA8D1" w14:textId="7665482F" w:rsidR="007A0507" w:rsidRDefault="007A0507" w:rsidP="007A0507">
            <w:r>
              <w:rPr>
                <w:lang w:val="en-GB"/>
              </w:rPr>
              <w:t>{13}{14}E13.</w:t>
            </w:r>
          </w:p>
        </w:tc>
      </w:tr>
      <w:tr w:rsidR="007A0507" w14:paraId="500EC99D" w14:textId="77777777" w:rsidTr="0086493F">
        <w:tc>
          <w:tcPr>
            <w:tcW w:w="0" w:type="auto"/>
            <w:shd w:val="clear" w:color="auto" w:fill="FFFFFF"/>
          </w:tcPr>
          <w:p w14:paraId="5F9D82F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491</w:t>
            </w:r>
            <w:r>
              <w:rPr>
                <w:rStyle w:val="TransUnitID"/>
                <w:lang w:val="en-GB"/>
              </w:rPr>
              <w:t>f2805fc4-1987-46df-a7fd-04a16c7e2e8d</w:t>
            </w:r>
          </w:p>
        </w:tc>
        <w:tc>
          <w:tcPr>
            <w:tcW w:w="0" w:type="auto"/>
            <w:shd w:val="clear" w:color="auto" w:fill="FFFFFF"/>
          </w:tcPr>
          <w:p w14:paraId="38B528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8D30AE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During the {</w:t>
            </w:r>
            <w:proofErr w:type="gramStart"/>
            <w:r>
              <w:rPr>
                <w:lang w:val="en-GB"/>
              </w:rPr>
              <w:t>14}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143&gt;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&lt;/143&gt;</w:t>
            </w:r>
            <w:r>
              <w:rPr>
                <w:lang w:val="en-GB"/>
              </w:rPr>
              <w:t>{16}, have you experienced</w:t>
            </w:r>
          </w:p>
        </w:tc>
        <w:tc>
          <w:tcPr>
            <w:tcW w:w="6228" w:type="dxa"/>
            <w:shd w:val="clear" w:color="auto" w:fill="FFFFFF"/>
          </w:tcPr>
          <w:p w14:paraId="735647D6" w14:textId="732820B9" w:rsidR="007A0507" w:rsidRDefault="00A9768D" w:rsidP="007A0507"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</w:t>
            </w:r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jhawm</w:t>
            </w:r>
            <w:proofErr w:type="spellEnd"/>
            <w:r w:rsidR="007A0507">
              <w:rPr>
                <w:lang w:val="en-GB"/>
              </w:rPr>
              <w:t xml:space="preserve"> {</w:t>
            </w:r>
            <w:proofErr w:type="gramStart"/>
            <w:r w:rsidR="007A0507">
              <w:rPr>
                <w:lang w:val="en-GB"/>
              </w:rPr>
              <w:t>14}</w:t>
            </w:r>
            <w:r w:rsidR="007A0507" w:rsidRPr="00162288">
              <w:rPr>
                <w:color w:val="FF0000"/>
                <w:lang w:val="en-GB"/>
              </w:rPr>
              <w:t>&lt;</w:t>
            </w:r>
            <w:proofErr w:type="gramEnd"/>
            <w:r w:rsidR="007A0507" w:rsidRPr="00162288">
              <w:rPr>
                <w:color w:val="FF0000"/>
                <w:lang w:val="en-GB"/>
              </w:rPr>
              <w:t>143&gt;</w:t>
            </w:r>
            <w:r w:rsidR="007A0507">
              <w:rPr>
                <w:lang w:val="en-GB"/>
              </w:rPr>
              <w:t xml:space="preserve">12 </w:t>
            </w:r>
            <w:proofErr w:type="spellStart"/>
            <w:r w:rsidR="007A0507">
              <w:rPr>
                <w:lang w:val="en-GB"/>
              </w:rPr>
              <w:t>lub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hli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162288">
              <w:rPr>
                <w:color w:val="FF0000"/>
                <w:lang w:val="en-GB"/>
              </w:rPr>
              <w:t>&lt;/143&gt;{</w:t>
            </w:r>
            <w:r w:rsidR="007A0507">
              <w:rPr>
                <w:lang w:val="en-GB"/>
              </w:rPr>
              <w:t xml:space="preserve">16},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puas</w:t>
            </w:r>
            <w:proofErr w:type="spellEnd"/>
            <w:r w:rsidR="007A0507">
              <w:rPr>
                <w:lang w:val="en-GB"/>
              </w:rPr>
              <w:t xml:space="preserve"> tau </w:t>
            </w:r>
            <w:proofErr w:type="spellStart"/>
            <w:r w:rsidR="007A0507">
              <w:rPr>
                <w:lang w:val="en-GB"/>
              </w:rPr>
              <w:t>ntsib</w:t>
            </w:r>
            <w:proofErr w:type="spellEnd"/>
          </w:p>
        </w:tc>
      </w:tr>
      <w:tr w:rsidR="007A0507" w14:paraId="136DA28E" w14:textId="77777777" w:rsidTr="0086493F">
        <w:tc>
          <w:tcPr>
            <w:tcW w:w="0" w:type="auto"/>
            <w:shd w:val="clear" w:color="auto" w:fill="FFFFFF"/>
          </w:tcPr>
          <w:p w14:paraId="6259630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492</w:t>
            </w:r>
            <w:r>
              <w:rPr>
                <w:rStyle w:val="TransUnitID"/>
                <w:lang w:val="en-GB"/>
              </w:rPr>
              <w:t>26343dad-9b8f-4502-9965-84983bd95cb7</w:t>
            </w:r>
          </w:p>
        </w:tc>
        <w:tc>
          <w:tcPr>
            <w:tcW w:w="0" w:type="auto"/>
            <w:shd w:val="clear" w:color="auto" w:fill="FFFFFF"/>
          </w:tcPr>
          <w:p w14:paraId="1A38D8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1E831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any of the following?</w:t>
            </w:r>
          </w:p>
        </w:tc>
        <w:tc>
          <w:tcPr>
            <w:tcW w:w="6228" w:type="dxa"/>
            <w:shd w:val="clear" w:color="auto" w:fill="FFFFFF"/>
          </w:tcPr>
          <w:p w14:paraId="13CF5146" w14:textId="5F08189B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no?</w:t>
            </w:r>
          </w:p>
        </w:tc>
      </w:tr>
      <w:tr w:rsidR="007A0507" w14:paraId="0C8822E1" w14:textId="77777777" w:rsidTr="0086493F">
        <w:tc>
          <w:tcPr>
            <w:tcW w:w="0" w:type="auto"/>
            <w:shd w:val="clear" w:color="auto" w:fill="FFFFFF"/>
          </w:tcPr>
          <w:p w14:paraId="7001D6E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493</w:t>
            </w:r>
            <w:r>
              <w:rPr>
                <w:rStyle w:val="TransUnitID"/>
                <w:lang w:val="en-GB"/>
              </w:rPr>
              <w:t>2c991653-515e-4939-8507-421130c6f92c</w:t>
            </w:r>
          </w:p>
        </w:tc>
        <w:tc>
          <w:tcPr>
            <w:tcW w:w="0" w:type="auto"/>
            <w:shd w:val="clear" w:color="auto" w:fill="FFFFFF"/>
          </w:tcPr>
          <w:p w14:paraId="119F754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61FDC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If yes, have you felt that you</w:t>
            </w:r>
          </w:p>
        </w:tc>
        <w:tc>
          <w:tcPr>
            <w:tcW w:w="6228" w:type="dxa"/>
            <w:shd w:val="clear" w:color="auto" w:fill="FFFFFF"/>
          </w:tcPr>
          <w:p w14:paraId="235199DB" w14:textId="54A4CCF9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</w:p>
        </w:tc>
      </w:tr>
      <w:tr w:rsidR="007A0507" w14:paraId="44BB824C" w14:textId="77777777" w:rsidTr="0086493F">
        <w:tc>
          <w:tcPr>
            <w:tcW w:w="0" w:type="auto"/>
            <w:shd w:val="clear" w:color="auto" w:fill="FFFFFF"/>
          </w:tcPr>
          <w:p w14:paraId="5DAECDA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494</w:t>
            </w:r>
            <w:r>
              <w:rPr>
                <w:rStyle w:val="TransUnitID"/>
                <w:lang w:val="en-GB"/>
              </w:rPr>
              <w:t>fb698d11-56ac-4a94-bb3f-68ba8e7bf358</w:t>
            </w:r>
          </w:p>
        </w:tc>
        <w:tc>
          <w:tcPr>
            <w:tcW w:w="0" w:type="auto"/>
            <w:shd w:val="clear" w:color="auto" w:fill="FFFFFF"/>
          </w:tcPr>
          <w:p w14:paraId="1615720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C4BDB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were treated unfairly or discriminated against?</w:t>
            </w:r>
          </w:p>
        </w:tc>
        <w:tc>
          <w:tcPr>
            <w:tcW w:w="6228" w:type="dxa"/>
            <w:shd w:val="clear" w:color="auto" w:fill="FFFFFF"/>
          </w:tcPr>
          <w:p w14:paraId="49AE7496" w14:textId="51583E0E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27326A20" w14:textId="77777777" w:rsidTr="0086493F">
        <w:tc>
          <w:tcPr>
            <w:tcW w:w="0" w:type="auto"/>
            <w:shd w:val="clear" w:color="auto" w:fill="FFFFFF"/>
          </w:tcPr>
          <w:p w14:paraId="6882755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495</w:t>
            </w:r>
            <w:r>
              <w:rPr>
                <w:rStyle w:val="TransUnitID"/>
                <w:lang w:val="en-GB"/>
              </w:rPr>
              <w:t>330f3f7f-e3dd-41de-b1ed-db5db2a70016</w:t>
            </w:r>
          </w:p>
        </w:tc>
        <w:tc>
          <w:tcPr>
            <w:tcW w:w="0" w:type="auto"/>
            <w:shd w:val="clear" w:color="auto" w:fill="FFFFFF"/>
          </w:tcPr>
          <w:p w14:paraId="6FDCCC1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8DA83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(Mark all that apply)</w:t>
            </w:r>
          </w:p>
        </w:tc>
        <w:tc>
          <w:tcPr>
            <w:tcW w:w="6228" w:type="dxa"/>
            <w:shd w:val="clear" w:color="auto" w:fill="FFFFFF"/>
          </w:tcPr>
          <w:p w14:paraId="497BA33E" w14:textId="41517182" w:rsidR="007A0507" w:rsidRDefault="007A0507" w:rsidP="007A0507">
            <w:r>
              <w:rPr>
                <w:lang w:val="en-GB"/>
              </w:rPr>
              <w:t xml:space="preserve">(Cim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tau)</w:t>
            </w:r>
          </w:p>
        </w:tc>
      </w:tr>
      <w:tr w:rsidR="007A0507" w14:paraId="0EFA52AD" w14:textId="77777777" w:rsidTr="0086493F">
        <w:tc>
          <w:tcPr>
            <w:tcW w:w="0" w:type="auto"/>
            <w:shd w:val="clear" w:color="auto" w:fill="FFFFFF"/>
          </w:tcPr>
          <w:p w14:paraId="541E16F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496</w:t>
            </w:r>
            <w:r>
              <w:rPr>
                <w:rStyle w:val="TransUnitID"/>
                <w:lang w:val="en-GB"/>
              </w:rPr>
              <w:t>e3cecf4a-0b58-47cc-9b88-ed82e2075e02</w:t>
            </w:r>
          </w:p>
        </w:tc>
        <w:tc>
          <w:tcPr>
            <w:tcW w:w="0" w:type="auto"/>
            <w:shd w:val="clear" w:color="auto" w:fill="FFFFFF"/>
          </w:tcPr>
          <w:p w14:paraId="21646E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24EA645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{17}{18}{</w:t>
            </w:r>
            <w:proofErr w:type="gramStart"/>
            <w:r>
              <w:rPr>
                <w:lang w:val="en-GB"/>
              </w:rPr>
              <w:t>19}Have</w:t>
            </w:r>
            <w:proofErr w:type="gramEnd"/>
            <w:r>
              <w:rPr>
                <w:lang w:val="en-GB"/>
              </w:rPr>
              <w:t xml:space="preserve"> you...</w:t>
            </w:r>
          </w:p>
        </w:tc>
        <w:tc>
          <w:tcPr>
            <w:tcW w:w="6228" w:type="dxa"/>
            <w:shd w:val="clear" w:color="auto" w:fill="FFFFFF"/>
          </w:tcPr>
          <w:p w14:paraId="4F190C51" w14:textId="6C7C5A92" w:rsidR="007A0507" w:rsidRDefault="007A0507" w:rsidP="007A0507">
            <w:r>
              <w:rPr>
                <w:lang w:val="en-GB"/>
              </w:rPr>
              <w:t>{17}{18}{</w:t>
            </w:r>
            <w:proofErr w:type="gramStart"/>
            <w:r>
              <w:rPr>
                <w:lang w:val="en-GB"/>
              </w:rPr>
              <w:t>19}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tau...</w:t>
            </w:r>
          </w:p>
        </w:tc>
      </w:tr>
      <w:tr w:rsidR="007A0507" w14:paraId="21BF8931" w14:textId="77777777" w:rsidTr="0086493F">
        <w:tc>
          <w:tcPr>
            <w:tcW w:w="0" w:type="auto"/>
            <w:shd w:val="clear" w:color="auto" w:fill="FFFFFF"/>
          </w:tcPr>
          <w:p w14:paraId="344262C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497</w:t>
            </w:r>
            <w:r>
              <w:rPr>
                <w:rStyle w:val="TransUnitID"/>
                <w:lang w:val="en-GB"/>
              </w:rPr>
              <w:t>74e03b19-d6a6-4b23-a85f-cb20a7e671dd</w:t>
            </w:r>
          </w:p>
        </w:tc>
        <w:tc>
          <w:tcPr>
            <w:tcW w:w="0" w:type="auto"/>
            <w:shd w:val="clear" w:color="auto" w:fill="FFFFFF"/>
          </w:tcPr>
          <w:p w14:paraId="71D370E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9E881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Applied for or worked at a job?</w:t>
            </w:r>
          </w:p>
        </w:tc>
        <w:tc>
          <w:tcPr>
            <w:tcW w:w="6228" w:type="dxa"/>
            <w:shd w:val="clear" w:color="auto" w:fill="FFFFFF"/>
          </w:tcPr>
          <w:p w14:paraId="77D782BD" w14:textId="06E47756" w:rsidR="007A0507" w:rsidRDefault="007A0507" w:rsidP="007A0507">
            <w:proofErr w:type="spellStart"/>
            <w:r>
              <w:rPr>
                <w:lang w:val="en-GB"/>
              </w:rPr>
              <w:t>Thov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540889EC" w14:textId="77777777" w:rsidTr="0086493F">
        <w:tc>
          <w:tcPr>
            <w:tcW w:w="0" w:type="auto"/>
            <w:shd w:val="clear" w:color="auto" w:fill="FFFFFF"/>
          </w:tcPr>
          <w:p w14:paraId="4BFEF27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498</w:t>
            </w:r>
            <w:r>
              <w:rPr>
                <w:rStyle w:val="TransUnitID"/>
                <w:lang w:val="en-GB"/>
              </w:rPr>
              <w:t>6e832188-b669-4e5f-89dc-b1da93c0cd20</w:t>
            </w:r>
          </w:p>
        </w:tc>
        <w:tc>
          <w:tcPr>
            <w:tcW w:w="0" w:type="auto"/>
            <w:shd w:val="clear" w:color="auto" w:fill="FFFFFF"/>
          </w:tcPr>
          <w:p w14:paraId="0EA7CA7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6101DC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feel you were treated unfairly</w:t>
            </w:r>
          </w:p>
        </w:tc>
        <w:tc>
          <w:tcPr>
            <w:tcW w:w="6228" w:type="dxa"/>
            <w:shd w:val="clear" w:color="auto" w:fill="FFFFFF"/>
          </w:tcPr>
          <w:p w14:paraId="4352A173" w14:textId="4411BC4E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</w:p>
        </w:tc>
      </w:tr>
      <w:tr w:rsidR="007A0507" w14:paraId="6C056834" w14:textId="77777777" w:rsidTr="0086493F">
        <w:tc>
          <w:tcPr>
            <w:tcW w:w="0" w:type="auto"/>
            <w:shd w:val="clear" w:color="auto" w:fill="FFFFFF"/>
          </w:tcPr>
          <w:p w14:paraId="66A0181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499</w:t>
            </w:r>
            <w:r>
              <w:rPr>
                <w:rStyle w:val="TransUnitID"/>
                <w:lang w:val="en-GB"/>
              </w:rPr>
              <w:t>39a8fb39-f6f3-47cb-871b-445e5107739e</w:t>
            </w:r>
          </w:p>
        </w:tc>
        <w:tc>
          <w:tcPr>
            <w:tcW w:w="0" w:type="auto"/>
            <w:shd w:val="clear" w:color="auto" w:fill="FFFFFF"/>
          </w:tcPr>
          <w:p w14:paraId="26C8559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E8931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discriminated against?</w:t>
            </w:r>
          </w:p>
        </w:tc>
        <w:tc>
          <w:tcPr>
            <w:tcW w:w="6228" w:type="dxa"/>
            <w:shd w:val="clear" w:color="auto" w:fill="FFFFFF"/>
          </w:tcPr>
          <w:p w14:paraId="202FFCE4" w14:textId="7771D978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2E3B5FC" w14:textId="77777777" w:rsidTr="0086493F">
        <w:tc>
          <w:tcPr>
            <w:tcW w:w="0" w:type="auto"/>
            <w:shd w:val="clear" w:color="auto" w:fill="FFFFFF"/>
          </w:tcPr>
          <w:p w14:paraId="267B87A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500</w:t>
            </w:r>
            <w:r>
              <w:rPr>
                <w:rStyle w:val="TransUnitID"/>
                <w:lang w:val="en-GB"/>
              </w:rPr>
              <w:t>c4a93f2e-ed24-453b-9b81-9f55e47cf31c</w:t>
            </w:r>
          </w:p>
        </w:tc>
        <w:tc>
          <w:tcPr>
            <w:tcW w:w="0" w:type="auto"/>
            <w:shd w:val="clear" w:color="auto" w:fill="FFFFFF"/>
          </w:tcPr>
          <w:p w14:paraId="6C0F05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74C393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{19}{</w:t>
            </w:r>
            <w:proofErr w:type="gramStart"/>
            <w:r>
              <w:rPr>
                <w:lang w:val="en-GB"/>
              </w:rPr>
              <w:t>20}Yes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623ABFFA" w14:textId="65B0C854" w:rsidR="007A0507" w:rsidRDefault="007A0507" w:rsidP="007A0507">
            <w:r>
              <w:rPr>
                <w:lang w:val="en-GB"/>
              </w:rPr>
              <w:t>{19}{</w:t>
            </w:r>
            <w:proofErr w:type="gramStart"/>
            <w:r>
              <w:rPr>
                <w:lang w:val="en-GB"/>
              </w:rPr>
              <w:t>20}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proofErr w:type="gramEnd"/>
          </w:p>
        </w:tc>
      </w:tr>
      <w:tr w:rsidR="007A0507" w14:paraId="3910E4E3" w14:textId="77777777" w:rsidTr="0086493F">
        <w:tc>
          <w:tcPr>
            <w:tcW w:w="0" w:type="auto"/>
            <w:shd w:val="clear" w:color="auto" w:fill="FFFFFF"/>
          </w:tcPr>
          <w:p w14:paraId="74C9480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501</w:t>
            </w:r>
            <w:r>
              <w:rPr>
                <w:rStyle w:val="TransUnitID"/>
                <w:lang w:val="en-GB"/>
              </w:rPr>
              <w:t>f5d10b4b-48aa-4968-8bb3-c88b0ad6f8e8</w:t>
            </w:r>
          </w:p>
        </w:tc>
        <w:tc>
          <w:tcPr>
            <w:tcW w:w="0" w:type="auto"/>
            <w:shd w:val="clear" w:color="auto" w:fill="FFFFFF"/>
          </w:tcPr>
          <w:p w14:paraId="68DE34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84934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0C126748" w14:textId="5CAD7F2E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yog</w:t>
            </w:r>
            <w:proofErr w:type="spellEnd"/>
          </w:p>
        </w:tc>
      </w:tr>
      <w:tr w:rsidR="007A0507" w14:paraId="38FD39A9" w14:textId="77777777" w:rsidTr="0086493F">
        <w:tc>
          <w:tcPr>
            <w:tcW w:w="0" w:type="auto"/>
            <w:shd w:val="clear" w:color="auto" w:fill="FFFFFF"/>
          </w:tcPr>
          <w:p w14:paraId="5829A6F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502</w:t>
            </w:r>
            <w:r>
              <w:rPr>
                <w:rStyle w:val="TransUnitID"/>
                <w:lang w:val="en-GB"/>
              </w:rPr>
              <w:t>43a7cfb9-254e-4863-824b-1d0bfe62a63b</w:t>
            </w:r>
          </w:p>
        </w:tc>
        <w:tc>
          <w:tcPr>
            <w:tcW w:w="0" w:type="auto"/>
            <w:shd w:val="clear" w:color="auto" w:fill="FFFFFF"/>
          </w:tcPr>
          <w:p w14:paraId="50F81F8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DEACA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{20}{</w:t>
            </w:r>
            <w:proofErr w:type="gramStart"/>
            <w:r>
              <w:rPr>
                <w:lang w:val="en-GB"/>
              </w:rPr>
              <w:t>21}Needed</w:t>
            </w:r>
            <w:proofErr w:type="gramEnd"/>
            <w:r>
              <w:rPr>
                <w:lang w:val="en-GB"/>
              </w:rPr>
              <w:t xml:space="preserve"> medical, mental, or dental care?</w:t>
            </w:r>
          </w:p>
        </w:tc>
        <w:tc>
          <w:tcPr>
            <w:tcW w:w="6228" w:type="dxa"/>
            <w:shd w:val="clear" w:color="auto" w:fill="FFFFFF"/>
          </w:tcPr>
          <w:p w14:paraId="4E915881" w14:textId="06F4E826" w:rsidR="007A0507" w:rsidRDefault="007A0507" w:rsidP="007A0507">
            <w:r>
              <w:rPr>
                <w:lang w:val="en-GB"/>
              </w:rPr>
              <w:t>{20}{</w:t>
            </w:r>
            <w:proofErr w:type="gramStart"/>
            <w:r>
              <w:rPr>
                <w:lang w:val="en-GB"/>
              </w:rPr>
              <w:t>21}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proofErr w:type="gram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hlwb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hniav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178D18FA" w14:textId="77777777" w:rsidTr="0086493F">
        <w:tc>
          <w:tcPr>
            <w:tcW w:w="0" w:type="auto"/>
            <w:shd w:val="clear" w:color="auto" w:fill="FFFFFF"/>
          </w:tcPr>
          <w:p w14:paraId="6599D85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503</w:t>
            </w:r>
            <w:r>
              <w:rPr>
                <w:rStyle w:val="TransUnitID"/>
                <w:lang w:val="en-GB"/>
              </w:rPr>
              <w:t>aeab3e43-4dab-46f6-845e-257116966159</w:t>
            </w:r>
          </w:p>
        </w:tc>
        <w:tc>
          <w:tcPr>
            <w:tcW w:w="0" w:type="auto"/>
            <w:shd w:val="clear" w:color="auto" w:fill="FFFFFF"/>
          </w:tcPr>
          <w:p w14:paraId="5A0D7A8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22E0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feel you were treated unfairly</w:t>
            </w:r>
          </w:p>
        </w:tc>
        <w:tc>
          <w:tcPr>
            <w:tcW w:w="6228" w:type="dxa"/>
            <w:shd w:val="clear" w:color="auto" w:fill="FFFFFF"/>
          </w:tcPr>
          <w:p w14:paraId="1F082C02" w14:textId="05C21C75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</w:p>
        </w:tc>
      </w:tr>
      <w:tr w:rsidR="007A0507" w14:paraId="6CD41438" w14:textId="77777777" w:rsidTr="0086493F">
        <w:tc>
          <w:tcPr>
            <w:tcW w:w="0" w:type="auto"/>
            <w:shd w:val="clear" w:color="auto" w:fill="FFFFFF"/>
          </w:tcPr>
          <w:p w14:paraId="1B03F6E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504</w:t>
            </w:r>
            <w:r>
              <w:rPr>
                <w:rStyle w:val="TransUnitID"/>
                <w:lang w:val="en-GB"/>
              </w:rPr>
              <w:t>d98d58a8-f481-43ed-8ee6-c2202ac179b3</w:t>
            </w:r>
          </w:p>
        </w:tc>
        <w:tc>
          <w:tcPr>
            <w:tcW w:w="0" w:type="auto"/>
            <w:shd w:val="clear" w:color="auto" w:fill="FFFFFF"/>
          </w:tcPr>
          <w:p w14:paraId="0223CB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4B167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discriminated against?</w:t>
            </w:r>
          </w:p>
        </w:tc>
        <w:tc>
          <w:tcPr>
            <w:tcW w:w="6228" w:type="dxa"/>
            <w:shd w:val="clear" w:color="auto" w:fill="FFFFFF"/>
          </w:tcPr>
          <w:p w14:paraId="05AA2EDA" w14:textId="02CA68F5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6363D6CC" w14:textId="77777777" w:rsidTr="0086493F">
        <w:tc>
          <w:tcPr>
            <w:tcW w:w="0" w:type="auto"/>
            <w:shd w:val="clear" w:color="auto" w:fill="FFFFFF"/>
          </w:tcPr>
          <w:p w14:paraId="1F189CE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505</w:t>
            </w:r>
            <w:r>
              <w:rPr>
                <w:rStyle w:val="TransUnitID"/>
                <w:lang w:val="en-GB"/>
              </w:rPr>
              <w:t>8e7a31be-614d-49c5-b6f2-f919046b3786</w:t>
            </w:r>
          </w:p>
        </w:tc>
        <w:tc>
          <w:tcPr>
            <w:tcW w:w="0" w:type="auto"/>
            <w:shd w:val="clear" w:color="auto" w:fill="FFFFFF"/>
          </w:tcPr>
          <w:p w14:paraId="0E4948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7221B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18556E8" w14:textId="2A29382D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1E2AF359" w14:textId="77777777" w:rsidTr="0086493F">
        <w:tc>
          <w:tcPr>
            <w:tcW w:w="0" w:type="auto"/>
            <w:shd w:val="clear" w:color="auto" w:fill="FFFFFF"/>
          </w:tcPr>
          <w:p w14:paraId="08344C1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506</w:t>
            </w:r>
            <w:r>
              <w:rPr>
                <w:rStyle w:val="TransUnitID"/>
                <w:lang w:val="en-GB"/>
              </w:rPr>
              <w:t>23005f49-fc37-4ac6-8f6a-833c2820392a</w:t>
            </w:r>
          </w:p>
        </w:tc>
        <w:tc>
          <w:tcPr>
            <w:tcW w:w="0" w:type="auto"/>
            <w:shd w:val="clear" w:color="auto" w:fill="FFFFFF"/>
          </w:tcPr>
          <w:p w14:paraId="5958E5F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7B81C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172FC1CF" w14:textId="4C6D1627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yog</w:t>
            </w:r>
            <w:proofErr w:type="spellEnd"/>
          </w:p>
        </w:tc>
      </w:tr>
      <w:tr w:rsidR="007A0507" w14:paraId="54FABB01" w14:textId="77777777" w:rsidTr="0086493F">
        <w:tc>
          <w:tcPr>
            <w:tcW w:w="0" w:type="auto"/>
            <w:shd w:val="clear" w:color="auto" w:fill="FFFFFF"/>
          </w:tcPr>
          <w:p w14:paraId="70C66C4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507</w:t>
            </w:r>
            <w:r>
              <w:rPr>
                <w:rStyle w:val="TransUnitID"/>
                <w:lang w:val="en-GB"/>
              </w:rPr>
              <w:t>1eb05b75-e6a8-477d-b382-23991ca5e6fb</w:t>
            </w:r>
          </w:p>
        </w:tc>
        <w:tc>
          <w:tcPr>
            <w:tcW w:w="0" w:type="auto"/>
            <w:shd w:val="clear" w:color="auto" w:fill="FFFFFF"/>
          </w:tcPr>
          <w:p w14:paraId="0735D7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795A05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{22}{</w:t>
            </w:r>
            <w:proofErr w:type="gramStart"/>
            <w:r>
              <w:rPr>
                <w:lang w:val="en-GB"/>
              </w:rPr>
              <w:t>23}Needed</w:t>
            </w:r>
            <w:proofErr w:type="gramEnd"/>
            <w:r>
              <w:rPr>
                <w:lang w:val="en-GB"/>
              </w:rPr>
              <w:t xml:space="preserve"> to rent or buy a place to live?</w:t>
            </w:r>
          </w:p>
        </w:tc>
        <w:tc>
          <w:tcPr>
            <w:tcW w:w="6228" w:type="dxa"/>
            <w:shd w:val="clear" w:color="auto" w:fill="FFFFFF"/>
          </w:tcPr>
          <w:p w14:paraId="023561EF" w14:textId="0FF7BA33" w:rsidR="007A0507" w:rsidRDefault="007A0507" w:rsidP="007A0507">
            <w:r>
              <w:rPr>
                <w:lang w:val="en-GB"/>
              </w:rPr>
              <w:t>{22}{</w:t>
            </w:r>
            <w:proofErr w:type="gramStart"/>
            <w:r>
              <w:rPr>
                <w:lang w:val="en-GB"/>
              </w:rPr>
              <w:t>23}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proofErr w:type="gram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xauj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51C1AF66" w14:textId="77777777" w:rsidTr="0086493F">
        <w:tc>
          <w:tcPr>
            <w:tcW w:w="0" w:type="auto"/>
            <w:shd w:val="clear" w:color="auto" w:fill="FFFFFF"/>
          </w:tcPr>
          <w:p w14:paraId="31E5038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508</w:t>
            </w:r>
            <w:r>
              <w:rPr>
                <w:rStyle w:val="TransUnitID"/>
                <w:lang w:val="en-GB"/>
              </w:rPr>
              <w:t>29b50783-9f70-497b-8538-b211cbb8e8bc</w:t>
            </w:r>
          </w:p>
        </w:tc>
        <w:tc>
          <w:tcPr>
            <w:tcW w:w="0" w:type="auto"/>
            <w:shd w:val="clear" w:color="auto" w:fill="FFFFFF"/>
          </w:tcPr>
          <w:p w14:paraId="39C4838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2F651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feel you were treated unfairly</w:t>
            </w:r>
          </w:p>
        </w:tc>
        <w:tc>
          <w:tcPr>
            <w:tcW w:w="6228" w:type="dxa"/>
            <w:shd w:val="clear" w:color="auto" w:fill="FFFFFF"/>
          </w:tcPr>
          <w:p w14:paraId="7E9C6AFF" w14:textId="35E697B6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</w:p>
        </w:tc>
      </w:tr>
      <w:tr w:rsidR="007A0507" w14:paraId="6EDFE134" w14:textId="77777777" w:rsidTr="0086493F">
        <w:tc>
          <w:tcPr>
            <w:tcW w:w="0" w:type="auto"/>
            <w:shd w:val="clear" w:color="auto" w:fill="FFFFFF"/>
          </w:tcPr>
          <w:p w14:paraId="0E72B22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509</w:t>
            </w:r>
            <w:r>
              <w:rPr>
                <w:rStyle w:val="TransUnitID"/>
                <w:lang w:val="en-GB"/>
              </w:rPr>
              <w:t>ca2add65-1960-47b1-bead-64dcb49f0a15</w:t>
            </w:r>
          </w:p>
        </w:tc>
        <w:tc>
          <w:tcPr>
            <w:tcW w:w="0" w:type="auto"/>
            <w:shd w:val="clear" w:color="auto" w:fill="FFFFFF"/>
          </w:tcPr>
          <w:p w14:paraId="61292A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49C02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discriminated against?</w:t>
            </w:r>
          </w:p>
        </w:tc>
        <w:tc>
          <w:tcPr>
            <w:tcW w:w="6228" w:type="dxa"/>
            <w:shd w:val="clear" w:color="auto" w:fill="FFFFFF"/>
          </w:tcPr>
          <w:p w14:paraId="3F5D06EF" w14:textId="6A56EE97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6F8C436" w14:textId="77777777" w:rsidTr="0086493F">
        <w:tc>
          <w:tcPr>
            <w:tcW w:w="0" w:type="auto"/>
            <w:shd w:val="clear" w:color="auto" w:fill="FFFFFF"/>
          </w:tcPr>
          <w:p w14:paraId="1DCF8BB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510</w:t>
            </w:r>
            <w:r>
              <w:rPr>
                <w:rStyle w:val="TransUnitID"/>
                <w:lang w:val="en-GB"/>
              </w:rPr>
              <w:t>efd7e3fc-c841-4b1f-b235-2349dd9a6495</w:t>
            </w:r>
          </w:p>
        </w:tc>
        <w:tc>
          <w:tcPr>
            <w:tcW w:w="0" w:type="auto"/>
            <w:shd w:val="clear" w:color="auto" w:fill="FFFFFF"/>
          </w:tcPr>
          <w:p w14:paraId="3E2ECC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5EDA5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65EB17B1" w14:textId="240C1004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09DD4504" w14:textId="77777777" w:rsidTr="0086493F">
        <w:tc>
          <w:tcPr>
            <w:tcW w:w="0" w:type="auto"/>
            <w:shd w:val="clear" w:color="auto" w:fill="FFFFFF"/>
          </w:tcPr>
          <w:p w14:paraId="108BF61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511</w:t>
            </w:r>
            <w:r>
              <w:rPr>
                <w:rStyle w:val="TransUnitID"/>
                <w:lang w:val="en-GB"/>
              </w:rPr>
              <w:t>5371aeb9-dbd4-4b9c-b4ab-d6a9535b56cb</w:t>
            </w:r>
          </w:p>
        </w:tc>
        <w:tc>
          <w:tcPr>
            <w:tcW w:w="0" w:type="auto"/>
            <w:shd w:val="clear" w:color="auto" w:fill="FFFFFF"/>
          </w:tcPr>
          <w:p w14:paraId="646D1C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FAEB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5D365EBC" w14:textId="080E3885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yog</w:t>
            </w:r>
            <w:proofErr w:type="spellEnd"/>
          </w:p>
        </w:tc>
      </w:tr>
      <w:tr w:rsidR="007A0507" w14:paraId="32F04A59" w14:textId="77777777" w:rsidTr="0086493F">
        <w:tc>
          <w:tcPr>
            <w:tcW w:w="0" w:type="auto"/>
            <w:shd w:val="clear" w:color="auto" w:fill="FFFFFF"/>
          </w:tcPr>
          <w:p w14:paraId="08AD617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512</w:t>
            </w:r>
            <w:r>
              <w:rPr>
                <w:rStyle w:val="TransUnitID"/>
                <w:lang w:val="en-GB"/>
              </w:rPr>
              <w:t>4dbea003-6ff8-4203-b102-36d8844700a5</w:t>
            </w:r>
          </w:p>
        </w:tc>
        <w:tc>
          <w:tcPr>
            <w:tcW w:w="0" w:type="auto"/>
            <w:shd w:val="clear" w:color="auto" w:fill="FFFFFF"/>
          </w:tcPr>
          <w:p w14:paraId="7E805F0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DCB73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{24}{</w:t>
            </w:r>
            <w:proofErr w:type="gramStart"/>
            <w:r>
              <w:rPr>
                <w:lang w:val="en-GB"/>
              </w:rPr>
              <w:t>25}Applied</w:t>
            </w:r>
            <w:proofErr w:type="gramEnd"/>
            <w:r>
              <w:rPr>
                <w:lang w:val="en-GB"/>
              </w:rPr>
              <w:t xml:space="preserve"> for social services or public assistance?</w:t>
            </w:r>
          </w:p>
        </w:tc>
        <w:tc>
          <w:tcPr>
            <w:tcW w:w="6228" w:type="dxa"/>
            <w:shd w:val="clear" w:color="auto" w:fill="FFFFFF"/>
          </w:tcPr>
          <w:p w14:paraId="211EBAC8" w14:textId="4BE6191D" w:rsidR="007A0507" w:rsidRDefault="007A0507" w:rsidP="007A0507">
            <w:r>
              <w:rPr>
                <w:lang w:val="en-GB"/>
              </w:rPr>
              <w:t>{24}{</w:t>
            </w:r>
            <w:proofErr w:type="gramStart"/>
            <w:r>
              <w:rPr>
                <w:lang w:val="en-GB"/>
              </w:rPr>
              <w:t>25}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sib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69A1EC2D" w14:textId="77777777" w:rsidTr="0086493F">
        <w:tc>
          <w:tcPr>
            <w:tcW w:w="0" w:type="auto"/>
            <w:shd w:val="clear" w:color="auto" w:fill="FFFFFF"/>
          </w:tcPr>
          <w:p w14:paraId="4760FAF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513</w:t>
            </w:r>
            <w:r>
              <w:rPr>
                <w:rStyle w:val="TransUnitID"/>
                <w:lang w:val="en-GB"/>
              </w:rPr>
              <w:t>e07f5324-1aac-4870-a0a0-539a7c87ee1d</w:t>
            </w:r>
          </w:p>
        </w:tc>
        <w:tc>
          <w:tcPr>
            <w:tcW w:w="0" w:type="auto"/>
            <w:shd w:val="clear" w:color="auto" w:fill="FFFFFF"/>
          </w:tcPr>
          <w:p w14:paraId="6E87DBB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06135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feel you were treated unfairly</w:t>
            </w:r>
          </w:p>
        </w:tc>
        <w:tc>
          <w:tcPr>
            <w:tcW w:w="6228" w:type="dxa"/>
            <w:shd w:val="clear" w:color="auto" w:fill="FFFFFF"/>
          </w:tcPr>
          <w:p w14:paraId="1D1FD7AE" w14:textId="7BC4F3E8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</w:p>
        </w:tc>
      </w:tr>
      <w:tr w:rsidR="007A0507" w14:paraId="3783BBEB" w14:textId="77777777" w:rsidTr="0086493F">
        <w:tc>
          <w:tcPr>
            <w:tcW w:w="0" w:type="auto"/>
            <w:shd w:val="clear" w:color="auto" w:fill="FFFFFF"/>
          </w:tcPr>
          <w:p w14:paraId="03EE5C8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514</w:t>
            </w:r>
            <w:r>
              <w:rPr>
                <w:rStyle w:val="TransUnitID"/>
                <w:lang w:val="en-GB"/>
              </w:rPr>
              <w:t>23eee684-404d-4f17-b430-2fd663bb6d9a</w:t>
            </w:r>
          </w:p>
        </w:tc>
        <w:tc>
          <w:tcPr>
            <w:tcW w:w="0" w:type="auto"/>
            <w:shd w:val="clear" w:color="auto" w:fill="FFFFFF"/>
          </w:tcPr>
          <w:p w14:paraId="6A5F98C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74006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discriminated against?</w:t>
            </w:r>
          </w:p>
        </w:tc>
        <w:tc>
          <w:tcPr>
            <w:tcW w:w="6228" w:type="dxa"/>
            <w:shd w:val="clear" w:color="auto" w:fill="FFFFFF"/>
          </w:tcPr>
          <w:p w14:paraId="2D41270C" w14:textId="4DCDF621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623DDBCA" w14:textId="77777777" w:rsidTr="0086493F">
        <w:tc>
          <w:tcPr>
            <w:tcW w:w="0" w:type="auto"/>
            <w:shd w:val="clear" w:color="auto" w:fill="FFFFFF"/>
          </w:tcPr>
          <w:p w14:paraId="53CD07E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515</w:t>
            </w:r>
            <w:r>
              <w:rPr>
                <w:rStyle w:val="TransUnitID"/>
                <w:lang w:val="en-GB"/>
              </w:rPr>
              <w:t>ffdf26a9-fa90-4f31-854f-e07fc4e4947e</w:t>
            </w:r>
          </w:p>
        </w:tc>
        <w:tc>
          <w:tcPr>
            <w:tcW w:w="0" w:type="auto"/>
            <w:shd w:val="clear" w:color="auto" w:fill="FFFFFF"/>
          </w:tcPr>
          <w:p w14:paraId="7BB5FB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9030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298EB18B" w14:textId="71682AB9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6F98C428" w14:textId="77777777" w:rsidTr="0086493F">
        <w:tc>
          <w:tcPr>
            <w:tcW w:w="0" w:type="auto"/>
            <w:shd w:val="clear" w:color="auto" w:fill="FFFFFF"/>
          </w:tcPr>
          <w:p w14:paraId="7A25BA5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516</w:t>
            </w:r>
            <w:r>
              <w:rPr>
                <w:rStyle w:val="TransUnitID"/>
                <w:lang w:val="en-GB"/>
              </w:rPr>
              <w:t>f8250b1b-3945-4673-8c57-1be175e5901b</w:t>
            </w:r>
          </w:p>
        </w:tc>
        <w:tc>
          <w:tcPr>
            <w:tcW w:w="0" w:type="auto"/>
            <w:shd w:val="clear" w:color="auto" w:fill="FFFFFF"/>
          </w:tcPr>
          <w:p w14:paraId="146B3D6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1206E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044BEB91" w14:textId="443BFA23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52A5C9BE" w14:textId="77777777" w:rsidTr="0086493F">
        <w:tc>
          <w:tcPr>
            <w:tcW w:w="0" w:type="auto"/>
            <w:shd w:val="clear" w:color="auto" w:fill="FFFFFF"/>
          </w:tcPr>
          <w:p w14:paraId="52AA325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517</w:t>
            </w:r>
            <w:r>
              <w:rPr>
                <w:rStyle w:val="TransUnitID"/>
                <w:lang w:val="en-GB"/>
              </w:rPr>
              <w:t>d8bc2565-e379-4ac3-af18-174d9613cb9b</w:t>
            </w:r>
          </w:p>
        </w:tc>
        <w:tc>
          <w:tcPr>
            <w:tcW w:w="0" w:type="auto"/>
            <w:shd w:val="clear" w:color="auto" w:fill="FFFFFF"/>
          </w:tcPr>
          <w:p w14:paraId="665AC8C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D4DCC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{26}{</w:t>
            </w:r>
            <w:proofErr w:type="gramStart"/>
            <w:r>
              <w:rPr>
                <w:lang w:val="en-GB"/>
              </w:rPr>
              <w:t>27}Dealt</w:t>
            </w:r>
            <w:proofErr w:type="gramEnd"/>
            <w:r>
              <w:rPr>
                <w:lang w:val="en-GB"/>
              </w:rPr>
              <w:t xml:space="preserve"> with the police?</w:t>
            </w:r>
          </w:p>
        </w:tc>
        <w:tc>
          <w:tcPr>
            <w:tcW w:w="6228" w:type="dxa"/>
            <w:shd w:val="clear" w:color="auto" w:fill="FFFFFF"/>
          </w:tcPr>
          <w:p w14:paraId="58265C0A" w14:textId="4BF7DF2A" w:rsidR="007A0507" w:rsidRDefault="007A0507" w:rsidP="007A0507">
            <w:r>
              <w:rPr>
                <w:lang w:val="en-GB"/>
              </w:rPr>
              <w:t>{26}{</w:t>
            </w:r>
            <w:proofErr w:type="gramStart"/>
            <w:r>
              <w:rPr>
                <w:lang w:val="en-GB"/>
              </w:rPr>
              <w:t>27}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tub </w:t>
            </w:r>
            <w:proofErr w:type="spellStart"/>
            <w:r>
              <w:rPr>
                <w:lang w:val="en-GB"/>
              </w:rPr>
              <w:t>ceev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2DDB87B1" w14:textId="77777777" w:rsidTr="0086493F">
        <w:tc>
          <w:tcPr>
            <w:tcW w:w="0" w:type="auto"/>
            <w:shd w:val="clear" w:color="auto" w:fill="FFFFFF"/>
          </w:tcPr>
          <w:p w14:paraId="3D395D4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518</w:t>
            </w:r>
            <w:r>
              <w:rPr>
                <w:rStyle w:val="TransUnitID"/>
                <w:lang w:val="en-GB"/>
              </w:rPr>
              <w:t>d2586ed0-5759-4375-a975-ccb4157f48d8</w:t>
            </w:r>
          </w:p>
        </w:tc>
        <w:tc>
          <w:tcPr>
            <w:tcW w:w="0" w:type="auto"/>
            <w:shd w:val="clear" w:color="auto" w:fill="FFFFFF"/>
          </w:tcPr>
          <w:p w14:paraId="5CBB81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697A8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feel you were treated unfairly</w:t>
            </w:r>
          </w:p>
        </w:tc>
        <w:tc>
          <w:tcPr>
            <w:tcW w:w="6228" w:type="dxa"/>
            <w:shd w:val="clear" w:color="auto" w:fill="FFFFFF"/>
          </w:tcPr>
          <w:p w14:paraId="098E2985" w14:textId="7F392EE9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ncaj</w:t>
            </w:r>
            <w:proofErr w:type="spellEnd"/>
          </w:p>
        </w:tc>
      </w:tr>
      <w:tr w:rsidR="007A0507" w14:paraId="1659F5D2" w14:textId="77777777" w:rsidTr="0086493F">
        <w:tc>
          <w:tcPr>
            <w:tcW w:w="0" w:type="auto"/>
            <w:shd w:val="clear" w:color="auto" w:fill="FFFFFF"/>
          </w:tcPr>
          <w:p w14:paraId="59F169D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519</w:t>
            </w:r>
            <w:r>
              <w:rPr>
                <w:rStyle w:val="TransUnitID"/>
                <w:lang w:val="en-GB"/>
              </w:rPr>
              <w:t>1e9cece1-bbd1-46f3-9caf-67b113bc9a68</w:t>
            </w:r>
          </w:p>
        </w:tc>
        <w:tc>
          <w:tcPr>
            <w:tcW w:w="0" w:type="auto"/>
            <w:shd w:val="clear" w:color="auto" w:fill="FFFFFF"/>
          </w:tcPr>
          <w:p w14:paraId="1D7737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AA380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discriminated against?</w:t>
            </w:r>
          </w:p>
        </w:tc>
        <w:tc>
          <w:tcPr>
            <w:tcW w:w="6228" w:type="dxa"/>
            <w:shd w:val="clear" w:color="auto" w:fill="FFFFFF"/>
          </w:tcPr>
          <w:p w14:paraId="7A331FDA" w14:textId="4FC9ACFC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ntxaug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5520000" w14:textId="77777777" w:rsidTr="0086493F">
        <w:tc>
          <w:tcPr>
            <w:tcW w:w="0" w:type="auto"/>
            <w:shd w:val="clear" w:color="auto" w:fill="FFFFFF"/>
          </w:tcPr>
          <w:p w14:paraId="14382F7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520</w:t>
            </w:r>
            <w:r>
              <w:rPr>
                <w:rStyle w:val="TransUnitID"/>
                <w:lang w:val="en-GB"/>
              </w:rPr>
              <w:t>a2f467e9-8c70-4178-91b1-1e51d67ecaa6</w:t>
            </w:r>
          </w:p>
        </w:tc>
        <w:tc>
          <w:tcPr>
            <w:tcW w:w="0" w:type="auto"/>
            <w:shd w:val="clear" w:color="auto" w:fill="FFFFFF"/>
          </w:tcPr>
          <w:p w14:paraId="4A81A83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1F4AD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2A8682BB" w14:textId="06FE21A2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1675517F" w14:textId="77777777" w:rsidTr="0086493F">
        <w:tc>
          <w:tcPr>
            <w:tcW w:w="0" w:type="auto"/>
            <w:shd w:val="clear" w:color="auto" w:fill="FFFFFF"/>
          </w:tcPr>
          <w:p w14:paraId="35D6BF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521</w:t>
            </w:r>
            <w:r>
              <w:rPr>
                <w:rStyle w:val="TransUnitID"/>
                <w:lang w:val="en-GB"/>
              </w:rPr>
              <w:t>eada3826-4db7-4225-8206-a26595210177</w:t>
            </w:r>
          </w:p>
        </w:tc>
        <w:tc>
          <w:tcPr>
            <w:tcW w:w="0" w:type="auto"/>
            <w:shd w:val="clear" w:color="auto" w:fill="FFFFFF"/>
          </w:tcPr>
          <w:p w14:paraId="0A6DAC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90A6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44589C69" w14:textId="38707CCA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yog</w:t>
            </w:r>
            <w:proofErr w:type="spellEnd"/>
          </w:p>
        </w:tc>
      </w:tr>
      <w:tr w:rsidR="007A0507" w14:paraId="245734F0" w14:textId="77777777" w:rsidTr="0086493F">
        <w:tc>
          <w:tcPr>
            <w:tcW w:w="0" w:type="auto"/>
            <w:shd w:val="clear" w:color="auto" w:fill="FFFFFF"/>
          </w:tcPr>
          <w:p w14:paraId="2DC4377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522</w:t>
            </w:r>
            <w:r>
              <w:rPr>
                <w:rStyle w:val="TransUnitID"/>
                <w:lang w:val="en-GB"/>
              </w:rPr>
              <w:t>514cabae-6a7b-4b20-81e6-c2d042e0ff84</w:t>
            </w:r>
          </w:p>
        </w:tc>
        <w:tc>
          <w:tcPr>
            <w:tcW w:w="0" w:type="auto"/>
            <w:shd w:val="clear" w:color="auto" w:fill="FFFFFF"/>
          </w:tcPr>
          <w:p w14:paraId="5B90071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6D3F7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C1.</w:t>
            </w:r>
          </w:p>
        </w:tc>
        <w:tc>
          <w:tcPr>
            <w:tcW w:w="6228" w:type="dxa"/>
            <w:shd w:val="clear" w:color="auto" w:fill="FFFFFF"/>
          </w:tcPr>
          <w:p w14:paraId="5D29B6D0" w14:textId="2E331294" w:rsidR="007A0507" w:rsidRDefault="007A0507" w:rsidP="007A0507">
            <w:r>
              <w:rPr>
                <w:lang w:val="en-GB"/>
              </w:rPr>
              <w:t>C1.</w:t>
            </w:r>
          </w:p>
        </w:tc>
      </w:tr>
      <w:tr w:rsidR="007A0507" w14:paraId="64884735" w14:textId="77777777" w:rsidTr="0086493F">
        <w:tc>
          <w:tcPr>
            <w:tcW w:w="0" w:type="auto"/>
            <w:shd w:val="clear" w:color="auto" w:fill="FFFFFF"/>
          </w:tcPr>
          <w:p w14:paraId="409699D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523</w:t>
            </w:r>
            <w:r>
              <w:rPr>
                <w:rStyle w:val="TransUnitID"/>
                <w:lang w:val="en-GB"/>
              </w:rPr>
              <w:t>ec5e15e1-8cb9-4942-85f1-e36ede48abd8</w:t>
            </w:r>
          </w:p>
        </w:tc>
        <w:tc>
          <w:tcPr>
            <w:tcW w:w="0" w:type="auto"/>
            <w:shd w:val="clear" w:color="auto" w:fill="FFFFFF"/>
          </w:tcPr>
          <w:p w14:paraId="6C982E2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2FB41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A serving of vegetables – not including </w:t>
            </w:r>
            <w:proofErr w:type="spellStart"/>
            <w:r>
              <w:rPr>
                <w:lang w:val="en-GB"/>
              </w:rPr>
              <w:t>french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321B8349" w14:textId="785C88D6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>
              <w:rPr>
                <w:lang w:val="en-GB"/>
              </w:rPr>
              <w:t xml:space="preserve"> mov -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Fabkis</w:t>
            </w:r>
            <w:proofErr w:type="spellEnd"/>
          </w:p>
        </w:tc>
      </w:tr>
      <w:tr w:rsidR="007A0507" w14:paraId="6C3C70D4" w14:textId="77777777" w:rsidTr="0086493F">
        <w:tc>
          <w:tcPr>
            <w:tcW w:w="0" w:type="auto"/>
            <w:shd w:val="clear" w:color="auto" w:fill="FFFFFF"/>
          </w:tcPr>
          <w:p w14:paraId="5B20A5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524</w:t>
            </w:r>
            <w:r>
              <w:rPr>
                <w:rStyle w:val="TransUnitID"/>
                <w:lang w:val="en-GB"/>
              </w:rPr>
              <w:t>8fc58dbd-0751-4233-ae77-69419bb2fdaf</w:t>
            </w:r>
          </w:p>
        </w:tc>
        <w:tc>
          <w:tcPr>
            <w:tcW w:w="0" w:type="auto"/>
            <w:shd w:val="clear" w:color="auto" w:fill="FFFFFF"/>
          </w:tcPr>
          <w:p w14:paraId="0E6F8E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8B1ABA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fries – is one cup of salad greens or a half cup</w:t>
            </w:r>
          </w:p>
        </w:tc>
        <w:tc>
          <w:tcPr>
            <w:tcW w:w="6228" w:type="dxa"/>
            <w:shd w:val="clear" w:color="auto" w:fill="FFFFFF"/>
          </w:tcPr>
          <w:p w14:paraId="03123308" w14:textId="67EBC5D0" w:rsidR="007A0507" w:rsidRDefault="00A9768D" w:rsidP="007A0507">
            <w:proofErr w:type="spellStart"/>
            <w:r>
              <w:rPr>
                <w:lang w:val="en-GB"/>
              </w:rPr>
              <w:t>roj</w:t>
            </w:r>
            <w:proofErr w:type="spellEnd"/>
            <w:r w:rsidR="007A0507">
              <w:rPr>
                <w:lang w:val="en-GB"/>
              </w:rPr>
              <w:t xml:space="preserve"> - </w:t>
            </w:r>
            <w:proofErr w:type="spellStart"/>
            <w:r w:rsidR="007A0507">
              <w:rPr>
                <w:lang w:val="en-GB"/>
              </w:rPr>
              <w:t>yog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ib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khob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xam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lav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yog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ib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nrab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khob</w:t>
            </w:r>
            <w:proofErr w:type="spellEnd"/>
          </w:p>
        </w:tc>
      </w:tr>
      <w:tr w:rsidR="007A0507" w14:paraId="266DB4E2" w14:textId="77777777" w:rsidTr="0086493F">
        <w:tc>
          <w:tcPr>
            <w:tcW w:w="0" w:type="auto"/>
            <w:shd w:val="clear" w:color="auto" w:fill="FFFFFF"/>
          </w:tcPr>
          <w:p w14:paraId="65C1545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525</w:t>
            </w:r>
            <w:r>
              <w:rPr>
                <w:rStyle w:val="TransUnitID"/>
                <w:lang w:val="en-GB"/>
              </w:rPr>
              <w:t>3727a38b-f29c-4816-a6dc-e232210b2a31</w:t>
            </w:r>
          </w:p>
        </w:tc>
        <w:tc>
          <w:tcPr>
            <w:tcW w:w="0" w:type="auto"/>
            <w:shd w:val="clear" w:color="auto" w:fill="FFFFFF"/>
          </w:tcPr>
          <w:p w14:paraId="44CCE6D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C1B00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of vegetables.</w:t>
            </w:r>
          </w:p>
        </w:tc>
        <w:tc>
          <w:tcPr>
            <w:tcW w:w="6228" w:type="dxa"/>
            <w:shd w:val="clear" w:color="auto" w:fill="FFFFFF"/>
          </w:tcPr>
          <w:p w14:paraId="388A2301" w14:textId="6B06043C" w:rsidR="007A0507" w:rsidRDefault="007A0507" w:rsidP="007A0507"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 w:rsidR="00A9768D">
              <w:rPr>
                <w:lang w:val="en-GB"/>
              </w:rPr>
              <w:t xml:space="preserve"> mov</w:t>
            </w:r>
            <w:r>
              <w:rPr>
                <w:lang w:val="en-GB"/>
              </w:rPr>
              <w:t>.</w:t>
            </w:r>
          </w:p>
        </w:tc>
      </w:tr>
      <w:tr w:rsidR="007A0507" w14:paraId="786EA60B" w14:textId="77777777" w:rsidTr="0086493F">
        <w:tc>
          <w:tcPr>
            <w:tcW w:w="0" w:type="auto"/>
            <w:shd w:val="clear" w:color="auto" w:fill="FFFFFF"/>
          </w:tcPr>
          <w:p w14:paraId="59C0FB9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526</w:t>
            </w:r>
            <w:r>
              <w:rPr>
                <w:rStyle w:val="TransUnitID"/>
                <w:lang w:val="en-GB"/>
              </w:rPr>
              <w:t>7f333324-36bd-4c0a-868d-659f059f01ed</w:t>
            </w:r>
          </w:p>
        </w:tc>
        <w:tc>
          <w:tcPr>
            <w:tcW w:w="0" w:type="auto"/>
            <w:shd w:val="clear" w:color="auto" w:fill="FFFFFF"/>
          </w:tcPr>
          <w:p w14:paraId="5B7FF6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10B9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many servings of vegetables</w:t>
            </w:r>
          </w:p>
        </w:tc>
        <w:tc>
          <w:tcPr>
            <w:tcW w:w="6228" w:type="dxa"/>
            <w:shd w:val="clear" w:color="auto" w:fill="FFFFFF"/>
          </w:tcPr>
          <w:p w14:paraId="37A2B7B7" w14:textId="12EF24F8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servings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 w:rsidR="00A9768D">
              <w:rPr>
                <w:lang w:val="en-GB"/>
              </w:rPr>
              <w:t xml:space="preserve"> mov</w:t>
            </w:r>
          </w:p>
        </w:tc>
      </w:tr>
      <w:tr w:rsidR="007A0507" w14:paraId="7ECAA460" w14:textId="77777777" w:rsidTr="0086493F">
        <w:tc>
          <w:tcPr>
            <w:tcW w:w="0" w:type="auto"/>
            <w:shd w:val="clear" w:color="auto" w:fill="FFFFFF"/>
          </w:tcPr>
          <w:p w14:paraId="47E4E7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527</w:t>
            </w:r>
            <w:r>
              <w:rPr>
                <w:rStyle w:val="TransUnitID"/>
                <w:lang w:val="en-GB"/>
              </w:rPr>
              <w:t>a0a06a33-f918-4f43-8050-9668d9b5498e</w:t>
            </w:r>
          </w:p>
        </w:tc>
        <w:tc>
          <w:tcPr>
            <w:tcW w:w="0" w:type="auto"/>
            <w:shd w:val="clear" w:color="auto" w:fill="FFFFFF"/>
          </w:tcPr>
          <w:p w14:paraId="3393503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578C8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did you have </w:t>
            </w:r>
            <w:r>
              <w:rPr>
                <w:rStyle w:val="Tag"/>
                <w:lang w:val="en-GB"/>
              </w:rPr>
              <w:t>&lt;144&gt;</w:t>
            </w:r>
            <w:r>
              <w:rPr>
                <w:lang w:val="en-GB"/>
              </w:rPr>
              <w:t>yesterday</w:t>
            </w:r>
            <w:r>
              <w:rPr>
                <w:rStyle w:val="Tag"/>
                <w:lang w:val="en-GB"/>
              </w:rPr>
              <w:t>&lt;/144&gt;</w:t>
            </w: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75A2BA1B" w14:textId="122086F6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r w:rsidRPr="00162288">
              <w:rPr>
                <w:color w:val="FF0000"/>
                <w:lang w:val="en-GB"/>
              </w:rPr>
              <w:t>&lt;144&gt;</w:t>
            </w:r>
            <w:r>
              <w:rPr>
                <w:lang w:val="en-GB"/>
              </w:rPr>
              <w:t xml:space="preserve"> nag </w:t>
            </w:r>
            <w:proofErr w:type="spellStart"/>
            <w:r>
              <w:rPr>
                <w:lang w:val="en-GB"/>
              </w:rPr>
              <w:t>hmo</w:t>
            </w:r>
            <w:proofErr w:type="spellEnd"/>
            <w:r w:rsidRPr="00162288">
              <w:rPr>
                <w:color w:val="FF0000"/>
                <w:lang w:val="en-GB"/>
              </w:rPr>
              <w:t>&lt;/144&gt;</w:t>
            </w:r>
            <w:r>
              <w:rPr>
                <w:lang w:val="en-GB"/>
              </w:rPr>
              <w:t>?</w:t>
            </w:r>
          </w:p>
        </w:tc>
      </w:tr>
      <w:tr w:rsidR="007A0507" w14:paraId="4144F908" w14:textId="77777777" w:rsidTr="0086493F">
        <w:tc>
          <w:tcPr>
            <w:tcW w:w="0" w:type="auto"/>
            <w:shd w:val="clear" w:color="auto" w:fill="FFFFFF"/>
          </w:tcPr>
          <w:p w14:paraId="3F10FF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528</w:t>
            </w:r>
            <w:r>
              <w:rPr>
                <w:rStyle w:val="TransUnitID"/>
                <w:lang w:val="en-GB"/>
              </w:rPr>
              <w:t>6177080d-f472-4560-9418-4b9557ec3575</w:t>
            </w:r>
          </w:p>
        </w:tc>
        <w:tc>
          <w:tcPr>
            <w:tcW w:w="0" w:type="auto"/>
            <w:shd w:val="clear" w:color="auto" w:fill="FFFFFF"/>
          </w:tcPr>
          <w:p w14:paraId="0A30FD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672AC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Number of servings</w:t>
            </w:r>
          </w:p>
        </w:tc>
        <w:tc>
          <w:tcPr>
            <w:tcW w:w="6228" w:type="dxa"/>
            <w:shd w:val="clear" w:color="auto" w:fill="FFFFFF"/>
          </w:tcPr>
          <w:p w14:paraId="54E07067" w14:textId="2906FBA2" w:rsidR="007A0507" w:rsidRDefault="00A9768D" w:rsidP="007A0507">
            <w:r>
              <w:rPr>
                <w:lang w:val="en-GB"/>
              </w:rPr>
              <w:t xml:space="preserve">Tus </w:t>
            </w:r>
            <w:proofErr w:type="spellStart"/>
            <w:r>
              <w:rPr>
                <w:lang w:val="en-GB"/>
              </w:rPr>
              <w:t>lej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</w:p>
        </w:tc>
      </w:tr>
      <w:tr w:rsidR="007A0507" w14:paraId="44EF4655" w14:textId="77777777" w:rsidTr="0086493F">
        <w:tc>
          <w:tcPr>
            <w:tcW w:w="0" w:type="auto"/>
            <w:shd w:val="clear" w:color="auto" w:fill="FFFFFF"/>
          </w:tcPr>
          <w:p w14:paraId="0E128B0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529</w:t>
            </w:r>
            <w:r>
              <w:rPr>
                <w:rStyle w:val="TransUnitID"/>
                <w:lang w:val="en-GB"/>
              </w:rPr>
              <w:t>bb63632d-1803-4f4d-9f99-78479f01df64</w:t>
            </w:r>
          </w:p>
        </w:tc>
        <w:tc>
          <w:tcPr>
            <w:tcW w:w="0" w:type="auto"/>
            <w:shd w:val="clear" w:color="auto" w:fill="FFFFFF"/>
          </w:tcPr>
          <w:p w14:paraId="786CBE0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C2B9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{2}C2.</w:t>
            </w:r>
          </w:p>
        </w:tc>
        <w:tc>
          <w:tcPr>
            <w:tcW w:w="6228" w:type="dxa"/>
            <w:shd w:val="clear" w:color="auto" w:fill="FFFFFF"/>
          </w:tcPr>
          <w:p w14:paraId="0F4AD58D" w14:textId="12D735AF" w:rsidR="007A0507" w:rsidRDefault="007A0507" w:rsidP="007A0507">
            <w:r>
              <w:rPr>
                <w:lang w:val="en-GB"/>
              </w:rPr>
              <w:t>{2}C2.</w:t>
            </w:r>
          </w:p>
        </w:tc>
      </w:tr>
      <w:tr w:rsidR="007A0507" w14:paraId="159824F4" w14:textId="77777777" w:rsidTr="0086493F">
        <w:tc>
          <w:tcPr>
            <w:tcW w:w="0" w:type="auto"/>
            <w:shd w:val="clear" w:color="auto" w:fill="FFFFFF"/>
          </w:tcPr>
          <w:p w14:paraId="2A6A08F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530</w:t>
            </w:r>
            <w:r>
              <w:rPr>
                <w:rStyle w:val="TransUnitID"/>
                <w:lang w:val="en-GB"/>
              </w:rPr>
              <w:t>cbd19462-d2ee-421c-a709-a7e1842e8bf1</w:t>
            </w:r>
          </w:p>
        </w:tc>
        <w:tc>
          <w:tcPr>
            <w:tcW w:w="0" w:type="auto"/>
            <w:shd w:val="clear" w:color="auto" w:fill="FFFFFF"/>
          </w:tcPr>
          <w:p w14:paraId="40E7B12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83AD1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serving of fruit is a medium-sized piece of fruit</w:t>
            </w:r>
          </w:p>
        </w:tc>
        <w:tc>
          <w:tcPr>
            <w:tcW w:w="6228" w:type="dxa"/>
            <w:shd w:val="clear" w:color="auto" w:fill="FFFFFF"/>
          </w:tcPr>
          <w:p w14:paraId="3D94EEC1" w14:textId="65332F06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ntoo</w:t>
            </w:r>
            <w:proofErr w:type="spellEnd"/>
          </w:p>
        </w:tc>
      </w:tr>
      <w:tr w:rsidR="007A0507" w14:paraId="088B497E" w14:textId="77777777" w:rsidTr="0086493F">
        <w:tc>
          <w:tcPr>
            <w:tcW w:w="0" w:type="auto"/>
            <w:shd w:val="clear" w:color="auto" w:fill="FFFFFF"/>
          </w:tcPr>
          <w:p w14:paraId="08CE590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531</w:t>
            </w:r>
            <w:r>
              <w:rPr>
                <w:rStyle w:val="TransUnitID"/>
                <w:lang w:val="en-GB"/>
              </w:rPr>
              <w:t>5672d939-0bb7-44d1-85ac-30008982fc42</w:t>
            </w:r>
          </w:p>
        </w:tc>
        <w:tc>
          <w:tcPr>
            <w:tcW w:w="0" w:type="auto"/>
            <w:shd w:val="clear" w:color="auto" w:fill="FFFFFF"/>
          </w:tcPr>
          <w:p w14:paraId="6F39C7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694D91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a half cup of chopped, cut, or canned fruit.</w:t>
            </w:r>
          </w:p>
        </w:tc>
        <w:tc>
          <w:tcPr>
            <w:tcW w:w="6228" w:type="dxa"/>
            <w:shd w:val="clear" w:color="auto" w:fill="FFFFFF"/>
          </w:tcPr>
          <w:p w14:paraId="675A26B1" w14:textId="779FD8B6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txiav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ntoo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365D812F" w14:textId="77777777" w:rsidTr="0086493F">
        <w:tc>
          <w:tcPr>
            <w:tcW w:w="0" w:type="auto"/>
            <w:shd w:val="clear" w:color="auto" w:fill="FFFFFF"/>
          </w:tcPr>
          <w:p w14:paraId="628F1D8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532</w:t>
            </w:r>
            <w:r>
              <w:rPr>
                <w:rStyle w:val="TransUnitID"/>
                <w:lang w:val="en-GB"/>
              </w:rPr>
              <w:t>fff10d79-3672-40a5-a934-ec2d111cfab6</w:t>
            </w:r>
          </w:p>
        </w:tc>
        <w:tc>
          <w:tcPr>
            <w:tcW w:w="0" w:type="auto"/>
            <w:shd w:val="clear" w:color="auto" w:fill="FFFFFF"/>
          </w:tcPr>
          <w:p w14:paraId="276D553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86B9C5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many servings of fruit did you have</w:t>
            </w:r>
          </w:p>
        </w:tc>
        <w:tc>
          <w:tcPr>
            <w:tcW w:w="6228" w:type="dxa"/>
            <w:shd w:val="clear" w:color="auto" w:fill="FFFFFF"/>
          </w:tcPr>
          <w:p w14:paraId="435887C6" w14:textId="605081F2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r w:rsidR="00A9768D">
              <w:rPr>
                <w:lang w:val="en-GB"/>
              </w:rPr>
              <w:t xml:space="preserve">yam </w:t>
            </w:r>
            <w:proofErr w:type="spellStart"/>
            <w:r w:rsidR="00A9768D">
              <w:rPr>
                <w:lang w:val="en-GB"/>
              </w:rPr>
              <w:t>kev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ntoo</w:t>
            </w:r>
            <w:proofErr w:type="spellEnd"/>
          </w:p>
        </w:tc>
      </w:tr>
      <w:tr w:rsidR="007A0507" w14:paraId="001B4AD9" w14:textId="77777777" w:rsidTr="0086493F">
        <w:tc>
          <w:tcPr>
            <w:tcW w:w="0" w:type="auto"/>
            <w:shd w:val="clear" w:color="auto" w:fill="FFFFFF"/>
          </w:tcPr>
          <w:p w14:paraId="3C31C22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533</w:t>
            </w:r>
            <w:r>
              <w:rPr>
                <w:rStyle w:val="TransUnitID"/>
                <w:lang w:val="en-GB"/>
              </w:rPr>
              <w:t>6b7eb826-9822-44e5-84d2-96626df6a2ae</w:t>
            </w:r>
          </w:p>
        </w:tc>
        <w:tc>
          <w:tcPr>
            <w:tcW w:w="0" w:type="auto"/>
            <w:shd w:val="clear" w:color="auto" w:fill="FFFFFF"/>
          </w:tcPr>
          <w:p w14:paraId="5BF19F4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78CD4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&lt;145&gt;</w:t>
            </w:r>
            <w:r>
              <w:rPr>
                <w:lang w:val="en-GB"/>
              </w:rPr>
              <w:t>yesterday</w:t>
            </w:r>
            <w:r>
              <w:rPr>
                <w:rStyle w:val="Tag"/>
                <w:lang w:val="en-GB"/>
              </w:rPr>
              <w:t>&lt;/145&gt;</w:t>
            </w: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3867C5C8" w14:textId="07BE5CA5" w:rsidR="007A0507" w:rsidRDefault="007A0507" w:rsidP="007A0507">
            <w:r>
              <w:rPr>
                <w:rStyle w:val="Tag"/>
                <w:lang w:val="en-GB"/>
              </w:rPr>
              <w:t>&lt;145&gt;</w:t>
            </w:r>
            <w:r>
              <w:rPr>
                <w:lang w:val="en-GB"/>
              </w:rPr>
              <w:t xml:space="preserve">nag </w:t>
            </w:r>
            <w:proofErr w:type="spellStart"/>
            <w:r>
              <w:rPr>
                <w:lang w:val="en-GB"/>
              </w:rPr>
              <w:t>hmo</w:t>
            </w:r>
            <w:proofErr w:type="spellEnd"/>
            <w:r w:rsidRPr="00162288">
              <w:rPr>
                <w:color w:val="FF0000"/>
                <w:lang w:val="en-GB"/>
              </w:rPr>
              <w:t>&lt;/145&gt;?</w:t>
            </w:r>
          </w:p>
        </w:tc>
      </w:tr>
      <w:tr w:rsidR="007A0507" w14:paraId="1C7DC485" w14:textId="77777777" w:rsidTr="0086493F">
        <w:tc>
          <w:tcPr>
            <w:tcW w:w="0" w:type="auto"/>
            <w:shd w:val="clear" w:color="auto" w:fill="FFFFFF"/>
          </w:tcPr>
          <w:p w14:paraId="32131B5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534</w:t>
            </w:r>
            <w:r>
              <w:rPr>
                <w:rStyle w:val="TransUnitID"/>
                <w:lang w:val="en-GB"/>
              </w:rPr>
              <w:t>ed9a7faa-5061-404b-834a-7fc6af412bf7</w:t>
            </w:r>
          </w:p>
        </w:tc>
        <w:tc>
          <w:tcPr>
            <w:tcW w:w="0" w:type="auto"/>
            <w:shd w:val="clear" w:color="auto" w:fill="FFFFFF"/>
          </w:tcPr>
          <w:p w14:paraId="220D589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50B60C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&lt;146&gt;</w:t>
            </w:r>
            <w:r>
              <w:rPr>
                <w:lang w:val="en-GB"/>
              </w:rPr>
              <w:t xml:space="preserve">Do not include fruit </w:t>
            </w:r>
            <w:proofErr w:type="gramStart"/>
            <w:r>
              <w:rPr>
                <w:lang w:val="en-GB"/>
              </w:rPr>
              <w:t>juice.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/146&gt;</w:t>
            </w:r>
            <w:r>
              <w:rPr>
                <w:lang w:val="en-GB"/>
              </w:rPr>
              <w:t>{5}</w:t>
            </w:r>
          </w:p>
        </w:tc>
        <w:tc>
          <w:tcPr>
            <w:tcW w:w="6228" w:type="dxa"/>
            <w:shd w:val="clear" w:color="auto" w:fill="FFFFFF"/>
          </w:tcPr>
          <w:p w14:paraId="508BC127" w14:textId="082915F1" w:rsidR="007A0507" w:rsidRDefault="007A0507" w:rsidP="007A0507">
            <w:r>
              <w:rPr>
                <w:rStyle w:val="Tag"/>
                <w:lang w:val="en-GB"/>
              </w:rPr>
              <w:t>&lt;146&gt;</w:t>
            </w:r>
            <w:proofErr w:type="spellStart"/>
            <w:del w:id="101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ins w:id="102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ntoo</w:t>
            </w:r>
            <w:proofErr w:type="spellEnd"/>
            <w:r>
              <w:rPr>
                <w:lang w:val="en-GB"/>
              </w:rPr>
              <w:t>.</w:t>
            </w:r>
            <w:r w:rsidRPr="00162288">
              <w:rPr>
                <w:color w:val="FF0000"/>
                <w:lang w:val="en-GB"/>
              </w:rPr>
              <w:t>&lt;</w:t>
            </w:r>
            <w:proofErr w:type="gramEnd"/>
            <w:r w:rsidRPr="00162288">
              <w:rPr>
                <w:color w:val="FF0000"/>
                <w:lang w:val="en-GB"/>
              </w:rPr>
              <w:t>/146&gt;{</w:t>
            </w:r>
            <w:r>
              <w:rPr>
                <w:lang w:val="en-GB"/>
              </w:rPr>
              <w:t>5}</w:t>
            </w:r>
          </w:p>
        </w:tc>
      </w:tr>
      <w:tr w:rsidR="007A0507" w14:paraId="3F497AF4" w14:textId="77777777" w:rsidTr="0086493F">
        <w:tc>
          <w:tcPr>
            <w:tcW w:w="0" w:type="auto"/>
            <w:shd w:val="clear" w:color="auto" w:fill="FFFFFF"/>
          </w:tcPr>
          <w:p w14:paraId="1FE8E38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535</w:t>
            </w:r>
            <w:r>
              <w:rPr>
                <w:rStyle w:val="TransUnitID"/>
                <w:lang w:val="en-GB"/>
              </w:rPr>
              <w:t>61fad8b2-6d12-4d06-aa91-e8580172710b</w:t>
            </w:r>
          </w:p>
        </w:tc>
        <w:tc>
          <w:tcPr>
            <w:tcW w:w="0" w:type="auto"/>
            <w:shd w:val="clear" w:color="auto" w:fill="FFFFFF"/>
          </w:tcPr>
          <w:p w14:paraId="446CA6C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1745FA4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Number of servings</w:t>
            </w:r>
          </w:p>
        </w:tc>
        <w:tc>
          <w:tcPr>
            <w:tcW w:w="6228" w:type="dxa"/>
            <w:shd w:val="clear" w:color="auto" w:fill="FFFFFF"/>
          </w:tcPr>
          <w:p w14:paraId="729E55AB" w14:textId="6F92C1D7" w:rsidR="007A0507" w:rsidRDefault="00A9768D" w:rsidP="007A0507">
            <w:r>
              <w:rPr>
                <w:lang w:val="en-GB"/>
              </w:rPr>
              <w:t xml:space="preserve">Tus </w:t>
            </w:r>
            <w:proofErr w:type="spellStart"/>
            <w:r>
              <w:rPr>
                <w:lang w:val="en-GB"/>
              </w:rPr>
              <w:t>lej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</w:p>
        </w:tc>
      </w:tr>
      <w:tr w:rsidR="007A0507" w14:paraId="6DD0E6BF" w14:textId="77777777" w:rsidTr="0086493F">
        <w:tc>
          <w:tcPr>
            <w:tcW w:w="0" w:type="auto"/>
            <w:shd w:val="clear" w:color="auto" w:fill="FFFFFF"/>
          </w:tcPr>
          <w:p w14:paraId="00FEC9F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536</w:t>
            </w:r>
            <w:r>
              <w:rPr>
                <w:rStyle w:val="TransUnitID"/>
                <w:lang w:val="en-GB"/>
              </w:rPr>
              <w:t>2bc41cf8-72c1-412b-a192-0d5db45fda18</w:t>
            </w:r>
          </w:p>
        </w:tc>
        <w:tc>
          <w:tcPr>
            <w:tcW w:w="0" w:type="auto"/>
            <w:shd w:val="clear" w:color="auto" w:fill="FFFFFF"/>
          </w:tcPr>
          <w:p w14:paraId="4996F5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44CCC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{5}C3.</w:t>
            </w:r>
          </w:p>
        </w:tc>
        <w:tc>
          <w:tcPr>
            <w:tcW w:w="6228" w:type="dxa"/>
            <w:shd w:val="clear" w:color="auto" w:fill="FFFFFF"/>
          </w:tcPr>
          <w:p w14:paraId="4D7071F7" w14:textId="32A479EE" w:rsidR="007A0507" w:rsidRDefault="007A0507" w:rsidP="007A0507">
            <w:r>
              <w:rPr>
                <w:lang w:val="en-GB"/>
              </w:rPr>
              <w:t>{5}C3.</w:t>
            </w:r>
          </w:p>
        </w:tc>
      </w:tr>
      <w:tr w:rsidR="007A0507" w14:paraId="0FA3CA71" w14:textId="77777777" w:rsidTr="0086493F">
        <w:tc>
          <w:tcPr>
            <w:tcW w:w="0" w:type="auto"/>
            <w:shd w:val="clear" w:color="auto" w:fill="FFFFFF"/>
          </w:tcPr>
          <w:p w14:paraId="02311B5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537</w:t>
            </w:r>
            <w:r>
              <w:rPr>
                <w:rStyle w:val="TransUnitID"/>
                <w:lang w:val="en-GB"/>
              </w:rPr>
              <w:t>0ad21bf3-d7d7-41b6-84c9-9cfed9294e7d</w:t>
            </w:r>
          </w:p>
        </w:tc>
        <w:tc>
          <w:tcPr>
            <w:tcW w:w="0" w:type="auto"/>
            <w:shd w:val="clear" w:color="auto" w:fill="FFFFFF"/>
          </w:tcPr>
          <w:p w14:paraId="30F16B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A8C5F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easy or difficult is it for you to get…</w:t>
            </w:r>
          </w:p>
        </w:tc>
        <w:tc>
          <w:tcPr>
            <w:tcW w:w="6228" w:type="dxa"/>
            <w:shd w:val="clear" w:color="auto" w:fill="FFFFFF"/>
          </w:tcPr>
          <w:p w14:paraId="3DC026F8" w14:textId="47E6F328" w:rsidR="007A0507" w:rsidRDefault="007A0507" w:rsidP="007A0507">
            <w:del w:id="103" w:author="SK V" w:date="2022-05-09T05:56:00Z">
              <w:r w:rsidDel="00761719">
                <w:rPr>
                  <w:lang w:val="en-GB"/>
                </w:rPr>
                <w:delText xml:space="preserve">Yuav ua li cas </w:delText>
              </w:r>
            </w:del>
            <w:ins w:id="104" w:author="SK V" w:date="2022-05-09T05:56:00Z">
              <w:r w:rsidR="00761719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yooj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105" w:author="SK V" w:date="2022-05-09T05:56:00Z">
              <w:r w:rsidR="00FC1D91">
                <w:rPr>
                  <w:lang w:val="en-GB"/>
                </w:rPr>
                <w:t>npaum</w:t>
              </w:r>
              <w:proofErr w:type="spellEnd"/>
              <w:r w:rsidR="00FC1D91">
                <w:rPr>
                  <w:lang w:val="en-GB"/>
                </w:rPr>
                <w:t xml:space="preserve"> li </w:t>
              </w:r>
              <w:proofErr w:type="spellStart"/>
              <w:r w:rsidR="00FC1D91">
                <w:rPr>
                  <w:lang w:val="en-GB"/>
                </w:rPr>
                <w:t>cas</w:t>
              </w:r>
              <w:proofErr w:type="spellEnd"/>
              <w:r w:rsidR="00FC1D9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106" w:author="SK V" w:date="2022-05-09T05:56:00Z">
              <w:r w:rsidR="00FC1D91">
                <w:rPr>
                  <w:lang w:val="en-GB"/>
                </w:rPr>
                <w:t>mus</w:t>
              </w:r>
              <w:proofErr w:type="spellEnd"/>
              <w:r w:rsidR="00FC1D91">
                <w:rPr>
                  <w:lang w:val="en-GB"/>
                </w:rPr>
                <w:t xml:space="preserve"> </w:t>
              </w:r>
              <w:proofErr w:type="spellStart"/>
              <w:r w:rsidR="00FC1D91">
                <w:rPr>
                  <w:lang w:val="en-GB"/>
                </w:rPr>
                <w:t>nqa</w:t>
              </w:r>
              <w:proofErr w:type="spellEnd"/>
              <w:r w:rsidR="00FC1D91">
                <w:rPr>
                  <w:lang w:val="en-GB"/>
                </w:rPr>
                <w:t xml:space="preserve"> </w:t>
              </w:r>
            </w:ins>
            <w:del w:id="107" w:author="SK V" w:date="2022-05-09T05:56:00Z">
              <w:r w:rsidDel="00FC1D91">
                <w:rPr>
                  <w:lang w:val="en-GB"/>
                </w:rPr>
                <w:delText>kom tau</w:delText>
              </w:r>
            </w:del>
            <w:r>
              <w:rPr>
                <w:lang w:val="en-GB"/>
              </w:rPr>
              <w:t>…</w:t>
            </w:r>
          </w:p>
        </w:tc>
      </w:tr>
      <w:tr w:rsidR="007A0507" w14:paraId="3DB0B09F" w14:textId="77777777" w:rsidTr="0086493F">
        <w:tc>
          <w:tcPr>
            <w:tcW w:w="0" w:type="auto"/>
            <w:shd w:val="clear" w:color="auto" w:fill="FFFFFF"/>
          </w:tcPr>
          <w:p w14:paraId="199A1C6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538</w:t>
            </w:r>
            <w:r>
              <w:rPr>
                <w:rStyle w:val="TransUnitID"/>
                <w:lang w:val="en-GB"/>
              </w:rPr>
              <w:t>2e15ba4a-1224-4cbb-908e-3b04478f786b</w:t>
            </w:r>
          </w:p>
        </w:tc>
        <w:tc>
          <w:tcPr>
            <w:tcW w:w="0" w:type="auto"/>
            <w:shd w:val="clear" w:color="auto" w:fill="FFFFFF"/>
          </w:tcPr>
          <w:p w14:paraId="4841777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290B8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</w:p>
        </w:tc>
        <w:tc>
          <w:tcPr>
            <w:tcW w:w="6228" w:type="dxa"/>
            <w:shd w:val="clear" w:color="auto" w:fill="FFFFFF"/>
          </w:tcPr>
          <w:p w14:paraId="5515BAEB" w14:textId="251EE3C9" w:rsidR="007A0507" w:rsidRDefault="007A0507" w:rsidP="007A0507">
            <w:r>
              <w:rPr>
                <w:lang w:val="en-GB"/>
              </w:rPr>
              <w:t>a.</w:t>
            </w:r>
          </w:p>
        </w:tc>
      </w:tr>
      <w:tr w:rsidR="007A0507" w14:paraId="75F37E3F" w14:textId="77777777" w:rsidTr="0086493F">
        <w:tc>
          <w:tcPr>
            <w:tcW w:w="0" w:type="auto"/>
            <w:shd w:val="clear" w:color="auto" w:fill="FFFFFF"/>
          </w:tcPr>
          <w:p w14:paraId="3E74A92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539</w:t>
            </w:r>
            <w:r>
              <w:rPr>
                <w:rStyle w:val="TransUnitID"/>
                <w:lang w:val="en-GB"/>
              </w:rPr>
              <w:t>0754e76a-eaa7-490f-babf-b5bb85ff281f</w:t>
            </w:r>
          </w:p>
        </w:tc>
        <w:tc>
          <w:tcPr>
            <w:tcW w:w="0" w:type="auto"/>
            <w:shd w:val="clear" w:color="auto" w:fill="FFFFFF"/>
          </w:tcPr>
          <w:p w14:paraId="1C899AB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600AF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Fruit and vegetables in your local area?{</w:t>
            </w:r>
            <w:proofErr w:type="gramStart"/>
            <w:r>
              <w:rPr>
                <w:lang w:val="en-GB"/>
              </w:rPr>
              <w:t>6}Very</w:t>
            </w:r>
            <w:proofErr w:type="gramEnd"/>
            <w:r>
              <w:rPr>
                <w:lang w:val="en-GB"/>
              </w:rPr>
              <w:t xml:space="preserve"> easy</w:t>
            </w:r>
          </w:p>
        </w:tc>
        <w:tc>
          <w:tcPr>
            <w:tcW w:w="6228" w:type="dxa"/>
            <w:shd w:val="clear" w:color="auto" w:fill="FFFFFF"/>
          </w:tcPr>
          <w:p w14:paraId="436ADED6" w14:textId="2D156BAA" w:rsidR="007A0507" w:rsidRDefault="007A0507" w:rsidP="007A0507"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hmab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tsam</w:t>
            </w:r>
            <w:proofErr w:type="spellEnd"/>
            <w:r>
              <w:rPr>
                <w:lang w:val="en-GB"/>
              </w:rPr>
              <w:t>?{</w:t>
            </w:r>
            <w:proofErr w:type="gramStart"/>
            <w:r>
              <w:rPr>
                <w:lang w:val="en-GB"/>
              </w:rPr>
              <w:t>6}</w:t>
            </w:r>
            <w:proofErr w:type="spellStart"/>
            <w:r>
              <w:rPr>
                <w:lang w:val="en-GB"/>
              </w:rPr>
              <w:t>Yooj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3FF9BA16" w14:textId="77777777" w:rsidTr="0086493F">
        <w:tc>
          <w:tcPr>
            <w:tcW w:w="0" w:type="auto"/>
            <w:shd w:val="clear" w:color="auto" w:fill="FFFFFF"/>
          </w:tcPr>
          <w:p w14:paraId="193F342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540</w:t>
            </w:r>
            <w:r>
              <w:rPr>
                <w:rStyle w:val="TransUnitID"/>
                <w:lang w:val="en-GB"/>
              </w:rPr>
              <w:t>5f61bb99-0df0-4565-b5dc-63c1b15a35df</w:t>
            </w:r>
          </w:p>
        </w:tc>
        <w:tc>
          <w:tcPr>
            <w:tcW w:w="0" w:type="auto"/>
            <w:shd w:val="clear" w:color="auto" w:fill="FFFFFF"/>
          </w:tcPr>
          <w:p w14:paraId="28C124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91A73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easy</w:t>
            </w:r>
          </w:p>
        </w:tc>
        <w:tc>
          <w:tcPr>
            <w:tcW w:w="6228" w:type="dxa"/>
            <w:shd w:val="clear" w:color="auto" w:fill="FFFFFF"/>
          </w:tcPr>
          <w:p w14:paraId="32C80F25" w14:textId="29D023D6" w:rsidR="007A0507" w:rsidRDefault="007A0507" w:rsidP="007A0507">
            <w:proofErr w:type="spellStart"/>
            <w:r>
              <w:rPr>
                <w:lang w:val="en-GB"/>
              </w:rPr>
              <w:t>Yooj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</w:p>
        </w:tc>
      </w:tr>
      <w:tr w:rsidR="007A0507" w14:paraId="6272BC5D" w14:textId="77777777" w:rsidTr="0086493F">
        <w:tc>
          <w:tcPr>
            <w:tcW w:w="0" w:type="auto"/>
            <w:shd w:val="clear" w:color="auto" w:fill="FFFFFF"/>
          </w:tcPr>
          <w:p w14:paraId="6A64A7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541</w:t>
            </w:r>
            <w:r>
              <w:rPr>
                <w:rStyle w:val="TransUnitID"/>
                <w:lang w:val="en-GB"/>
              </w:rPr>
              <w:t>51235074-7cd9-43df-8d77-fb6579aad9f9</w:t>
            </w:r>
          </w:p>
        </w:tc>
        <w:tc>
          <w:tcPr>
            <w:tcW w:w="0" w:type="auto"/>
            <w:shd w:val="clear" w:color="auto" w:fill="FFFFFF"/>
          </w:tcPr>
          <w:p w14:paraId="328BD3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3C73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difficult</w:t>
            </w:r>
          </w:p>
        </w:tc>
        <w:tc>
          <w:tcPr>
            <w:tcW w:w="6228" w:type="dxa"/>
            <w:shd w:val="clear" w:color="auto" w:fill="FFFFFF"/>
          </w:tcPr>
          <w:p w14:paraId="5F1FCFC6" w14:textId="30FBA2BB" w:rsidR="007A0507" w:rsidRDefault="007A0507" w:rsidP="007A0507"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</w:p>
        </w:tc>
      </w:tr>
      <w:tr w:rsidR="007A0507" w14:paraId="6F543AE4" w14:textId="77777777" w:rsidTr="0086493F">
        <w:tc>
          <w:tcPr>
            <w:tcW w:w="0" w:type="auto"/>
            <w:shd w:val="clear" w:color="auto" w:fill="FFFFFF"/>
          </w:tcPr>
          <w:p w14:paraId="66B1290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542</w:t>
            </w:r>
            <w:r>
              <w:rPr>
                <w:rStyle w:val="TransUnitID"/>
                <w:lang w:val="en-GB"/>
              </w:rPr>
              <w:t>26b3b076-a4a2-4539-aa46-e18833033569</w:t>
            </w:r>
          </w:p>
        </w:tc>
        <w:tc>
          <w:tcPr>
            <w:tcW w:w="0" w:type="auto"/>
            <w:shd w:val="clear" w:color="auto" w:fill="FFFFFF"/>
          </w:tcPr>
          <w:p w14:paraId="357FEB4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772C92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Very difficult</w:t>
            </w:r>
          </w:p>
        </w:tc>
        <w:tc>
          <w:tcPr>
            <w:tcW w:w="6228" w:type="dxa"/>
            <w:shd w:val="clear" w:color="auto" w:fill="FFFFFF"/>
          </w:tcPr>
          <w:p w14:paraId="599CCC3E" w14:textId="409EBF8B" w:rsidR="007A0507" w:rsidRDefault="007A0507" w:rsidP="007A0507"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07F91323" w14:textId="77777777" w:rsidTr="0086493F">
        <w:tc>
          <w:tcPr>
            <w:tcW w:w="0" w:type="auto"/>
            <w:shd w:val="clear" w:color="auto" w:fill="FFFFFF"/>
          </w:tcPr>
          <w:p w14:paraId="0D642AE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543</w:t>
            </w:r>
            <w:r>
              <w:rPr>
                <w:rStyle w:val="TransUnitID"/>
                <w:lang w:val="en-GB"/>
              </w:rPr>
              <w:t>44751d2f-38d4-4a57-8513-77480c57946d</w:t>
            </w:r>
          </w:p>
        </w:tc>
        <w:tc>
          <w:tcPr>
            <w:tcW w:w="0" w:type="auto"/>
            <w:shd w:val="clear" w:color="auto" w:fill="FFFFFF"/>
          </w:tcPr>
          <w:p w14:paraId="56CE8C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02267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b.</w:t>
            </w:r>
          </w:p>
        </w:tc>
        <w:tc>
          <w:tcPr>
            <w:tcW w:w="6228" w:type="dxa"/>
            <w:shd w:val="clear" w:color="auto" w:fill="FFFFFF"/>
          </w:tcPr>
          <w:p w14:paraId="668B4593" w14:textId="252708A5" w:rsidR="007A0507" w:rsidRDefault="007A0507" w:rsidP="007A0507">
            <w:r>
              <w:rPr>
                <w:lang w:val="en-GB"/>
              </w:rPr>
              <w:t>b.</w:t>
            </w:r>
          </w:p>
        </w:tc>
      </w:tr>
      <w:tr w:rsidR="007A0507" w14:paraId="1C3D5C34" w14:textId="77777777" w:rsidTr="0086493F">
        <w:tc>
          <w:tcPr>
            <w:tcW w:w="0" w:type="auto"/>
            <w:shd w:val="clear" w:color="auto" w:fill="FFFFFF"/>
          </w:tcPr>
          <w:p w14:paraId="795FED6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544</w:t>
            </w:r>
            <w:r>
              <w:rPr>
                <w:rStyle w:val="TransUnitID"/>
                <w:lang w:val="en-GB"/>
              </w:rPr>
              <w:t>817c2433-d4d7-4183-aece-5f9f766ea1eb</w:t>
            </w:r>
          </w:p>
        </w:tc>
        <w:tc>
          <w:tcPr>
            <w:tcW w:w="0" w:type="auto"/>
            <w:shd w:val="clear" w:color="auto" w:fill="FFFFFF"/>
          </w:tcPr>
          <w:p w14:paraId="70241B8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41EFD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Food in your local area that reflects your</w:t>
            </w:r>
          </w:p>
        </w:tc>
        <w:tc>
          <w:tcPr>
            <w:tcW w:w="6228" w:type="dxa"/>
            <w:shd w:val="clear" w:color="auto" w:fill="FFFFFF"/>
          </w:tcPr>
          <w:p w14:paraId="609A5861" w14:textId="658370EA" w:rsidR="007A0507" w:rsidRDefault="007A0507" w:rsidP="007A0507"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</w:p>
        </w:tc>
      </w:tr>
      <w:tr w:rsidR="007A0507" w14:paraId="4AA1E21E" w14:textId="77777777" w:rsidTr="0086493F">
        <w:tc>
          <w:tcPr>
            <w:tcW w:w="0" w:type="auto"/>
            <w:shd w:val="clear" w:color="auto" w:fill="FFFFFF"/>
          </w:tcPr>
          <w:p w14:paraId="7906FDF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545</w:t>
            </w:r>
            <w:r>
              <w:rPr>
                <w:rStyle w:val="TransUnitID"/>
                <w:lang w:val="en-GB"/>
              </w:rPr>
              <w:t>3a3c3212-1cf5-411a-a0f4-8a72c1b72a38</w:t>
            </w:r>
          </w:p>
        </w:tc>
        <w:tc>
          <w:tcPr>
            <w:tcW w:w="0" w:type="auto"/>
            <w:shd w:val="clear" w:color="auto" w:fill="FFFFFF"/>
          </w:tcPr>
          <w:p w14:paraId="1C4B07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57C560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culture that is affordable?{7}</w:t>
            </w:r>
          </w:p>
        </w:tc>
        <w:tc>
          <w:tcPr>
            <w:tcW w:w="6228" w:type="dxa"/>
            <w:shd w:val="clear" w:color="auto" w:fill="FFFFFF"/>
          </w:tcPr>
          <w:p w14:paraId="0DFD5490" w14:textId="7E8FAC14" w:rsidR="007A0507" w:rsidRDefault="007A0507" w:rsidP="007A0507"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yig</w:t>
            </w:r>
            <w:proofErr w:type="spellEnd"/>
            <w:r>
              <w:rPr>
                <w:lang w:val="en-GB"/>
              </w:rPr>
              <w:t>?{7}</w:t>
            </w:r>
          </w:p>
        </w:tc>
      </w:tr>
      <w:tr w:rsidR="007A0507" w14:paraId="5B23D935" w14:textId="77777777" w:rsidTr="0086493F">
        <w:tc>
          <w:tcPr>
            <w:tcW w:w="0" w:type="auto"/>
            <w:shd w:val="clear" w:color="auto" w:fill="FFFFFF"/>
          </w:tcPr>
          <w:p w14:paraId="3F6C6F8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546</w:t>
            </w:r>
            <w:r>
              <w:rPr>
                <w:rStyle w:val="TransUnitID"/>
                <w:lang w:val="en-GB"/>
              </w:rPr>
              <w:t>ebf5cd67-ccaf-4f7a-a2b4-0d748a13301a</w:t>
            </w:r>
          </w:p>
        </w:tc>
        <w:tc>
          <w:tcPr>
            <w:tcW w:w="0" w:type="auto"/>
            <w:shd w:val="clear" w:color="auto" w:fill="FFFFFF"/>
          </w:tcPr>
          <w:p w14:paraId="3DFEF3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DF62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Very easy</w:t>
            </w:r>
          </w:p>
        </w:tc>
        <w:tc>
          <w:tcPr>
            <w:tcW w:w="6228" w:type="dxa"/>
            <w:shd w:val="clear" w:color="auto" w:fill="FFFFFF"/>
          </w:tcPr>
          <w:p w14:paraId="2CE4A893" w14:textId="68C96AC2" w:rsidR="007A0507" w:rsidRDefault="007A0507" w:rsidP="007A0507">
            <w:proofErr w:type="spellStart"/>
            <w:r>
              <w:rPr>
                <w:lang w:val="en-GB"/>
              </w:rPr>
              <w:t>Yooj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5D923D2A" w14:textId="77777777" w:rsidTr="0086493F">
        <w:tc>
          <w:tcPr>
            <w:tcW w:w="0" w:type="auto"/>
            <w:shd w:val="clear" w:color="auto" w:fill="FFFFFF"/>
          </w:tcPr>
          <w:p w14:paraId="09509CE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547</w:t>
            </w:r>
            <w:r>
              <w:rPr>
                <w:rStyle w:val="TransUnitID"/>
                <w:lang w:val="en-GB"/>
              </w:rPr>
              <w:t>fdf87da6-b2b8-4dfe-a034-d9afceb7c40f</w:t>
            </w:r>
          </w:p>
        </w:tc>
        <w:tc>
          <w:tcPr>
            <w:tcW w:w="0" w:type="auto"/>
            <w:shd w:val="clear" w:color="auto" w:fill="FFFFFF"/>
          </w:tcPr>
          <w:p w14:paraId="749EEF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682E6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easy</w:t>
            </w:r>
          </w:p>
        </w:tc>
        <w:tc>
          <w:tcPr>
            <w:tcW w:w="6228" w:type="dxa"/>
            <w:shd w:val="clear" w:color="auto" w:fill="FFFFFF"/>
          </w:tcPr>
          <w:p w14:paraId="07C9A381" w14:textId="1211791C" w:rsidR="007A0507" w:rsidRDefault="007A0507" w:rsidP="007A0507">
            <w:proofErr w:type="spellStart"/>
            <w:r>
              <w:rPr>
                <w:lang w:val="en-GB"/>
              </w:rPr>
              <w:t>Yooj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yim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</w:p>
        </w:tc>
      </w:tr>
      <w:tr w:rsidR="007A0507" w14:paraId="54D0E843" w14:textId="77777777" w:rsidTr="0086493F">
        <w:tc>
          <w:tcPr>
            <w:tcW w:w="0" w:type="auto"/>
            <w:shd w:val="clear" w:color="auto" w:fill="FFFFFF"/>
          </w:tcPr>
          <w:p w14:paraId="4E41620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548</w:t>
            </w:r>
            <w:r>
              <w:rPr>
                <w:rStyle w:val="TransUnitID"/>
                <w:lang w:val="en-GB"/>
              </w:rPr>
              <w:t>d0ef77a7-7fdc-4790-bb0a-52fb3d0407ac</w:t>
            </w:r>
          </w:p>
        </w:tc>
        <w:tc>
          <w:tcPr>
            <w:tcW w:w="0" w:type="auto"/>
            <w:shd w:val="clear" w:color="auto" w:fill="FFFFFF"/>
          </w:tcPr>
          <w:p w14:paraId="3D5A84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4945A6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difficult</w:t>
            </w:r>
          </w:p>
        </w:tc>
        <w:tc>
          <w:tcPr>
            <w:tcW w:w="6228" w:type="dxa"/>
            <w:shd w:val="clear" w:color="auto" w:fill="FFFFFF"/>
          </w:tcPr>
          <w:p w14:paraId="5A5DA006" w14:textId="435FD87A" w:rsidR="007A0507" w:rsidRDefault="007A0507" w:rsidP="007A0507"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</w:p>
        </w:tc>
      </w:tr>
      <w:tr w:rsidR="007A0507" w14:paraId="59DC2F62" w14:textId="77777777" w:rsidTr="0086493F">
        <w:tc>
          <w:tcPr>
            <w:tcW w:w="0" w:type="auto"/>
            <w:shd w:val="clear" w:color="auto" w:fill="FFFFFF"/>
          </w:tcPr>
          <w:p w14:paraId="6D6B234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549</w:t>
            </w:r>
            <w:r>
              <w:rPr>
                <w:rStyle w:val="TransUnitID"/>
                <w:lang w:val="en-GB"/>
              </w:rPr>
              <w:t>9b2dad0c-6eff-412a-9cf1-589f541b9ab9</w:t>
            </w:r>
          </w:p>
        </w:tc>
        <w:tc>
          <w:tcPr>
            <w:tcW w:w="0" w:type="auto"/>
            <w:shd w:val="clear" w:color="auto" w:fill="FFFFFF"/>
          </w:tcPr>
          <w:p w14:paraId="4234A1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82EFA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Very difficult</w:t>
            </w:r>
          </w:p>
        </w:tc>
        <w:tc>
          <w:tcPr>
            <w:tcW w:w="6228" w:type="dxa"/>
            <w:shd w:val="clear" w:color="auto" w:fill="FFFFFF"/>
          </w:tcPr>
          <w:p w14:paraId="3D3CA03E" w14:textId="4F0087BA" w:rsidR="007A0507" w:rsidRDefault="007A0507" w:rsidP="007A0507">
            <w:proofErr w:type="spellStart"/>
            <w:r>
              <w:rPr>
                <w:lang w:val="en-GB"/>
              </w:rPr>
              <w:t>nyuaj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231EC731" w14:textId="77777777" w:rsidTr="0086493F">
        <w:tc>
          <w:tcPr>
            <w:tcW w:w="0" w:type="auto"/>
            <w:shd w:val="clear" w:color="auto" w:fill="FFFFFF"/>
          </w:tcPr>
          <w:p w14:paraId="6F1299A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550</w:t>
            </w:r>
            <w:r>
              <w:rPr>
                <w:rStyle w:val="TransUnitID"/>
                <w:lang w:val="en-GB"/>
              </w:rPr>
              <w:t>a181601a-3a22-4b93-8f45-c478142f83a6</w:t>
            </w:r>
          </w:p>
        </w:tc>
        <w:tc>
          <w:tcPr>
            <w:tcW w:w="0" w:type="auto"/>
            <w:shd w:val="clear" w:color="auto" w:fill="FFFFFF"/>
          </w:tcPr>
          <w:p w14:paraId="379E118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61280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{7}C4.</w:t>
            </w:r>
          </w:p>
        </w:tc>
        <w:tc>
          <w:tcPr>
            <w:tcW w:w="6228" w:type="dxa"/>
            <w:shd w:val="clear" w:color="auto" w:fill="FFFFFF"/>
          </w:tcPr>
          <w:p w14:paraId="4EE0DA2D" w14:textId="6263C861" w:rsidR="007A0507" w:rsidRDefault="007A0507" w:rsidP="007A0507">
            <w:r>
              <w:rPr>
                <w:lang w:val="en-GB"/>
              </w:rPr>
              <w:t>{7}C4.</w:t>
            </w:r>
          </w:p>
        </w:tc>
      </w:tr>
      <w:tr w:rsidR="007A0507" w14:paraId="38445913" w14:textId="77777777" w:rsidTr="0086493F">
        <w:tc>
          <w:tcPr>
            <w:tcW w:w="0" w:type="auto"/>
            <w:shd w:val="clear" w:color="auto" w:fill="FFFFFF"/>
          </w:tcPr>
          <w:p w14:paraId="6ECC6A4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551</w:t>
            </w:r>
            <w:r>
              <w:rPr>
                <w:rStyle w:val="TransUnitID"/>
                <w:lang w:val="en-GB"/>
              </w:rPr>
              <w:t>57dd8446-aabe-4da1-bbae-24de4d73ad5e</w:t>
            </w:r>
          </w:p>
        </w:tc>
        <w:tc>
          <w:tcPr>
            <w:tcW w:w="0" w:type="auto"/>
            <w:shd w:val="clear" w:color="auto" w:fill="FFFFFF"/>
          </w:tcPr>
          <w:p w14:paraId="331630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560268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&lt;147&gt;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&lt;/147&gt;</w:t>
            </w:r>
            <w:r>
              <w:rPr>
                <w:lang w:val="en-GB"/>
              </w:rPr>
              <w:t>, other than your regular</w:t>
            </w:r>
          </w:p>
        </w:tc>
        <w:tc>
          <w:tcPr>
            <w:tcW w:w="6228" w:type="dxa"/>
            <w:shd w:val="clear" w:color="auto" w:fill="FFFFFF"/>
          </w:tcPr>
          <w:p w14:paraId="04B1E900" w14:textId="7652A125" w:rsidR="007A0507" w:rsidRDefault="00A9768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162288">
              <w:rPr>
                <w:color w:val="FF0000"/>
                <w:lang w:val="en-GB"/>
              </w:rPr>
              <w:t>&lt;147&gt;</w:t>
            </w:r>
            <w:r w:rsidR="007A0507">
              <w:rPr>
                <w:lang w:val="en-GB"/>
              </w:rPr>
              <w:t xml:space="preserve">30 </w:t>
            </w:r>
            <w:proofErr w:type="spellStart"/>
            <w:r w:rsidR="007A0507">
              <w:rPr>
                <w:lang w:val="en-GB"/>
              </w:rPr>
              <w:t>hnub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162288">
              <w:rPr>
                <w:lang w:val="en-GB"/>
              </w:rPr>
              <w:t xml:space="preserve"> </w:t>
            </w:r>
            <w:r w:rsidR="007A0507" w:rsidRPr="00162288">
              <w:rPr>
                <w:color w:val="FF0000"/>
                <w:lang w:val="en-GB"/>
              </w:rPr>
              <w:t>&lt;/147&gt;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tsis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yog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li </w:t>
            </w:r>
            <w:proofErr w:type="spellStart"/>
            <w:r w:rsidR="007A0507">
              <w:rPr>
                <w:lang w:val="en-GB"/>
              </w:rPr>
              <w:t>niaj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zaus</w:t>
            </w:r>
            <w:proofErr w:type="spellEnd"/>
          </w:p>
        </w:tc>
      </w:tr>
      <w:tr w:rsidR="007A0507" w14:paraId="05B98D35" w14:textId="77777777" w:rsidTr="0086493F">
        <w:tc>
          <w:tcPr>
            <w:tcW w:w="0" w:type="auto"/>
            <w:shd w:val="clear" w:color="auto" w:fill="FFFFFF"/>
          </w:tcPr>
          <w:p w14:paraId="311A10F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552</w:t>
            </w:r>
            <w:r>
              <w:rPr>
                <w:rStyle w:val="TransUnitID"/>
                <w:lang w:val="en-GB"/>
              </w:rPr>
              <w:t>026e2435-a57d-46b6-955b-d80d6e60bdad</w:t>
            </w:r>
          </w:p>
        </w:tc>
        <w:tc>
          <w:tcPr>
            <w:tcW w:w="0" w:type="auto"/>
            <w:shd w:val="clear" w:color="auto" w:fill="FFFFFF"/>
          </w:tcPr>
          <w:p w14:paraId="500965C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92C7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job, did you participate in any physical activity</w:t>
            </w:r>
          </w:p>
        </w:tc>
        <w:tc>
          <w:tcPr>
            <w:tcW w:w="6228" w:type="dxa"/>
            <w:shd w:val="clear" w:color="auto" w:fill="FFFFFF"/>
          </w:tcPr>
          <w:p w14:paraId="01005B41" w14:textId="2A163486" w:rsidR="007A0507" w:rsidRDefault="007A0507" w:rsidP="007A0507"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koom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cev</w:t>
            </w:r>
            <w:proofErr w:type="spellEnd"/>
          </w:p>
        </w:tc>
      </w:tr>
      <w:tr w:rsidR="007A0507" w14:paraId="3D357E21" w14:textId="77777777" w:rsidTr="0086493F">
        <w:tc>
          <w:tcPr>
            <w:tcW w:w="0" w:type="auto"/>
            <w:shd w:val="clear" w:color="auto" w:fill="FFFFFF"/>
          </w:tcPr>
          <w:p w14:paraId="3A6ACD6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553</w:t>
            </w:r>
            <w:r>
              <w:rPr>
                <w:rStyle w:val="TransUnitID"/>
                <w:lang w:val="en-GB"/>
              </w:rPr>
              <w:t>60b79459-97c8-41d9-bbb4-474e9f44cc7b</w:t>
            </w:r>
          </w:p>
        </w:tc>
        <w:tc>
          <w:tcPr>
            <w:tcW w:w="0" w:type="auto"/>
            <w:shd w:val="clear" w:color="auto" w:fill="FFFFFF"/>
          </w:tcPr>
          <w:p w14:paraId="2E56884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B795B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exercise such as walking, running, gardening,</w:t>
            </w:r>
          </w:p>
        </w:tc>
        <w:tc>
          <w:tcPr>
            <w:tcW w:w="6228" w:type="dxa"/>
            <w:shd w:val="clear" w:color="auto" w:fill="FFFFFF"/>
          </w:tcPr>
          <w:p w14:paraId="45F7599C" w14:textId="30E9B466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taug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khiav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teb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0EB362FE" w14:textId="77777777" w:rsidTr="0086493F">
        <w:tc>
          <w:tcPr>
            <w:tcW w:w="0" w:type="auto"/>
            <w:shd w:val="clear" w:color="auto" w:fill="FFFFFF"/>
          </w:tcPr>
          <w:p w14:paraId="4834844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554</w:t>
            </w:r>
            <w:r>
              <w:rPr>
                <w:rStyle w:val="TransUnitID"/>
                <w:lang w:val="en-GB"/>
              </w:rPr>
              <w:t>47215eca-659d-4096-a252-38374461b7e3</w:t>
            </w:r>
          </w:p>
        </w:tc>
        <w:tc>
          <w:tcPr>
            <w:tcW w:w="0" w:type="auto"/>
            <w:shd w:val="clear" w:color="auto" w:fill="FFFFFF"/>
          </w:tcPr>
          <w:p w14:paraId="21C2FB1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27B2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sports, or other types of exercise?{9}{10}{11}</w:t>
            </w:r>
          </w:p>
        </w:tc>
        <w:tc>
          <w:tcPr>
            <w:tcW w:w="6228" w:type="dxa"/>
            <w:shd w:val="clear" w:color="auto" w:fill="FFFFFF"/>
          </w:tcPr>
          <w:p w14:paraId="1DE9000B" w14:textId="5AFD099E" w:rsidR="007A0507" w:rsidRDefault="007A0507" w:rsidP="007A0507">
            <w:proofErr w:type="spellStart"/>
            <w:r>
              <w:rPr>
                <w:lang w:val="en-GB"/>
              </w:rPr>
              <w:t>kis</w:t>
            </w:r>
            <w:proofErr w:type="spellEnd"/>
            <w:r>
              <w:rPr>
                <w:lang w:val="en-GB"/>
              </w:rPr>
              <w:t xml:space="preserve"> las,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>?{9}{10}{11}</w:t>
            </w:r>
          </w:p>
        </w:tc>
      </w:tr>
      <w:tr w:rsidR="007A0507" w14:paraId="2313D725" w14:textId="77777777" w:rsidTr="0086493F">
        <w:tc>
          <w:tcPr>
            <w:tcW w:w="0" w:type="auto"/>
            <w:shd w:val="clear" w:color="auto" w:fill="FFFFFF"/>
          </w:tcPr>
          <w:p w14:paraId="12E9583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555</w:t>
            </w:r>
            <w:r>
              <w:rPr>
                <w:rStyle w:val="TransUnitID"/>
                <w:lang w:val="en-GB"/>
              </w:rPr>
              <w:t>3981cbba-f7b5-44cc-a9c9-687d7291aee1</w:t>
            </w:r>
          </w:p>
        </w:tc>
        <w:tc>
          <w:tcPr>
            <w:tcW w:w="0" w:type="auto"/>
            <w:shd w:val="clear" w:color="auto" w:fill="FFFFFF"/>
          </w:tcPr>
          <w:p w14:paraId="1CE9A9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B2B4CB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572AE158" w14:textId="5D7FC040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3372003F" w14:textId="77777777" w:rsidTr="0086493F">
        <w:tc>
          <w:tcPr>
            <w:tcW w:w="0" w:type="auto"/>
            <w:shd w:val="clear" w:color="auto" w:fill="FFFFFF"/>
          </w:tcPr>
          <w:p w14:paraId="4B3168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556</w:t>
            </w:r>
            <w:r>
              <w:rPr>
                <w:rStyle w:val="TransUnitID"/>
                <w:lang w:val="en-GB"/>
              </w:rPr>
              <w:t>964b14c6-a991-4034-9b8b-65579fa8b4cf</w:t>
            </w:r>
          </w:p>
        </w:tc>
        <w:tc>
          <w:tcPr>
            <w:tcW w:w="0" w:type="auto"/>
            <w:shd w:val="clear" w:color="auto" w:fill="FFFFFF"/>
          </w:tcPr>
          <w:p w14:paraId="4189A4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7B21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06CE4D24" w14:textId="6CADB033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9768D">
              <w:rPr>
                <w:lang w:val="en-GB"/>
              </w:rPr>
              <w:t>yog</w:t>
            </w:r>
            <w:proofErr w:type="spellEnd"/>
          </w:p>
        </w:tc>
      </w:tr>
      <w:tr w:rsidR="007A0507" w14:paraId="6B181E13" w14:textId="77777777" w:rsidTr="0086493F">
        <w:tc>
          <w:tcPr>
            <w:tcW w:w="0" w:type="auto"/>
            <w:shd w:val="clear" w:color="auto" w:fill="FFFFFF"/>
          </w:tcPr>
          <w:p w14:paraId="3780442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557</w:t>
            </w:r>
            <w:r>
              <w:rPr>
                <w:rStyle w:val="TransUnitID"/>
                <w:lang w:val="en-GB"/>
              </w:rPr>
              <w:t>57b60039-cb8c-4c14-b34f-193f46a0d936</w:t>
            </w:r>
          </w:p>
        </w:tc>
        <w:tc>
          <w:tcPr>
            <w:tcW w:w="0" w:type="auto"/>
            <w:shd w:val="clear" w:color="auto" w:fill="FFFFFF"/>
          </w:tcPr>
          <w:p w14:paraId="4EC29E9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4C248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{11}C5.</w:t>
            </w:r>
          </w:p>
        </w:tc>
        <w:tc>
          <w:tcPr>
            <w:tcW w:w="6228" w:type="dxa"/>
            <w:shd w:val="clear" w:color="auto" w:fill="FFFFFF"/>
          </w:tcPr>
          <w:p w14:paraId="53226F63" w14:textId="457A7DF2" w:rsidR="007A0507" w:rsidRDefault="007A0507" w:rsidP="007A0507">
            <w:r>
              <w:rPr>
                <w:lang w:val="en-GB"/>
              </w:rPr>
              <w:t>{11}C5.</w:t>
            </w:r>
          </w:p>
        </w:tc>
      </w:tr>
      <w:tr w:rsidR="007A0507" w14:paraId="52A99811" w14:textId="77777777" w:rsidTr="0086493F">
        <w:tc>
          <w:tcPr>
            <w:tcW w:w="0" w:type="auto"/>
            <w:shd w:val="clear" w:color="auto" w:fill="FFFFFF"/>
          </w:tcPr>
          <w:p w14:paraId="1746BB7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558</w:t>
            </w:r>
            <w:r>
              <w:rPr>
                <w:rStyle w:val="TransUnitID"/>
                <w:lang w:val="en-GB"/>
              </w:rPr>
              <w:t>9b791e08-840a-45e9-857f-e44bde727bb5</w:t>
            </w:r>
          </w:p>
        </w:tc>
        <w:tc>
          <w:tcPr>
            <w:tcW w:w="0" w:type="auto"/>
            <w:shd w:val="clear" w:color="auto" w:fill="FFFFFF"/>
          </w:tcPr>
          <w:p w14:paraId="0F9166F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28032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12}During</w:t>
            </w:r>
            <w:proofErr w:type="gramEnd"/>
            <w:r>
              <w:rPr>
                <w:lang w:val="en-GB"/>
              </w:rPr>
              <w:t xml:space="preserve"> an </w:t>
            </w:r>
            <w:r>
              <w:rPr>
                <w:rStyle w:val="Tag"/>
                <w:lang w:val="en-GB"/>
              </w:rPr>
              <w:t>&lt;148&gt;</w:t>
            </w:r>
            <w:r>
              <w:rPr>
                <w:lang w:val="en-GB"/>
              </w:rPr>
              <w:t>average week</w:t>
            </w:r>
            <w:r>
              <w:rPr>
                <w:rStyle w:val="Tag"/>
                <w:lang w:val="en-GB"/>
              </w:rPr>
              <w:t>&lt;/148&gt;</w:t>
            </w:r>
            <w:r>
              <w:rPr>
                <w:lang w:val="en-GB"/>
              </w:rPr>
              <w:t>, other than your regular job, how many days do you participate in any physical activity or exercise for at least 30 minutes per day?{14}</w:t>
            </w:r>
          </w:p>
        </w:tc>
        <w:tc>
          <w:tcPr>
            <w:tcW w:w="6228" w:type="dxa"/>
            <w:shd w:val="clear" w:color="auto" w:fill="FFFFFF"/>
          </w:tcPr>
          <w:p w14:paraId="120E88FA" w14:textId="234BE262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12}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proofErr w:type="gram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162288">
              <w:rPr>
                <w:color w:val="FF0000"/>
                <w:lang w:val="en-GB"/>
              </w:rPr>
              <w:t>&lt;148&gt;</w:t>
            </w:r>
            <w:r w:rsidR="00162288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lim</w:t>
            </w:r>
            <w:proofErr w:type="spellEnd"/>
            <w:r w:rsidR="00A9768D">
              <w:rPr>
                <w:lang w:val="en-GB"/>
              </w:rPr>
              <w:t xml:space="preserve"> </w:t>
            </w:r>
            <w:del w:id="108" w:author="SK V" w:date="2022-05-09T06:00:00Z">
              <w:r w:rsidR="00A9768D" w:rsidDel="00FC1D91">
                <w:rPr>
                  <w:lang w:val="en-GB"/>
                </w:rPr>
                <w:delText>ntawm</w:delText>
              </w:r>
            </w:del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tiam</w:t>
            </w:r>
            <w:proofErr w:type="spellEnd"/>
            <w:r w:rsidR="00162288">
              <w:rPr>
                <w:lang w:val="en-GB"/>
              </w:rPr>
              <w:t xml:space="preserve"> </w:t>
            </w:r>
            <w:r w:rsidRPr="00162288">
              <w:rPr>
                <w:color w:val="FF0000"/>
                <w:lang w:val="en-GB"/>
              </w:rPr>
              <w:t>&lt;/148&gt;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  <w:r>
              <w:rPr>
                <w:lang w:val="en-GB"/>
              </w:rPr>
              <w:t xml:space="preserve"> 30 </w:t>
            </w:r>
            <w:proofErr w:type="spellStart"/>
            <w:r>
              <w:rPr>
                <w:lang w:val="en-GB"/>
              </w:rPr>
              <w:t>feeb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>?{14}</w:t>
            </w:r>
          </w:p>
        </w:tc>
      </w:tr>
      <w:tr w:rsidR="007A0507" w14:paraId="6E325528" w14:textId="77777777" w:rsidTr="0086493F">
        <w:tc>
          <w:tcPr>
            <w:tcW w:w="0" w:type="auto"/>
            <w:shd w:val="clear" w:color="auto" w:fill="FFFFFF"/>
          </w:tcPr>
          <w:p w14:paraId="4F3B955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559</w:t>
            </w:r>
            <w:r>
              <w:rPr>
                <w:rStyle w:val="TransUnitID"/>
                <w:lang w:val="en-GB"/>
              </w:rPr>
              <w:t>2ff0d5dc-9c7d-4080-80d5-a3d30f4f3edb</w:t>
            </w:r>
          </w:p>
        </w:tc>
        <w:tc>
          <w:tcPr>
            <w:tcW w:w="0" w:type="auto"/>
            <w:shd w:val="clear" w:color="auto" w:fill="FFFFFF"/>
          </w:tcPr>
          <w:p w14:paraId="3BDC60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6096B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15}Number</w:t>
            </w:r>
            <w:proofErr w:type="gramEnd"/>
            <w:r>
              <w:rPr>
                <w:lang w:val="en-GB"/>
              </w:rPr>
              <w:t xml:space="preserve"> of days</w:t>
            </w:r>
          </w:p>
        </w:tc>
        <w:tc>
          <w:tcPr>
            <w:tcW w:w="6228" w:type="dxa"/>
            <w:shd w:val="clear" w:color="auto" w:fill="FFFFFF"/>
          </w:tcPr>
          <w:p w14:paraId="64821A28" w14:textId="460825CA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15}</w:t>
            </w:r>
            <w:proofErr w:type="spellStart"/>
            <w:ins w:id="109" w:author="SK V" w:date="2022-05-09T06:06:00Z">
              <w:r w:rsidR="000377DB">
                <w:rPr>
                  <w:lang w:val="en-GB"/>
                </w:rPr>
                <w:t>Naj</w:t>
              </w:r>
              <w:proofErr w:type="spellEnd"/>
              <w:proofErr w:type="gramEnd"/>
              <w:r w:rsidR="000377DB">
                <w:rPr>
                  <w:lang w:val="en-GB"/>
                </w:rPr>
                <w:t xml:space="preserve"> </w:t>
              </w:r>
              <w:proofErr w:type="spellStart"/>
              <w:r w:rsidR="000377DB">
                <w:rPr>
                  <w:lang w:val="en-GB"/>
                </w:rPr>
                <w:t>npawb</w:t>
              </w:r>
            </w:ins>
            <w:proofErr w:type="spellEnd"/>
            <w:ins w:id="110" w:author="SK V" w:date="2022-05-09T06:01:00Z">
              <w:r w:rsidR="000377DB">
                <w:rPr>
                  <w:lang w:val="en-GB"/>
                </w:rPr>
                <w:t xml:space="preserve"> </w:t>
              </w:r>
            </w:ins>
            <w:del w:id="111" w:author="SK V" w:date="2022-05-09T06:02:00Z">
              <w:r w:rsidDel="000377DB">
                <w:rPr>
                  <w:lang w:val="en-GB"/>
                </w:rPr>
                <w:delText>Ntau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7A0507" w14:paraId="3C38D5E3" w14:textId="77777777" w:rsidTr="0086493F">
        <w:tc>
          <w:tcPr>
            <w:tcW w:w="0" w:type="auto"/>
            <w:shd w:val="clear" w:color="auto" w:fill="FFFFFF"/>
          </w:tcPr>
          <w:p w14:paraId="1BF9DD9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560</w:t>
            </w:r>
            <w:r>
              <w:rPr>
                <w:rStyle w:val="TransUnitID"/>
                <w:lang w:val="en-GB"/>
              </w:rPr>
              <w:t>3a31ed9c-17a0-4ee1-9a9e-d1b53fa97dc6</w:t>
            </w:r>
          </w:p>
        </w:tc>
        <w:tc>
          <w:tcPr>
            <w:tcW w:w="0" w:type="auto"/>
            <w:shd w:val="clear" w:color="auto" w:fill="FFFFFF"/>
          </w:tcPr>
          <w:p w14:paraId="5BB5A4D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82C46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{14}C6.</w:t>
            </w:r>
          </w:p>
        </w:tc>
        <w:tc>
          <w:tcPr>
            <w:tcW w:w="6228" w:type="dxa"/>
            <w:shd w:val="clear" w:color="auto" w:fill="FFFFFF"/>
          </w:tcPr>
          <w:p w14:paraId="4DB5382C" w14:textId="35F7F23B" w:rsidR="007A0507" w:rsidRDefault="007A0507" w:rsidP="007A0507">
            <w:r>
              <w:rPr>
                <w:lang w:val="en-GB"/>
              </w:rPr>
              <w:t>{14}C6.</w:t>
            </w:r>
          </w:p>
        </w:tc>
      </w:tr>
      <w:tr w:rsidR="007A0507" w14:paraId="776CA90F" w14:textId="77777777" w:rsidTr="0086493F">
        <w:tc>
          <w:tcPr>
            <w:tcW w:w="0" w:type="auto"/>
            <w:shd w:val="clear" w:color="auto" w:fill="FFFFFF"/>
          </w:tcPr>
          <w:p w14:paraId="6B72408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561</w:t>
            </w:r>
            <w:r>
              <w:rPr>
                <w:rStyle w:val="TransUnitID"/>
                <w:lang w:val="en-GB"/>
              </w:rPr>
              <w:t>177583ce-f9fe-4ba3-a219-c959e504d7cc</w:t>
            </w:r>
          </w:p>
        </w:tc>
        <w:tc>
          <w:tcPr>
            <w:tcW w:w="0" w:type="auto"/>
            <w:shd w:val="clear" w:color="auto" w:fill="FFFFFF"/>
          </w:tcPr>
          <w:p w14:paraId="192162F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DD758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16}During</w:t>
            </w:r>
            <w:proofErr w:type="gramEnd"/>
            <w:r>
              <w:rPr>
                <w:lang w:val="en-GB"/>
              </w:rPr>
              <w:t xml:space="preserve"> an </w:t>
            </w:r>
            <w:r>
              <w:rPr>
                <w:rStyle w:val="Tag"/>
                <w:lang w:val="en-GB"/>
              </w:rPr>
              <w:t>&lt;149&gt;</w:t>
            </w:r>
            <w:r>
              <w:rPr>
                <w:lang w:val="en-GB"/>
              </w:rPr>
              <w:t>average week</w:t>
            </w:r>
            <w:r>
              <w:rPr>
                <w:rStyle w:val="Tag"/>
                <w:lang w:val="en-GB"/>
              </w:rPr>
              <w:t>&lt;/149&gt;</w:t>
            </w:r>
            <w:r>
              <w:rPr>
                <w:lang w:val="en-GB"/>
              </w:rPr>
              <w:t>, how many days do you walk/bike to get to and from places such as work, stores, or to run errands?{18}</w:t>
            </w:r>
          </w:p>
        </w:tc>
        <w:tc>
          <w:tcPr>
            <w:tcW w:w="6228" w:type="dxa"/>
            <w:shd w:val="clear" w:color="auto" w:fill="FFFFFF"/>
          </w:tcPr>
          <w:p w14:paraId="3AF22B1C" w14:textId="73B50942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16}</w:t>
            </w:r>
            <w:proofErr w:type="spellStart"/>
            <w:r>
              <w:rPr>
                <w:lang w:val="en-GB"/>
              </w:rPr>
              <w:t>Thaum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162288">
              <w:rPr>
                <w:color w:val="FF0000"/>
                <w:lang w:val="en-GB"/>
              </w:rPr>
              <w:t>&lt;149&gt;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tiam</w:t>
            </w:r>
            <w:proofErr w:type="spellEnd"/>
            <w:r w:rsidR="00162288">
              <w:rPr>
                <w:lang w:val="en-GB"/>
              </w:rPr>
              <w:t xml:space="preserve"> </w:t>
            </w:r>
            <w:r w:rsidRPr="00162288">
              <w:rPr>
                <w:color w:val="FF0000"/>
                <w:lang w:val="en-GB"/>
              </w:rPr>
              <w:t>&lt;/149&gt;</w:t>
            </w:r>
            <w:r>
              <w:rPr>
                <w:lang w:val="en-GB"/>
              </w:rPr>
              <w:t xml:space="preserve">, </w:t>
            </w:r>
            <w:ins w:id="112" w:author="SK V" w:date="2022-05-09T06:04:00Z">
              <w:r w:rsidR="000377DB">
                <w:rPr>
                  <w:lang w:val="en-GB"/>
                </w:rPr>
                <w:t xml:space="preserve">Pes </w:t>
              </w:r>
              <w:proofErr w:type="spellStart"/>
              <w:r w:rsidR="000377DB">
                <w:rPr>
                  <w:lang w:val="en-GB"/>
                </w:rPr>
                <w:t>tsawg</w:t>
              </w:r>
              <w:proofErr w:type="spellEnd"/>
              <w:r w:rsidR="000377DB">
                <w:rPr>
                  <w:lang w:val="en-GB"/>
                </w:rPr>
                <w:t xml:space="preserve"> </w:t>
              </w:r>
              <w:proofErr w:type="spellStart"/>
              <w:r w:rsidR="000377DB">
                <w:rPr>
                  <w:lang w:val="en-GB"/>
                </w:rPr>
                <w:t>hnub</w:t>
              </w:r>
              <w:proofErr w:type="spellEnd"/>
              <w:r w:rsidR="000377DB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ins w:id="113" w:author="SK V" w:date="2022-05-09T06:03:00Z">
              <w:r w:rsidR="000377DB">
                <w:rPr>
                  <w:lang w:val="en-GB"/>
                </w:rPr>
                <w:t>caij</w:t>
              </w:r>
              <w:proofErr w:type="spellEnd"/>
              <w:r w:rsidR="000377DB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tsheb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vab</w:t>
            </w:r>
            <w:proofErr w:type="spellEnd"/>
            <w:r>
              <w:rPr>
                <w:lang w:val="en-GB"/>
              </w:rPr>
              <w:t xml:space="preserve"> </w:t>
            </w:r>
            <w:del w:id="114" w:author="SK V" w:date="2022-05-09T06:03:00Z">
              <w:r w:rsidDel="000377DB">
                <w:rPr>
                  <w:lang w:val="en-GB"/>
                </w:rPr>
                <w:delText>tau pes tsawg hnub mus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khw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>?{18}</w:t>
            </w:r>
          </w:p>
        </w:tc>
      </w:tr>
      <w:tr w:rsidR="007A0507" w14:paraId="5F33AF37" w14:textId="77777777" w:rsidTr="0086493F">
        <w:tc>
          <w:tcPr>
            <w:tcW w:w="0" w:type="auto"/>
            <w:shd w:val="clear" w:color="auto" w:fill="FFFFFF"/>
          </w:tcPr>
          <w:p w14:paraId="1E9EA72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562</w:t>
            </w:r>
            <w:r>
              <w:rPr>
                <w:rStyle w:val="TransUnitID"/>
                <w:lang w:val="en-GB"/>
              </w:rPr>
              <w:t>cfef2658-850a-4567-8f5f-546e6c8fc38e</w:t>
            </w:r>
          </w:p>
        </w:tc>
        <w:tc>
          <w:tcPr>
            <w:tcW w:w="0" w:type="auto"/>
            <w:shd w:val="clear" w:color="auto" w:fill="FFFFFF"/>
          </w:tcPr>
          <w:p w14:paraId="477E481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9FC56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19}Number</w:t>
            </w:r>
            <w:proofErr w:type="gramEnd"/>
            <w:r>
              <w:rPr>
                <w:lang w:val="en-GB"/>
              </w:rPr>
              <w:t xml:space="preserve"> of days{18}</w:t>
            </w:r>
          </w:p>
        </w:tc>
        <w:tc>
          <w:tcPr>
            <w:tcW w:w="6228" w:type="dxa"/>
            <w:shd w:val="clear" w:color="auto" w:fill="FFFFFF"/>
          </w:tcPr>
          <w:p w14:paraId="5664418D" w14:textId="560A01BE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19}</w:t>
            </w:r>
            <w:proofErr w:type="spellStart"/>
            <w:ins w:id="115" w:author="SK V" w:date="2022-05-09T06:06:00Z">
              <w:r w:rsidR="000377DB">
                <w:rPr>
                  <w:lang w:val="en-GB"/>
                </w:rPr>
                <w:t>Naj</w:t>
              </w:r>
              <w:proofErr w:type="spellEnd"/>
              <w:proofErr w:type="gramEnd"/>
              <w:r w:rsidR="000377DB">
                <w:rPr>
                  <w:lang w:val="en-GB"/>
                </w:rPr>
                <w:t xml:space="preserve"> </w:t>
              </w:r>
              <w:proofErr w:type="spellStart"/>
              <w:r w:rsidR="000377DB">
                <w:rPr>
                  <w:lang w:val="en-GB"/>
                </w:rPr>
                <w:t>npawb</w:t>
              </w:r>
              <w:proofErr w:type="spellEnd"/>
              <w:r w:rsidR="000377DB">
                <w:rPr>
                  <w:lang w:val="en-GB"/>
                </w:rPr>
                <w:t xml:space="preserve"> </w:t>
              </w:r>
            </w:ins>
            <w:del w:id="116" w:author="SK V" w:date="2022-05-09T06:05:00Z">
              <w:r w:rsidDel="000377DB">
                <w:rPr>
                  <w:lang w:val="en-GB"/>
                </w:rPr>
                <w:delText>Ntau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>{18}</w:t>
            </w:r>
          </w:p>
        </w:tc>
      </w:tr>
      <w:tr w:rsidR="007A0507" w14:paraId="321A3DE9" w14:textId="77777777" w:rsidTr="0086493F">
        <w:tc>
          <w:tcPr>
            <w:tcW w:w="0" w:type="auto"/>
            <w:shd w:val="clear" w:color="auto" w:fill="FFFFFF"/>
          </w:tcPr>
          <w:p w14:paraId="5CD5A78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563</w:t>
            </w:r>
            <w:r>
              <w:rPr>
                <w:rStyle w:val="TransUnitID"/>
                <w:lang w:val="en-GB"/>
              </w:rPr>
              <w:t>e205e5b8-9f7a-4f5a-97fc-5f8bbf6c43b9</w:t>
            </w:r>
          </w:p>
        </w:tc>
        <w:tc>
          <w:tcPr>
            <w:tcW w:w="0" w:type="auto"/>
            <w:shd w:val="clear" w:color="auto" w:fill="FFFFFF"/>
          </w:tcPr>
          <w:p w14:paraId="0B8891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148829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20}For</w:t>
            </w:r>
            <w:proofErr w:type="gramEnd"/>
            <w:r>
              <w:rPr>
                <w:lang w:val="en-GB"/>
              </w:rPr>
              <w:t xml:space="preserve"> questions C7 to C9, consider a drink of alcohol to be a can or bottle of beer or malt beverage, a glass of wine or a wine cooler, a shot glass of liquor, or a mixed drink.</w:t>
            </w:r>
          </w:p>
        </w:tc>
        <w:tc>
          <w:tcPr>
            <w:tcW w:w="6228" w:type="dxa"/>
            <w:shd w:val="clear" w:color="auto" w:fill="FFFFFF"/>
          </w:tcPr>
          <w:p w14:paraId="25C5D8C8" w14:textId="39B70D8F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20}Rau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C7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C9,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raj mis </w:t>
            </w:r>
            <w:proofErr w:type="spellStart"/>
            <w:r>
              <w:rPr>
                <w:lang w:val="en-GB"/>
              </w:rPr>
              <w:t>npias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malt, </w:t>
            </w:r>
            <w:proofErr w:type="spellStart"/>
            <w:r>
              <w:rPr>
                <w:lang w:val="en-GB"/>
              </w:rPr>
              <w:t>khob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khob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sib </w:t>
            </w:r>
            <w:proofErr w:type="spellStart"/>
            <w:r>
              <w:rPr>
                <w:lang w:val="en-GB"/>
              </w:rPr>
              <w:t>xyaw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A0507" w14:paraId="6C9E484B" w14:textId="77777777" w:rsidTr="0086493F">
        <w:tc>
          <w:tcPr>
            <w:tcW w:w="0" w:type="auto"/>
            <w:shd w:val="clear" w:color="auto" w:fill="FFFFFF"/>
          </w:tcPr>
          <w:p w14:paraId="33C5D1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564</w:t>
            </w:r>
            <w:r>
              <w:rPr>
                <w:rStyle w:val="TransUnitID"/>
                <w:lang w:val="en-GB"/>
              </w:rPr>
              <w:t>efc3219a-b7c2-4365-92c5-9c6a20c2c8ca</w:t>
            </w:r>
          </w:p>
        </w:tc>
        <w:tc>
          <w:tcPr>
            <w:tcW w:w="0" w:type="auto"/>
            <w:shd w:val="clear" w:color="auto" w:fill="FFFFFF"/>
          </w:tcPr>
          <w:p w14:paraId="47044FF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7C460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{20}C7.</w:t>
            </w:r>
          </w:p>
        </w:tc>
        <w:tc>
          <w:tcPr>
            <w:tcW w:w="6228" w:type="dxa"/>
            <w:shd w:val="clear" w:color="auto" w:fill="FFFFFF"/>
          </w:tcPr>
          <w:p w14:paraId="3996E364" w14:textId="17BA9A78" w:rsidR="007A0507" w:rsidRDefault="007A0507" w:rsidP="007A0507">
            <w:r>
              <w:rPr>
                <w:lang w:val="en-GB"/>
              </w:rPr>
              <w:t>{20}C7.</w:t>
            </w:r>
          </w:p>
        </w:tc>
      </w:tr>
      <w:tr w:rsidR="007A0507" w14:paraId="2C244D19" w14:textId="77777777" w:rsidTr="0086493F">
        <w:tc>
          <w:tcPr>
            <w:tcW w:w="0" w:type="auto"/>
            <w:shd w:val="clear" w:color="auto" w:fill="FFFFFF"/>
          </w:tcPr>
          <w:p w14:paraId="0F4864B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565</w:t>
            </w:r>
            <w:r>
              <w:rPr>
                <w:rStyle w:val="TransUnitID"/>
                <w:lang w:val="en-GB"/>
              </w:rPr>
              <w:t>37882f0f-e3ca-48c4-a4ba-1f2619908309</w:t>
            </w:r>
          </w:p>
        </w:tc>
        <w:tc>
          <w:tcPr>
            <w:tcW w:w="0" w:type="auto"/>
            <w:shd w:val="clear" w:color="auto" w:fill="FFFFFF"/>
          </w:tcPr>
          <w:p w14:paraId="674BFFD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A1D8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&lt;150&gt;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&lt;/150&gt;</w:t>
            </w:r>
            <w:r>
              <w:rPr>
                <w:lang w:val="en-GB"/>
              </w:rPr>
              <w:t>, on how many days</w:t>
            </w:r>
          </w:p>
        </w:tc>
        <w:tc>
          <w:tcPr>
            <w:tcW w:w="6228" w:type="dxa"/>
            <w:shd w:val="clear" w:color="auto" w:fill="FFFFFF"/>
          </w:tcPr>
          <w:p w14:paraId="00ED56B7" w14:textId="1B258C80" w:rsidR="007A0507" w:rsidRDefault="00A9768D" w:rsidP="007A0507">
            <w:proofErr w:type="spellStart"/>
            <w:r>
              <w:rPr>
                <w:lang w:val="en-GB"/>
              </w:rPr>
              <w:t>S</w:t>
            </w:r>
            <w:r w:rsidR="007A0507">
              <w:rPr>
                <w:lang w:val="en-GB"/>
              </w:rPr>
              <w:t>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hawm</w:t>
            </w:r>
            <w:proofErr w:type="spellEnd"/>
            <w:r w:rsidR="007A0507">
              <w:rPr>
                <w:lang w:val="en-GB"/>
              </w:rPr>
              <w:t xml:space="preserve"> </w:t>
            </w:r>
            <w:r w:rsidR="007A0507" w:rsidRPr="00162288">
              <w:rPr>
                <w:color w:val="FF0000"/>
                <w:lang w:val="en-GB"/>
              </w:rPr>
              <w:t>&lt;150&gt;</w:t>
            </w:r>
            <w:r w:rsidR="007A0507">
              <w:rPr>
                <w:lang w:val="en-GB"/>
              </w:rPr>
              <w:t xml:space="preserve">30 </w:t>
            </w:r>
            <w:proofErr w:type="spellStart"/>
            <w:r w:rsidR="007A0507">
              <w:rPr>
                <w:lang w:val="en-GB"/>
              </w:rPr>
              <w:t>hnub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dhau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7A0507" w:rsidRPr="00162288">
              <w:rPr>
                <w:color w:val="FF0000"/>
                <w:lang w:val="en-GB"/>
              </w:rPr>
              <w:t>&lt;/150&gt;</w:t>
            </w:r>
            <w:r w:rsidR="007A0507">
              <w:rPr>
                <w:lang w:val="en-GB"/>
              </w:rPr>
              <w:t xml:space="preserve">, </w:t>
            </w:r>
            <w:proofErr w:type="spellStart"/>
            <w:r w:rsidR="007A0507">
              <w:rPr>
                <w:lang w:val="en-GB"/>
              </w:rPr>
              <w:t>muaj</w:t>
            </w:r>
            <w:proofErr w:type="spellEnd"/>
            <w:r w:rsidR="007A0507">
              <w:rPr>
                <w:lang w:val="en-GB"/>
              </w:rPr>
              <w:t xml:space="preserve"> pes </w:t>
            </w:r>
            <w:proofErr w:type="spellStart"/>
            <w:r w:rsidR="007A0507">
              <w:rPr>
                <w:lang w:val="en-GB"/>
              </w:rPr>
              <w:t>tsawg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hnub</w:t>
            </w:r>
            <w:proofErr w:type="spellEnd"/>
          </w:p>
        </w:tc>
      </w:tr>
      <w:tr w:rsidR="007A0507" w14:paraId="19EF95EF" w14:textId="77777777" w:rsidTr="0086493F">
        <w:tc>
          <w:tcPr>
            <w:tcW w:w="0" w:type="auto"/>
            <w:shd w:val="clear" w:color="auto" w:fill="FFFFFF"/>
          </w:tcPr>
          <w:p w14:paraId="07AE8EC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566</w:t>
            </w:r>
            <w:r>
              <w:rPr>
                <w:rStyle w:val="TransUnitID"/>
                <w:lang w:val="en-GB"/>
              </w:rPr>
              <w:t>494c026e-4130-437a-9e55-86187df5fecb</w:t>
            </w:r>
          </w:p>
        </w:tc>
        <w:tc>
          <w:tcPr>
            <w:tcW w:w="0" w:type="auto"/>
            <w:shd w:val="clear" w:color="auto" w:fill="FFFFFF"/>
          </w:tcPr>
          <w:p w14:paraId="4EA82D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E037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did you have at least one drink of any</w:t>
            </w:r>
          </w:p>
        </w:tc>
        <w:tc>
          <w:tcPr>
            <w:tcW w:w="6228" w:type="dxa"/>
            <w:shd w:val="clear" w:color="auto" w:fill="FFFFFF"/>
          </w:tcPr>
          <w:p w14:paraId="48CDCAF3" w14:textId="4EABDDFA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</w:p>
        </w:tc>
      </w:tr>
      <w:tr w:rsidR="007A0507" w14:paraId="4E5252FC" w14:textId="77777777" w:rsidTr="0086493F">
        <w:tc>
          <w:tcPr>
            <w:tcW w:w="0" w:type="auto"/>
            <w:shd w:val="clear" w:color="auto" w:fill="FFFFFF"/>
          </w:tcPr>
          <w:p w14:paraId="1757BA8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567</w:t>
            </w:r>
            <w:r>
              <w:rPr>
                <w:rStyle w:val="TransUnitID"/>
                <w:lang w:val="en-GB"/>
              </w:rPr>
              <w:t>31fd47b6-426f-4435-bded-7334d911d267</w:t>
            </w:r>
          </w:p>
        </w:tc>
        <w:tc>
          <w:tcPr>
            <w:tcW w:w="0" w:type="auto"/>
            <w:shd w:val="clear" w:color="auto" w:fill="FFFFFF"/>
          </w:tcPr>
          <w:p w14:paraId="1B9AC80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F93E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alcoholic beverage?{22}</w:t>
            </w:r>
          </w:p>
        </w:tc>
        <w:tc>
          <w:tcPr>
            <w:tcW w:w="6228" w:type="dxa"/>
            <w:shd w:val="clear" w:color="auto" w:fill="FFFFFF"/>
          </w:tcPr>
          <w:p w14:paraId="43DB477D" w14:textId="326FA559" w:rsidR="007A0507" w:rsidRDefault="007A0507" w:rsidP="007A0507"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>?{22}</w:t>
            </w:r>
          </w:p>
        </w:tc>
      </w:tr>
      <w:tr w:rsidR="007A0507" w14:paraId="7B1CADAF" w14:textId="77777777" w:rsidTr="0086493F">
        <w:tc>
          <w:tcPr>
            <w:tcW w:w="0" w:type="auto"/>
            <w:shd w:val="clear" w:color="auto" w:fill="FFFFFF"/>
          </w:tcPr>
          <w:p w14:paraId="47467FD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568</w:t>
            </w:r>
            <w:r>
              <w:rPr>
                <w:rStyle w:val="TransUnitID"/>
                <w:lang w:val="en-GB"/>
              </w:rPr>
              <w:t>c2ff29de-aa19-4ae2-9bea-0b54b7fbc361</w:t>
            </w:r>
          </w:p>
        </w:tc>
        <w:tc>
          <w:tcPr>
            <w:tcW w:w="0" w:type="auto"/>
            <w:shd w:val="clear" w:color="auto" w:fill="FFFFFF"/>
          </w:tcPr>
          <w:p w14:paraId="76A2287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F7A8F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Number of days</w:t>
            </w:r>
          </w:p>
        </w:tc>
        <w:tc>
          <w:tcPr>
            <w:tcW w:w="6228" w:type="dxa"/>
            <w:shd w:val="clear" w:color="auto" w:fill="FFFFFF"/>
          </w:tcPr>
          <w:p w14:paraId="4919BAB6" w14:textId="28784F2D" w:rsidR="007A0507" w:rsidRDefault="00D52190" w:rsidP="007A0507">
            <w:proofErr w:type="spellStart"/>
            <w:ins w:id="117" w:author="SK V" w:date="2022-05-09T06:08:00Z">
              <w:r>
                <w:rPr>
                  <w:lang w:val="en-GB"/>
                </w:rPr>
                <w:t>Naj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npawb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118" w:author="SK V" w:date="2022-05-09T06:08:00Z">
              <w:r w:rsidR="007A0507" w:rsidDel="00D52190">
                <w:rPr>
                  <w:lang w:val="en-GB"/>
                </w:rPr>
                <w:delText>C</w:delText>
              </w:r>
            </w:del>
            <w:del w:id="119" w:author="SK V" w:date="2022-05-09T06:07:00Z">
              <w:r w:rsidR="007A0507" w:rsidDel="00D52190">
                <w:rPr>
                  <w:lang w:val="en-GB"/>
                </w:rPr>
                <w:delText>ov</w:delText>
              </w:r>
            </w:del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hnub</w:t>
            </w:r>
            <w:proofErr w:type="spellEnd"/>
          </w:p>
        </w:tc>
      </w:tr>
      <w:tr w:rsidR="007A0507" w14:paraId="77AA0B5B" w14:textId="77777777" w:rsidTr="0086493F">
        <w:tc>
          <w:tcPr>
            <w:tcW w:w="0" w:type="auto"/>
            <w:shd w:val="clear" w:color="auto" w:fill="FFFFFF"/>
          </w:tcPr>
          <w:p w14:paraId="163FFD0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569</w:t>
            </w:r>
            <w:r>
              <w:rPr>
                <w:rStyle w:val="TransUnitID"/>
                <w:lang w:val="en-GB"/>
              </w:rPr>
              <w:t>ff8067fc-e7af-49db-9f5a-6cccc336817c</w:t>
            </w:r>
          </w:p>
        </w:tc>
        <w:tc>
          <w:tcPr>
            <w:tcW w:w="0" w:type="auto"/>
            <w:shd w:val="clear" w:color="auto" w:fill="FFFFFF"/>
          </w:tcPr>
          <w:p w14:paraId="2FDB938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B821B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{22}C8.</w:t>
            </w:r>
          </w:p>
        </w:tc>
        <w:tc>
          <w:tcPr>
            <w:tcW w:w="6228" w:type="dxa"/>
            <w:shd w:val="clear" w:color="auto" w:fill="FFFFFF"/>
          </w:tcPr>
          <w:p w14:paraId="53F1A093" w14:textId="78E57E81" w:rsidR="007A0507" w:rsidRDefault="007A0507" w:rsidP="007A0507">
            <w:r>
              <w:rPr>
                <w:lang w:val="en-GB"/>
              </w:rPr>
              <w:t>{22}C8.</w:t>
            </w:r>
          </w:p>
        </w:tc>
      </w:tr>
      <w:tr w:rsidR="007A0507" w14:paraId="46063BFA" w14:textId="77777777" w:rsidTr="0086493F">
        <w:tc>
          <w:tcPr>
            <w:tcW w:w="0" w:type="auto"/>
            <w:shd w:val="clear" w:color="auto" w:fill="FFFFFF"/>
          </w:tcPr>
          <w:p w14:paraId="518287B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570</w:t>
            </w:r>
            <w:r>
              <w:rPr>
                <w:rStyle w:val="TransUnitID"/>
                <w:lang w:val="en-GB"/>
              </w:rPr>
              <w:t>2cb3a08c-4e88-4da2-820a-0791b2fecbe3</w:t>
            </w:r>
          </w:p>
        </w:tc>
        <w:tc>
          <w:tcPr>
            <w:tcW w:w="0" w:type="auto"/>
            <w:shd w:val="clear" w:color="auto" w:fill="FFFFFF"/>
          </w:tcPr>
          <w:p w14:paraId="179E23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8D2DD0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&lt;151&gt;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&lt;/151&gt;</w:t>
            </w:r>
            <w:r>
              <w:rPr>
                <w:lang w:val="en-GB"/>
              </w:rPr>
              <w:t>, on the days when</w:t>
            </w:r>
          </w:p>
        </w:tc>
        <w:tc>
          <w:tcPr>
            <w:tcW w:w="6228" w:type="dxa"/>
            <w:shd w:val="clear" w:color="auto" w:fill="FFFFFF"/>
          </w:tcPr>
          <w:p w14:paraId="3C774105" w14:textId="135D0B7F" w:rsidR="007A0507" w:rsidRDefault="007A0507" w:rsidP="007A0507">
            <w:proofErr w:type="spellStart"/>
            <w:r>
              <w:rPr>
                <w:lang w:val="en-GB"/>
              </w:rPr>
              <w:t>sij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&lt;151&gt;</w:t>
            </w:r>
            <w:r>
              <w:rPr>
                <w:lang w:val="en-GB"/>
              </w:rPr>
              <w:t xml:space="preserve">30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8261C1">
              <w:rPr>
                <w:color w:val="FF0000"/>
                <w:lang w:val="en-GB"/>
              </w:rPr>
              <w:t>&lt;/151&gt;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thaum</w:t>
            </w:r>
            <w:proofErr w:type="spellEnd"/>
          </w:p>
        </w:tc>
      </w:tr>
      <w:tr w:rsidR="007A0507" w14:paraId="23CC7CE5" w14:textId="77777777" w:rsidTr="0086493F">
        <w:tc>
          <w:tcPr>
            <w:tcW w:w="0" w:type="auto"/>
            <w:shd w:val="clear" w:color="auto" w:fill="FFFFFF"/>
          </w:tcPr>
          <w:p w14:paraId="7837B38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571</w:t>
            </w:r>
            <w:r>
              <w:rPr>
                <w:rStyle w:val="TransUnitID"/>
                <w:lang w:val="en-GB"/>
              </w:rPr>
              <w:t>96cd0a57-d9d3-4973-8c67-7709c4aadb23</w:t>
            </w:r>
          </w:p>
        </w:tc>
        <w:tc>
          <w:tcPr>
            <w:tcW w:w="0" w:type="auto"/>
            <w:shd w:val="clear" w:color="auto" w:fill="FFFFFF"/>
          </w:tcPr>
          <w:p w14:paraId="0BEEDD0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A1CB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you drank, about how many drinks did you</w:t>
            </w:r>
          </w:p>
        </w:tc>
        <w:tc>
          <w:tcPr>
            <w:tcW w:w="6228" w:type="dxa"/>
            <w:shd w:val="clear" w:color="auto" w:fill="FFFFFF"/>
          </w:tcPr>
          <w:p w14:paraId="0B00410E" w14:textId="2DC10587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120" w:author="SK V" w:date="2022-05-09T06:10:00Z">
              <w:r w:rsidR="00D52190">
                <w:rPr>
                  <w:lang w:val="en-GB"/>
                </w:rPr>
                <w:t>kev</w:t>
              </w:r>
              <w:proofErr w:type="spellEnd"/>
              <w:r w:rsidR="00D52190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haus</w:t>
            </w:r>
            <w:proofErr w:type="spellEnd"/>
            <w:ins w:id="121" w:author="SK V" w:date="2022-05-09T06:11:00Z">
              <w:r w:rsidR="00D52190">
                <w:rPr>
                  <w:lang w:val="en-GB"/>
                </w:rPr>
                <w:t xml:space="preserve"> </w:t>
              </w:r>
              <w:proofErr w:type="spellStart"/>
              <w:r w:rsidR="00D52190">
                <w:rPr>
                  <w:lang w:val="en-GB"/>
                </w:rPr>
                <w:t>uas</w:t>
              </w:r>
            </w:ins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haus</w:t>
            </w:r>
            <w:proofErr w:type="spellEnd"/>
          </w:p>
        </w:tc>
      </w:tr>
      <w:tr w:rsidR="007A0507" w14:paraId="54554712" w14:textId="77777777" w:rsidTr="0086493F">
        <w:tc>
          <w:tcPr>
            <w:tcW w:w="0" w:type="auto"/>
            <w:shd w:val="clear" w:color="auto" w:fill="FFFFFF"/>
          </w:tcPr>
          <w:p w14:paraId="76E0299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572</w:t>
            </w:r>
            <w:r>
              <w:rPr>
                <w:rStyle w:val="TransUnitID"/>
                <w:lang w:val="en-GB"/>
              </w:rPr>
              <w:t>74494d29-efb4-46cd-ade9-7c5804f7206f</w:t>
            </w:r>
          </w:p>
        </w:tc>
        <w:tc>
          <w:tcPr>
            <w:tcW w:w="0" w:type="auto"/>
            <w:shd w:val="clear" w:color="auto" w:fill="FFFFFF"/>
          </w:tcPr>
          <w:p w14:paraId="10A976B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3C9FC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on average?</w:t>
            </w:r>
          </w:p>
        </w:tc>
        <w:tc>
          <w:tcPr>
            <w:tcW w:w="6228" w:type="dxa"/>
            <w:shd w:val="clear" w:color="auto" w:fill="FFFFFF"/>
          </w:tcPr>
          <w:p w14:paraId="40CB5A55" w14:textId="7DDBFF08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7DFDA767" w14:textId="77777777" w:rsidTr="0086493F">
        <w:tc>
          <w:tcPr>
            <w:tcW w:w="0" w:type="auto"/>
            <w:shd w:val="clear" w:color="auto" w:fill="FFFFFF"/>
          </w:tcPr>
          <w:p w14:paraId="66944F5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573</w:t>
            </w:r>
            <w:r>
              <w:rPr>
                <w:rStyle w:val="TransUnitID"/>
                <w:lang w:val="en-GB"/>
              </w:rPr>
              <w:t>c3e8a017-fd6f-4710-8e36-4ea9211c09f7</w:t>
            </w:r>
          </w:p>
        </w:tc>
        <w:tc>
          <w:tcPr>
            <w:tcW w:w="0" w:type="auto"/>
            <w:shd w:val="clear" w:color="auto" w:fill="FFFFFF"/>
          </w:tcPr>
          <w:p w14:paraId="62B563B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3C082B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Number of drinks</w:t>
            </w:r>
          </w:p>
        </w:tc>
        <w:tc>
          <w:tcPr>
            <w:tcW w:w="6228" w:type="dxa"/>
            <w:shd w:val="clear" w:color="auto" w:fill="FFFFFF"/>
          </w:tcPr>
          <w:p w14:paraId="6B6432CC" w14:textId="3B991540" w:rsidR="007A0507" w:rsidRDefault="00074DF1" w:rsidP="007A0507">
            <w:proofErr w:type="spellStart"/>
            <w:ins w:id="122" w:author="SK V" w:date="2022-05-09T06:12:00Z">
              <w:r>
                <w:rPr>
                  <w:lang w:val="en-GB"/>
                </w:rPr>
                <w:t>Naj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npawb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123" w:author="SK V" w:date="2022-05-09T06:12:00Z">
              <w:r w:rsidR="007A0507" w:rsidDel="00074DF1">
                <w:rPr>
                  <w:lang w:val="en-GB"/>
                </w:rPr>
                <w:delText>Cov</w:delText>
              </w:r>
            </w:del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dej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haus</w:t>
            </w:r>
            <w:proofErr w:type="spellEnd"/>
          </w:p>
        </w:tc>
      </w:tr>
      <w:tr w:rsidR="007A0507" w14:paraId="41CD301D" w14:textId="77777777" w:rsidTr="0086493F">
        <w:tc>
          <w:tcPr>
            <w:tcW w:w="0" w:type="auto"/>
            <w:shd w:val="clear" w:color="auto" w:fill="FFFFFF"/>
          </w:tcPr>
          <w:p w14:paraId="070C1E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574</w:t>
            </w:r>
            <w:r>
              <w:rPr>
                <w:rStyle w:val="TransUnitID"/>
                <w:lang w:val="en-GB"/>
              </w:rPr>
              <w:t>74088bac-65ef-4f2c-ba2e-783dd07e84c7</w:t>
            </w:r>
          </w:p>
        </w:tc>
        <w:tc>
          <w:tcPr>
            <w:tcW w:w="0" w:type="auto"/>
            <w:shd w:val="clear" w:color="auto" w:fill="FFFFFF"/>
          </w:tcPr>
          <w:p w14:paraId="7707104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07E07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C9.</w:t>
            </w:r>
          </w:p>
        </w:tc>
        <w:tc>
          <w:tcPr>
            <w:tcW w:w="6228" w:type="dxa"/>
            <w:shd w:val="clear" w:color="auto" w:fill="FFFFFF"/>
          </w:tcPr>
          <w:p w14:paraId="7A3AEE19" w14:textId="09CC7648" w:rsidR="007A0507" w:rsidRDefault="007A0507" w:rsidP="007A0507">
            <w:r>
              <w:rPr>
                <w:lang w:val="en-GB"/>
              </w:rPr>
              <w:t>C9.</w:t>
            </w:r>
          </w:p>
        </w:tc>
      </w:tr>
      <w:tr w:rsidR="007A0507" w14:paraId="22573F6F" w14:textId="77777777" w:rsidTr="0086493F">
        <w:tc>
          <w:tcPr>
            <w:tcW w:w="0" w:type="auto"/>
            <w:shd w:val="clear" w:color="auto" w:fill="FFFFFF"/>
          </w:tcPr>
          <w:p w14:paraId="77BBAC4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575</w:t>
            </w:r>
            <w:r>
              <w:rPr>
                <w:rStyle w:val="TransUnitID"/>
                <w:lang w:val="en-GB"/>
              </w:rPr>
              <w:t>3f5bc50f-3177-4822-a911-813f3a00fd78</w:t>
            </w:r>
          </w:p>
        </w:tc>
        <w:tc>
          <w:tcPr>
            <w:tcW w:w="0" w:type="auto"/>
            <w:shd w:val="clear" w:color="auto" w:fill="FFFFFF"/>
          </w:tcPr>
          <w:p w14:paraId="75CC7D7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F683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Considering all types of alcoholic beverages,</w:t>
            </w:r>
          </w:p>
        </w:tc>
        <w:tc>
          <w:tcPr>
            <w:tcW w:w="6228" w:type="dxa"/>
            <w:shd w:val="clear" w:color="auto" w:fill="FFFFFF"/>
          </w:tcPr>
          <w:p w14:paraId="4C31820E" w14:textId="03E26EF8" w:rsidR="007A0507" w:rsidRDefault="007A0507" w:rsidP="007A0507"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3DCF2675" w14:textId="77777777" w:rsidTr="0086493F">
        <w:tc>
          <w:tcPr>
            <w:tcW w:w="0" w:type="auto"/>
            <w:shd w:val="clear" w:color="auto" w:fill="FFFFFF"/>
          </w:tcPr>
          <w:p w14:paraId="082951D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576</w:t>
            </w:r>
            <w:r>
              <w:rPr>
                <w:rStyle w:val="TransUnitID"/>
                <w:lang w:val="en-GB"/>
              </w:rPr>
              <w:t>746c4744-d796-4d80-a823-12d695142faf</w:t>
            </w:r>
          </w:p>
        </w:tc>
        <w:tc>
          <w:tcPr>
            <w:tcW w:w="0" w:type="auto"/>
            <w:shd w:val="clear" w:color="auto" w:fill="FFFFFF"/>
          </w:tcPr>
          <w:p w14:paraId="3434F6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EF2A64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how many times during the </w:t>
            </w:r>
            <w:r>
              <w:rPr>
                <w:rStyle w:val="Tag"/>
                <w:lang w:val="en-GB"/>
              </w:rPr>
              <w:t>&lt;153&gt;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&lt;/153&gt;</w:t>
            </w:r>
            <w:r>
              <w:rPr>
                <w:lang w:val="en-GB"/>
              </w:rPr>
              <w:t xml:space="preserve"> did you...</w:t>
            </w:r>
          </w:p>
        </w:tc>
        <w:tc>
          <w:tcPr>
            <w:tcW w:w="6228" w:type="dxa"/>
            <w:shd w:val="clear" w:color="auto" w:fill="FFFFFF"/>
          </w:tcPr>
          <w:p w14:paraId="6DE32353" w14:textId="69FD8809" w:rsidR="007A0507" w:rsidRDefault="007A0507" w:rsidP="007A0507">
            <w:r>
              <w:rPr>
                <w:lang w:val="en-GB"/>
              </w:rPr>
              <w:t xml:space="preserve">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&lt;153&gt;</w:t>
            </w:r>
            <w:r>
              <w:rPr>
                <w:lang w:val="en-GB"/>
              </w:rPr>
              <w:t xml:space="preserve">30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&lt;/153&gt;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tau...</w:t>
            </w:r>
          </w:p>
        </w:tc>
      </w:tr>
      <w:tr w:rsidR="007A0507" w14:paraId="33B9ECBE" w14:textId="77777777" w:rsidTr="0086493F">
        <w:tc>
          <w:tcPr>
            <w:tcW w:w="0" w:type="auto"/>
            <w:shd w:val="clear" w:color="auto" w:fill="FFFFFF"/>
          </w:tcPr>
          <w:p w14:paraId="4F03215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577</w:t>
            </w:r>
            <w:r>
              <w:rPr>
                <w:rStyle w:val="TransUnitID"/>
                <w:lang w:val="en-GB"/>
              </w:rPr>
              <w:t>71a0e342-4b57-4155-9201-bfe986ead05e</w:t>
            </w:r>
          </w:p>
        </w:tc>
        <w:tc>
          <w:tcPr>
            <w:tcW w:w="0" w:type="auto"/>
            <w:shd w:val="clear" w:color="auto" w:fill="FFFFFF"/>
          </w:tcPr>
          <w:p w14:paraId="46238B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ABBFD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</w:p>
        </w:tc>
        <w:tc>
          <w:tcPr>
            <w:tcW w:w="6228" w:type="dxa"/>
            <w:shd w:val="clear" w:color="auto" w:fill="FFFFFF"/>
          </w:tcPr>
          <w:p w14:paraId="43EB44C4" w14:textId="2B09D0DD" w:rsidR="007A0507" w:rsidRDefault="007A0507" w:rsidP="007A0507">
            <w:r>
              <w:rPr>
                <w:lang w:val="en-GB"/>
              </w:rPr>
              <w:t>a.</w:t>
            </w:r>
          </w:p>
        </w:tc>
      </w:tr>
      <w:tr w:rsidR="007A0507" w14:paraId="7FB7DA73" w14:textId="77777777" w:rsidTr="0086493F">
        <w:tc>
          <w:tcPr>
            <w:tcW w:w="0" w:type="auto"/>
            <w:shd w:val="clear" w:color="auto" w:fill="FFFFFF"/>
          </w:tcPr>
          <w:p w14:paraId="7EBC112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578</w:t>
            </w:r>
            <w:r>
              <w:rPr>
                <w:rStyle w:val="TransUnitID"/>
                <w:lang w:val="en-GB"/>
              </w:rPr>
              <w:t>e02e808f-9eaf-4049-9823-aed0345747a6</w:t>
            </w:r>
          </w:p>
        </w:tc>
        <w:tc>
          <w:tcPr>
            <w:tcW w:w="0" w:type="auto"/>
            <w:shd w:val="clear" w:color="auto" w:fill="FFFFFF"/>
          </w:tcPr>
          <w:p w14:paraId="0FEC21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0DF34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4 or more drinks on one occasion?</w:t>
            </w:r>
          </w:p>
        </w:tc>
        <w:tc>
          <w:tcPr>
            <w:tcW w:w="6228" w:type="dxa"/>
            <w:shd w:val="clear" w:color="auto" w:fill="FFFFFF"/>
          </w:tcPr>
          <w:p w14:paraId="3DDDC413" w14:textId="63D0B56D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4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A9768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6049DEBA" w14:textId="77777777" w:rsidTr="0086493F">
        <w:tc>
          <w:tcPr>
            <w:tcW w:w="0" w:type="auto"/>
            <w:shd w:val="clear" w:color="auto" w:fill="FFFFFF"/>
          </w:tcPr>
          <w:p w14:paraId="4B446DE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579</w:t>
            </w:r>
            <w:r>
              <w:rPr>
                <w:rStyle w:val="TransUnitID"/>
                <w:lang w:val="en-GB"/>
              </w:rPr>
              <w:t>ca43b4ac-2d4e-4744-8ae9-fa681523ee75</w:t>
            </w:r>
          </w:p>
        </w:tc>
        <w:tc>
          <w:tcPr>
            <w:tcW w:w="0" w:type="auto"/>
            <w:shd w:val="clear" w:color="auto" w:fill="FFFFFF"/>
          </w:tcPr>
          <w:p w14:paraId="1B3928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AC58BC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26}Number</w:t>
            </w:r>
            <w:proofErr w:type="gramEnd"/>
            <w:r>
              <w:rPr>
                <w:lang w:val="en-GB"/>
              </w:rPr>
              <w:t xml:space="preserve"> of times</w:t>
            </w:r>
          </w:p>
        </w:tc>
        <w:tc>
          <w:tcPr>
            <w:tcW w:w="6228" w:type="dxa"/>
            <w:shd w:val="clear" w:color="auto" w:fill="FFFFFF"/>
          </w:tcPr>
          <w:p w14:paraId="0790FD16" w14:textId="059B0134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26}</w:t>
            </w:r>
            <w:proofErr w:type="spellStart"/>
            <w:ins w:id="124" w:author="SK V" w:date="2022-05-09T06:15:00Z">
              <w:r w:rsidR="00074DF1">
                <w:rPr>
                  <w:lang w:val="en-GB"/>
                </w:rPr>
                <w:t>Cov</w:t>
              </w:r>
              <w:proofErr w:type="spellEnd"/>
              <w:proofErr w:type="gramEnd"/>
              <w:r w:rsidR="00074DF1">
                <w:rPr>
                  <w:lang w:val="en-GB"/>
                </w:rPr>
                <w:t xml:space="preserve"> </w:t>
              </w:r>
              <w:proofErr w:type="spellStart"/>
              <w:r w:rsidR="00074DF1">
                <w:rPr>
                  <w:lang w:val="en-GB"/>
                </w:rPr>
                <w:t>Naj</w:t>
              </w:r>
              <w:proofErr w:type="spellEnd"/>
              <w:r w:rsidR="00074DF1">
                <w:rPr>
                  <w:lang w:val="en-GB"/>
                </w:rPr>
                <w:t xml:space="preserve"> </w:t>
              </w:r>
              <w:proofErr w:type="spellStart"/>
              <w:r w:rsidR="00074DF1">
                <w:rPr>
                  <w:lang w:val="en-GB"/>
                </w:rPr>
                <w:t>npawb</w:t>
              </w:r>
              <w:proofErr w:type="spellEnd"/>
              <w:r w:rsidR="00074DF1">
                <w:rPr>
                  <w:lang w:val="en-GB"/>
                </w:rPr>
                <w:t xml:space="preserve"> </w:t>
              </w:r>
            </w:ins>
            <w:del w:id="125" w:author="SK V" w:date="2022-05-09T06:15:00Z">
              <w:r w:rsidDel="00074DF1">
                <w:rPr>
                  <w:lang w:val="en-GB"/>
                </w:rPr>
                <w:delText>Ntau</w:delText>
              </w:r>
            </w:del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</w:p>
        </w:tc>
      </w:tr>
      <w:tr w:rsidR="007A0507" w14:paraId="7E225242" w14:textId="77777777" w:rsidTr="0086493F">
        <w:tc>
          <w:tcPr>
            <w:tcW w:w="0" w:type="auto"/>
            <w:shd w:val="clear" w:color="auto" w:fill="FFFFFF"/>
          </w:tcPr>
          <w:p w14:paraId="0CF2661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580</w:t>
            </w:r>
            <w:r>
              <w:rPr>
                <w:rStyle w:val="TransUnitID"/>
                <w:lang w:val="en-GB"/>
              </w:rPr>
              <w:t>1dfd51dd-ccd4-4f88-b880-0dcecafb1614</w:t>
            </w:r>
          </w:p>
        </w:tc>
        <w:tc>
          <w:tcPr>
            <w:tcW w:w="0" w:type="auto"/>
            <w:shd w:val="clear" w:color="auto" w:fill="FFFFFF"/>
          </w:tcPr>
          <w:p w14:paraId="4A42E54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363CB9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26}b.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268602B3" w14:textId="12612FD9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26}b.</w:t>
            </w:r>
            <w:proofErr w:type="gramEnd"/>
          </w:p>
        </w:tc>
      </w:tr>
      <w:tr w:rsidR="007A0507" w14:paraId="6D16A975" w14:textId="77777777" w:rsidTr="0086493F">
        <w:tc>
          <w:tcPr>
            <w:tcW w:w="0" w:type="auto"/>
            <w:shd w:val="clear" w:color="auto" w:fill="FFFFFF"/>
          </w:tcPr>
          <w:p w14:paraId="05BAA7E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581</w:t>
            </w:r>
            <w:r>
              <w:rPr>
                <w:rStyle w:val="TransUnitID"/>
                <w:lang w:val="en-GB"/>
              </w:rPr>
              <w:t>4de17201-f15d-4cbb-8a15-1502a23184c4</w:t>
            </w:r>
          </w:p>
        </w:tc>
        <w:tc>
          <w:tcPr>
            <w:tcW w:w="0" w:type="auto"/>
            <w:shd w:val="clear" w:color="auto" w:fill="FFFFFF"/>
          </w:tcPr>
          <w:p w14:paraId="64C7775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339660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5 or more drinks on one occasion?</w:t>
            </w:r>
          </w:p>
        </w:tc>
        <w:tc>
          <w:tcPr>
            <w:tcW w:w="6228" w:type="dxa"/>
            <w:shd w:val="clear" w:color="auto" w:fill="FFFFFF"/>
          </w:tcPr>
          <w:p w14:paraId="5C0CAB5B" w14:textId="51392E27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5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A9768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C76A9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5BA8EF3" w14:textId="77777777" w:rsidTr="0086493F">
        <w:tc>
          <w:tcPr>
            <w:tcW w:w="0" w:type="auto"/>
            <w:shd w:val="clear" w:color="auto" w:fill="FFFFFF"/>
          </w:tcPr>
          <w:p w14:paraId="196FE0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582</w:t>
            </w:r>
            <w:r>
              <w:rPr>
                <w:rStyle w:val="TransUnitID"/>
                <w:lang w:val="en-GB"/>
              </w:rPr>
              <w:t>7fc85fa6-9e77-4c6d-8ec8-01f40ede4d26</w:t>
            </w:r>
          </w:p>
        </w:tc>
        <w:tc>
          <w:tcPr>
            <w:tcW w:w="0" w:type="auto"/>
            <w:shd w:val="clear" w:color="auto" w:fill="FFFFFF"/>
          </w:tcPr>
          <w:p w14:paraId="7410A0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F38BA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Number of times</w:t>
            </w:r>
          </w:p>
        </w:tc>
        <w:tc>
          <w:tcPr>
            <w:tcW w:w="6228" w:type="dxa"/>
            <w:shd w:val="clear" w:color="auto" w:fill="FFFFFF"/>
          </w:tcPr>
          <w:p w14:paraId="6641CF4C" w14:textId="4BB133FF" w:rsidR="007A0507" w:rsidRDefault="00074DF1" w:rsidP="007A0507">
            <w:ins w:id="126" w:author="SK V" w:date="2022-05-09T06:16:00Z">
              <w:r>
                <w:rPr>
                  <w:lang w:val="en-GB"/>
                </w:rPr>
                <w:t xml:space="preserve">Tus </w:t>
              </w:r>
              <w:proofErr w:type="spellStart"/>
              <w:r>
                <w:rPr>
                  <w:lang w:val="en-GB"/>
                </w:rPr>
                <w:t>Naj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npawb</w:t>
              </w:r>
              <w:proofErr w:type="spellEnd"/>
              <w:r>
                <w:rPr>
                  <w:lang w:val="en-GB"/>
                </w:rPr>
                <w:t xml:space="preserve"> </w:t>
              </w:r>
            </w:ins>
            <w:del w:id="127" w:author="SK V" w:date="2022-05-09T06:16:00Z">
              <w:r w:rsidR="007A0507" w:rsidDel="00074DF1">
                <w:rPr>
                  <w:lang w:val="en-GB"/>
                </w:rPr>
                <w:delText>Nta</w:delText>
              </w:r>
            </w:del>
            <w:del w:id="128" w:author="SK V" w:date="2022-05-09T06:15:00Z">
              <w:r w:rsidR="007A0507" w:rsidDel="00074DF1">
                <w:rPr>
                  <w:lang w:val="en-GB"/>
                </w:rPr>
                <w:delText>u</w:delText>
              </w:r>
            </w:del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zaus</w:t>
            </w:r>
            <w:proofErr w:type="spellEnd"/>
          </w:p>
        </w:tc>
      </w:tr>
      <w:tr w:rsidR="007A0507" w14:paraId="514BC256" w14:textId="77777777" w:rsidTr="0086493F">
        <w:tc>
          <w:tcPr>
            <w:tcW w:w="0" w:type="auto"/>
            <w:shd w:val="clear" w:color="auto" w:fill="FFFFFF"/>
          </w:tcPr>
          <w:p w14:paraId="610AA8D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583</w:t>
            </w:r>
            <w:r>
              <w:rPr>
                <w:rStyle w:val="TransUnitID"/>
                <w:lang w:val="en-GB"/>
              </w:rPr>
              <w:t>e3ae0975-81bb-4cab-8357-f4cd8c84e31b</w:t>
            </w:r>
          </w:p>
        </w:tc>
        <w:tc>
          <w:tcPr>
            <w:tcW w:w="0" w:type="auto"/>
            <w:shd w:val="clear" w:color="auto" w:fill="FFFFFF"/>
          </w:tcPr>
          <w:p w14:paraId="70FB17A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C7C85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{27}C10.</w:t>
            </w:r>
          </w:p>
        </w:tc>
        <w:tc>
          <w:tcPr>
            <w:tcW w:w="6228" w:type="dxa"/>
            <w:shd w:val="clear" w:color="auto" w:fill="FFFFFF"/>
          </w:tcPr>
          <w:p w14:paraId="6A5EC8D7" w14:textId="671B2571" w:rsidR="007A0507" w:rsidRDefault="007A0507" w:rsidP="007A0507">
            <w:r>
              <w:rPr>
                <w:lang w:val="en-GB"/>
              </w:rPr>
              <w:t>{27}C10.</w:t>
            </w:r>
          </w:p>
        </w:tc>
      </w:tr>
      <w:tr w:rsidR="007A0507" w14:paraId="3E3E1791" w14:textId="77777777" w:rsidTr="0086493F">
        <w:tc>
          <w:tcPr>
            <w:tcW w:w="0" w:type="auto"/>
            <w:shd w:val="clear" w:color="auto" w:fill="FFFFFF"/>
          </w:tcPr>
          <w:p w14:paraId="626B3C1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584</w:t>
            </w:r>
            <w:r>
              <w:rPr>
                <w:rStyle w:val="TransUnitID"/>
                <w:lang w:val="en-GB"/>
              </w:rPr>
              <w:t>a1fba9e4-176c-4ad2-bb10-d8b128daedf2</w:t>
            </w:r>
          </w:p>
        </w:tc>
        <w:tc>
          <w:tcPr>
            <w:tcW w:w="0" w:type="auto"/>
            <w:shd w:val="clear" w:color="auto" w:fill="FFFFFF"/>
          </w:tcPr>
          <w:p w14:paraId="46ED89A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C6040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&lt;154&gt;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&lt;/154&gt;</w:t>
            </w:r>
            <w:r>
              <w:rPr>
                <w:lang w:val="en-GB"/>
              </w:rPr>
              <w:t>, have any of the</w:t>
            </w:r>
          </w:p>
        </w:tc>
        <w:tc>
          <w:tcPr>
            <w:tcW w:w="6228" w:type="dxa"/>
            <w:shd w:val="clear" w:color="auto" w:fill="FFFFFF"/>
          </w:tcPr>
          <w:p w14:paraId="4495B498" w14:textId="4BCFF6A8" w:rsidR="007A0507" w:rsidRDefault="007A0507" w:rsidP="007A0507"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C76A9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&lt;154&gt;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&lt;/154&gt;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</w:p>
        </w:tc>
      </w:tr>
      <w:tr w:rsidR="007A0507" w14:paraId="225D15A8" w14:textId="77777777" w:rsidTr="0086493F">
        <w:tc>
          <w:tcPr>
            <w:tcW w:w="0" w:type="auto"/>
            <w:shd w:val="clear" w:color="auto" w:fill="FFFFFF"/>
          </w:tcPr>
          <w:p w14:paraId="6F1AE22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585</w:t>
            </w:r>
            <w:r>
              <w:rPr>
                <w:rStyle w:val="TransUnitID"/>
                <w:lang w:val="en-GB"/>
              </w:rPr>
              <w:t>8205779f-49ec-4d16-a47f-c9d64577ffc1</w:t>
            </w:r>
          </w:p>
        </w:tc>
        <w:tc>
          <w:tcPr>
            <w:tcW w:w="0" w:type="auto"/>
            <w:shd w:val="clear" w:color="auto" w:fill="FFFFFF"/>
          </w:tcPr>
          <w:p w14:paraId="7563C3A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556E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following been a problem for you or your family?</w:t>
            </w:r>
          </w:p>
        </w:tc>
        <w:tc>
          <w:tcPr>
            <w:tcW w:w="6228" w:type="dxa"/>
            <w:shd w:val="clear" w:color="auto" w:fill="FFFFFF"/>
          </w:tcPr>
          <w:p w14:paraId="5B8F4529" w14:textId="563DC443" w:rsidR="007A0507" w:rsidRDefault="00351513" w:rsidP="007A0507">
            <w:r>
              <w:rPr>
                <w:lang w:val="en-GB"/>
              </w:rPr>
              <w:t>T</w:t>
            </w:r>
            <w:r w:rsidR="007A0507">
              <w:rPr>
                <w:lang w:val="en-GB"/>
              </w:rPr>
              <w:t xml:space="preserve">om </w:t>
            </w:r>
            <w:proofErr w:type="spellStart"/>
            <w:r w:rsidR="007A0507">
              <w:rPr>
                <w:lang w:val="en-GB"/>
              </w:rPr>
              <w:t>qab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ntaw</w:t>
            </w:r>
            <w:r w:rsidR="00C76A96">
              <w:rPr>
                <w:lang w:val="en-GB"/>
              </w:rPr>
              <w:t>v</w:t>
            </w:r>
            <w:proofErr w:type="spellEnd"/>
            <w:r w:rsidR="007A0507">
              <w:rPr>
                <w:lang w:val="en-GB"/>
              </w:rPr>
              <w:t xml:space="preserve"> tau </w:t>
            </w:r>
            <w:proofErr w:type="spellStart"/>
            <w:r w:rsidR="007A0507">
              <w:rPr>
                <w:lang w:val="en-GB"/>
              </w:rPr>
              <w:t>teeb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meem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rau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los</w:t>
            </w:r>
            <w:proofErr w:type="spellEnd"/>
            <w:r w:rsidR="00C76A96">
              <w:rPr>
                <w:lang w:val="en-GB"/>
              </w:rPr>
              <w:t xml:space="preserve"> </w:t>
            </w:r>
            <w:r w:rsidR="007A0507">
              <w:rPr>
                <w:lang w:val="en-GB"/>
              </w:rPr>
              <w:t xml:space="preserve">sis </w:t>
            </w:r>
            <w:proofErr w:type="spellStart"/>
            <w:r w:rsidR="007A0507">
              <w:rPr>
                <w:lang w:val="en-GB"/>
              </w:rPr>
              <w:t>koj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tsev</w:t>
            </w:r>
            <w:proofErr w:type="spellEnd"/>
            <w:r w:rsidR="007A0507">
              <w:rPr>
                <w:lang w:val="en-GB"/>
              </w:rPr>
              <w:t xml:space="preserve"> </w:t>
            </w:r>
            <w:proofErr w:type="spellStart"/>
            <w:r w:rsidR="007A0507">
              <w:rPr>
                <w:lang w:val="en-GB"/>
              </w:rPr>
              <w:t>neeg</w:t>
            </w:r>
            <w:proofErr w:type="spellEnd"/>
            <w:r w:rsidR="007A0507">
              <w:rPr>
                <w:lang w:val="en-GB"/>
              </w:rPr>
              <w:t>?</w:t>
            </w:r>
          </w:p>
        </w:tc>
      </w:tr>
      <w:tr w:rsidR="007A0507" w14:paraId="4A6B1B88" w14:textId="77777777" w:rsidTr="0086493F">
        <w:tc>
          <w:tcPr>
            <w:tcW w:w="0" w:type="auto"/>
            <w:shd w:val="clear" w:color="auto" w:fill="FFFFFF"/>
          </w:tcPr>
          <w:p w14:paraId="681486C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586</w:t>
            </w:r>
            <w:r>
              <w:rPr>
                <w:rStyle w:val="TransUnitID"/>
                <w:lang w:val="en-GB"/>
              </w:rPr>
              <w:t>dac50c63-3516-4f43-a378-40525e1ac186</w:t>
            </w:r>
          </w:p>
        </w:tc>
        <w:tc>
          <w:tcPr>
            <w:tcW w:w="0" w:type="auto"/>
            <w:shd w:val="clear" w:color="auto" w:fill="FFFFFF"/>
          </w:tcPr>
          <w:p w14:paraId="768260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CA2A4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&lt;155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Mark all that apply)</w:t>
            </w:r>
            <w:r>
              <w:rPr>
                <w:rStyle w:val="Tag"/>
                <w:lang w:val="en-GB"/>
              </w:rPr>
              <w:t>&lt;/155&gt;</w:t>
            </w:r>
            <w:r>
              <w:rPr>
                <w:lang w:val="en-GB"/>
              </w:rPr>
              <w:t> {30}</w:t>
            </w:r>
          </w:p>
        </w:tc>
        <w:tc>
          <w:tcPr>
            <w:tcW w:w="6228" w:type="dxa"/>
            <w:shd w:val="clear" w:color="auto" w:fill="FFFFFF"/>
          </w:tcPr>
          <w:p w14:paraId="20C54169" w14:textId="0317B1E8" w:rsidR="007A0507" w:rsidRDefault="007A0507" w:rsidP="007A0507">
            <w:r>
              <w:rPr>
                <w:rStyle w:val="Tag"/>
                <w:lang w:val="en-GB"/>
              </w:rPr>
              <w:t>&lt;155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 xml:space="preserve">Cim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</w:t>
            </w:r>
            <w:r w:rsidRPr="008261C1">
              <w:rPr>
                <w:color w:val="FF0000"/>
                <w:lang w:val="en-GB"/>
              </w:rPr>
              <w:t>)&lt;/155&gt;</w:t>
            </w:r>
            <w:r>
              <w:rPr>
                <w:lang w:val="en-GB"/>
              </w:rPr>
              <w:t xml:space="preserve"> {30}</w:t>
            </w:r>
          </w:p>
        </w:tc>
      </w:tr>
      <w:tr w:rsidR="007A0507" w14:paraId="0D2DB0DF" w14:textId="77777777" w:rsidTr="0086493F">
        <w:tc>
          <w:tcPr>
            <w:tcW w:w="0" w:type="auto"/>
            <w:shd w:val="clear" w:color="auto" w:fill="FFFFFF"/>
          </w:tcPr>
          <w:p w14:paraId="0A0C1EB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587</w:t>
            </w:r>
            <w:r>
              <w:rPr>
                <w:rStyle w:val="TransUnitID"/>
                <w:lang w:val="en-GB"/>
              </w:rPr>
              <w:t>5bd7d3a3-9152-46d5-85f1-6bea7894df84</w:t>
            </w:r>
          </w:p>
        </w:tc>
        <w:tc>
          <w:tcPr>
            <w:tcW w:w="0" w:type="auto"/>
            <w:shd w:val="clear" w:color="auto" w:fill="FFFFFF"/>
          </w:tcPr>
          <w:p w14:paraId="0E02A1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F1077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Alcohol</w:t>
            </w:r>
          </w:p>
        </w:tc>
        <w:tc>
          <w:tcPr>
            <w:tcW w:w="6228" w:type="dxa"/>
            <w:shd w:val="clear" w:color="auto" w:fill="FFFFFF"/>
          </w:tcPr>
          <w:p w14:paraId="5AB92E2F" w14:textId="3F10BE04" w:rsidR="007A0507" w:rsidRDefault="007A0507" w:rsidP="007A0507">
            <w:proofErr w:type="spellStart"/>
            <w:r>
              <w:rPr>
                <w:lang w:val="en-GB"/>
              </w:rPr>
              <w:t>Cawv</w:t>
            </w:r>
            <w:proofErr w:type="spellEnd"/>
          </w:p>
        </w:tc>
      </w:tr>
      <w:tr w:rsidR="007A0507" w14:paraId="206ECB3A" w14:textId="77777777" w:rsidTr="0086493F">
        <w:tc>
          <w:tcPr>
            <w:tcW w:w="0" w:type="auto"/>
            <w:shd w:val="clear" w:color="auto" w:fill="FFFFFF"/>
          </w:tcPr>
          <w:p w14:paraId="2CE70EC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588</w:t>
            </w:r>
            <w:r>
              <w:rPr>
                <w:rStyle w:val="TransUnitID"/>
                <w:lang w:val="en-GB"/>
              </w:rPr>
              <w:t>2df999f7-e0a1-4063-9d14-3cfdd0c4884a</w:t>
            </w:r>
          </w:p>
        </w:tc>
        <w:tc>
          <w:tcPr>
            <w:tcW w:w="0" w:type="auto"/>
            <w:shd w:val="clear" w:color="auto" w:fill="FFFFFF"/>
          </w:tcPr>
          <w:p w14:paraId="372F22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64DDD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Marijuana</w:t>
            </w:r>
          </w:p>
        </w:tc>
        <w:tc>
          <w:tcPr>
            <w:tcW w:w="6228" w:type="dxa"/>
            <w:shd w:val="clear" w:color="auto" w:fill="FFFFFF"/>
          </w:tcPr>
          <w:p w14:paraId="143A6CDB" w14:textId="005663CB" w:rsidR="007A0507" w:rsidRDefault="007A0507" w:rsidP="007A0507">
            <w:r>
              <w:rPr>
                <w:lang w:val="en-GB"/>
              </w:rPr>
              <w:t>Marijuana</w:t>
            </w:r>
          </w:p>
        </w:tc>
      </w:tr>
      <w:tr w:rsidR="007A0507" w14:paraId="2D18D19D" w14:textId="77777777" w:rsidTr="0086493F">
        <w:tc>
          <w:tcPr>
            <w:tcW w:w="0" w:type="auto"/>
            <w:shd w:val="clear" w:color="auto" w:fill="FFFFFF"/>
          </w:tcPr>
          <w:p w14:paraId="5577365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589</w:t>
            </w:r>
            <w:r>
              <w:rPr>
                <w:rStyle w:val="TransUnitID"/>
                <w:lang w:val="en-GB"/>
              </w:rPr>
              <w:t>293772b4-2f0c-4ddf-8bd0-5b22127c9a59</w:t>
            </w:r>
          </w:p>
        </w:tc>
        <w:tc>
          <w:tcPr>
            <w:tcW w:w="0" w:type="auto"/>
            <w:shd w:val="clear" w:color="auto" w:fill="FFFFFF"/>
          </w:tcPr>
          <w:p w14:paraId="596D031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61BA45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30}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156&gt;</w:t>
            </w:r>
            <w:r>
              <w:rPr>
                <w:lang w:val="en-GB"/>
              </w:rPr>
              <w:t>Opioids (prescription pain killers, heroin, or fentanyl)</w:t>
            </w:r>
            <w:r>
              <w:rPr>
                <w:rStyle w:val="Tag"/>
                <w:lang w:val="en-GB"/>
              </w:rPr>
              <w:t>&lt;/156&gt;</w:t>
            </w:r>
            <w:r>
              <w:rPr>
                <w:lang w:val="en-GB"/>
              </w:rPr>
              <w:t>{32}</w:t>
            </w:r>
          </w:p>
        </w:tc>
        <w:tc>
          <w:tcPr>
            <w:tcW w:w="6228" w:type="dxa"/>
            <w:shd w:val="clear" w:color="auto" w:fill="FFFFFF"/>
          </w:tcPr>
          <w:p w14:paraId="2D7CF03B" w14:textId="343B4CA2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30}</w:t>
            </w:r>
            <w:r w:rsidRPr="008261C1">
              <w:rPr>
                <w:color w:val="FF0000"/>
                <w:lang w:val="en-GB"/>
              </w:rPr>
              <w:t>&lt;</w:t>
            </w:r>
            <w:proofErr w:type="gramEnd"/>
            <w:r w:rsidRPr="008261C1">
              <w:rPr>
                <w:color w:val="FF0000"/>
                <w:lang w:val="en-GB"/>
              </w:rPr>
              <w:t>156&gt;</w:t>
            </w:r>
            <w:r>
              <w:rPr>
                <w:lang w:val="en-GB"/>
              </w:rPr>
              <w:t>Opioids (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</w:t>
            </w:r>
            <w:proofErr w:type="spellEnd"/>
            <w:r>
              <w:rPr>
                <w:lang w:val="en-GB"/>
              </w:rPr>
              <w:t xml:space="preserve"> mob,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29" w:author="SK V" w:date="2022-05-09T06:17:00Z">
              <w:r w:rsidR="00351513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>sis fentanyl</w:t>
            </w:r>
            <w:r w:rsidRPr="008261C1">
              <w:rPr>
                <w:color w:val="FF0000"/>
                <w:lang w:val="en-GB"/>
              </w:rPr>
              <w:t>)&lt;/156&gt;{</w:t>
            </w:r>
            <w:r>
              <w:rPr>
                <w:lang w:val="en-GB"/>
              </w:rPr>
              <w:t>32}</w:t>
            </w:r>
          </w:p>
        </w:tc>
      </w:tr>
      <w:tr w:rsidR="007A0507" w14:paraId="2AEB4B84" w14:textId="77777777" w:rsidTr="0086493F">
        <w:tc>
          <w:tcPr>
            <w:tcW w:w="0" w:type="auto"/>
            <w:shd w:val="clear" w:color="auto" w:fill="FFFFFF"/>
          </w:tcPr>
          <w:p w14:paraId="2C2E472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590</w:t>
            </w:r>
            <w:r>
              <w:rPr>
                <w:rStyle w:val="TransUnitID"/>
                <w:lang w:val="en-GB"/>
              </w:rPr>
              <w:t>9e4c9f28-32db-45e6-8ee3-61164a2b4174</w:t>
            </w:r>
          </w:p>
        </w:tc>
        <w:tc>
          <w:tcPr>
            <w:tcW w:w="0" w:type="auto"/>
            <w:shd w:val="clear" w:color="auto" w:fill="FFFFFF"/>
          </w:tcPr>
          <w:p w14:paraId="066BA7B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0CD79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Other drugs, specify</w:t>
            </w:r>
          </w:p>
        </w:tc>
        <w:tc>
          <w:tcPr>
            <w:tcW w:w="6228" w:type="dxa"/>
            <w:shd w:val="clear" w:color="auto" w:fill="FFFFFF"/>
          </w:tcPr>
          <w:p w14:paraId="66B78EB9" w14:textId="49BCE970" w:rsidR="007A0507" w:rsidRDefault="007A0507" w:rsidP="007A0507"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qhia</w:t>
            </w:r>
            <w:proofErr w:type="spellEnd"/>
          </w:p>
        </w:tc>
      </w:tr>
      <w:tr w:rsidR="007A0507" w14:paraId="551DFE13" w14:textId="77777777" w:rsidTr="0086493F">
        <w:tc>
          <w:tcPr>
            <w:tcW w:w="0" w:type="auto"/>
            <w:shd w:val="clear" w:color="auto" w:fill="FFFFFF"/>
          </w:tcPr>
          <w:p w14:paraId="1FBCC78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591</w:t>
            </w:r>
            <w:r>
              <w:rPr>
                <w:rStyle w:val="TransUnitID"/>
                <w:lang w:val="en-GB"/>
              </w:rPr>
              <w:t>ed166d95-d70d-44f9-8f17-abb3a9af0b6a</w:t>
            </w:r>
          </w:p>
        </w:tc>
        <w:tc>
          <w:tcPr>
            <w:tcW w:w="0" w:type="auto"/>
            <w:shd w:val="clear" w:color="auto" w:fill="FFFFFF"/>
          </w:tcPr>
          <w:p w14:paraId="283FE90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36DA861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Gambling</w:t>
            </w:r>
          </w:p>
        </w:tc>
        <w:tc>
          <w:tcPr>
            <w:tcW w:w="6228" w:type="dxa"/>
            <w:shd w:val="clear" w:color="auto" w:fill="FFFFFF"/>
          </w:tcPr>
          <w:p w14:paraId="7857A33B" w14:textId="6F5452AE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txiaj</w:t>
            </w:r>
            <w:proofErr w:type="spellEnd"/>
          </w:p>
        </w:tc>
      </w:tr>
      <w:tr w:rsidR="007A0507" w14:paraId="7C3FF619" w14:textId="77777777" w:rsidTr="0086493F">
        <w:tc>
          <w:tcPr>
            <w:tcW w:w="0" w:type="auto"/>
            <w:shd w:val="clear" w:color="auto" w:fill="FFFFFF"/>
          </w:tcPr>
          <w:p w14:paraId="7AA9119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592</w:t>
            </w:r>
            <w:r>
              <w:rPr>
                <w:rStyle w:val="TransUnitID"/>
                <w:lang w:val="en-GB"/>
              </w:rPr>
              <w:t>1b977491-4482-4c3e-aa34-db0343ed42ea</w:t>
            </w:r>
          </w:p>
        </w:tc>
        <w:tc>
          <w:tcPr>
            <w:tcW w:w="0" w:type="auto"/>
            <w:shd w:val="clear" w:color="auto" w:fill="FFFFFF"/>
          </w:tcPr>
          <w:p w14:paraId="4315B7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3773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{32}{</w:t>
            </w:r>
            <w:proofErr w:type="gramStart"/>
            <w:r>
              <w:rPr>
                <w:lang w:val="en-GB"/>
              </w:rPr>
              <w:t>33}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157&gt;</w:t>
            </w:r>
            <w:r>
              <w:rPr>
                <w:lang w:val="en-GB"/>
              </w:rPr>
              <w:t xml:space="preserve"> Go to question C12</w:t>
            </w:r>
            <w:r>
              <w:rPr>
                <w:rStyle w:val="Tag"/>
                <w:lang w:val="en-GB"/>
              </w:rPr>
              <w:t>&lt;/157&gt;</w:t>
            </w:r>
          </w:p>
        </w:tc>
        <w:tc>
          <w:tcPr>
            <w:tcW w:w="6228" w:type="dxa"/>
            <w:shd w:val="clear" w:color="auto" w:fill="FFFFFF"/>
          </w:tcPr>
          <w:p w14:paraId="71664A5E" w14:textId="096279B2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{32}{33}</w:t>
            </w:r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&lt;157&gt;</w:t>
            </w:r>
            <w:r>
              <w:rPr>
                <w:lang w:val="en-GB"/>
              </w:rPr>
              <w:t xml:space="preserve"> 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C12</w:t>
            </w:r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&lt;/157&gt;</w:t>
            </w:r>
          </w:p>
        </w:tc>
      </w:tr>
      <w:tr w:rsidR="007A0507" w14:paraId="141448B5" w14:textId="77777777" w:rsidTr="0086493F">
        <w:tc>
          <w:tcPr>
            <w:tcW w:w="0" w:type="auto"/>
            <w:shd w:val="clear" w:color="auto" w:fill="FFFFFF"/>
          </w:tcPr>
          <w:p w14:paraId="3CD12A5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593</w:t>
            </w:r>
            <w:r>
              <w:rPr>
                <w:rStyle w:val="TransUnitID"/>
                <w:lang w:val="en-GB"/>
              </w:rPr>
              <w:t>db6324ab-815c-43d5-ab00-79393a22448f</w:t>
            </w:r>
          </w:p>
        </w:tc>
        <w:tc>
          <w:tcPr>
            <w:tcW w:w="0" w:type="auto"/>
            <w:shd w:val="clear" w:color="auto" w:fill="FFFFFF"/>
          </w:tcPr>
          <w:p w14:paraId="3F5174C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2F9490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C11.</w:t>
            </w:r>
          </w:p>
        </w:tc>
        <w:tc>
          <w:tcPr>
            <w:tcW w:w="6228" w:type="dxa"/>
            <w:shd w:val="clear" w:color="auto" w:fill="FFFFFF"/>
          </w:tcPr>
          <w:p w14:paraId="2073C333" w14:textId="19BA2178" w:rsidR="007A0507" w:rsidRDefault="007A0507" w:rsidP="007A0507">
            <w:r>
              <w:rPr>
                <w:lang w:val="en-GB"/>
              </w:rPr>
              <w:t>C11.</w:t>
            </w:r>
          </w:p>
        </w:tc>
      </w:tr>
      <w:tr w:rsidR="007A0507" w14:paraId="7B41D9D6" w14:textId="77777777" w:rsidTr="0086493F">
        <w:tc>
          <w:tcPr>
            <w:tcW w:w="0" w:type="auto"/>
            <w:shd w:val="clear" w:color="auto" w:fill="FFFFFF"/>
          </w:tcPr>
          <w:p w14:paraId="6935FE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594</w:t>
            </w:r>
            <w:r>
              <w:rPr>
                <w:rStyle w:val="TransUnitID"/>
                <w:lang w:val="en-GB"/>
              </w:rPr>
              <w:t>e0092c9a-dc6a-4071-8ead-ffdae9d8cde7</w:t>
            </w:r>
          </w:p>
        </w:tc>
        <w:tc>
          <w:tcPr>
            <w:tcW w:w="0" w:type="auto"/>
            <w:shd w:val="clear" w:color="auto" w:fill="FFFFFF"/>
          </w:tcPr>
          <w:p w14:paraId="5778122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45D64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During the {</w:t>
            </w:r>
            <w:proofErr w:type="gramStart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158&gt;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&lt;/158&gt;</w:t>
            </w:r>
            <w:r>
              <w:rPr>
                <w:lang w:val="en-GB"/>
              </w:rPr>
              <w:t>{3}, how often has</w:t>
            </w:r>
          </w:p>
        </w:tc>
        <w:tc>
          <w:tcPr>
            <w:tcW w:w="6228" w:type="dxa"/>
            <w:shd w:val="clear" w:color="auto" w:fill="FFFFFF"/>
          </w:tcPr>
          <w:p w14:paraId="7DD8A514" w14:textId="3BED47EA" w:rsidR="007A0507" w:rsidRDefault="007A0507" w:rsidP="007A0507">
            <w:proofErr w:type="spellStart"/>
            <w:r>
              <w:rPr>
                <w:lang w:val="en-GB"/>
              </w:rPr>
              <w:t>sij</w:t>
            </w:r>
            <w:proofErr w:type="spellEnd"/>
            <w:r w:rsidR="00C76A9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{1}</w:t>
            </w:r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&lt;158&gt;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8261C1">
              <w:rPr>
                <w:color w:val="FF0000"/>
                <w:lang w:val="en-GB"/>
              </w:rPr>
              <w:t>&lt;/158</w:t>
            </w:r>
            <w:proofErr w:type="gramStart"/>
            <w:r w:rsidRPr="008261C1">
              <w:rPr>
                <w:color w:val="FF0000"/>
                <w:lang w:val="en-GB"/>
              </w:rPr>
              <w:t>&gt;{</w:t>
            </w:r>
            <w:proofErr w:type="gramEnd"/>
            <w:r>
              <w:rPr>
                <w:lang w:val="en-GB"/>
              </w:rPr>
              <w:t xml:space="preserve">3},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</w:p>
        </w:tc>
      </w:tr>
      <w:tr w:rsidR="007A0507" w14:paraId="70D9EDEC" w14:textId="77777777" w:rsidTr="0086493F">
        <w:tc>
          <w:tcPr>
            <w:tcW w:w="0" w:type="auto"/>
            <w:shd w:val="clear" w:color="auto" w:fill="FFFFFF"/>
          </w:tcPr>
          <w:p w14:paraId="284EE46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595</w:t>
            </w:r>
            <w:r>
              <w:rPr>
                <w:rStyle w:val="TransUnitID"/>
                <w:lang w:val="en-GB"/>
              </w:rPr>
              <w:t>b46aa513-a993-4858-b13f-7b2649df4291</w:t>
            </w:r>
          </w:p>
        </w:tc>
        <w:tc>
          <w:tcPr>
            <w:tcW w:w="0" w:type="auto"/>
            <w:shd w:val="clear" w:color="auto" w:fill="FFFFFF"/>
          </w:tcPr>
          <w:p w14:paraId="759CE80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F7F5A7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alcohol, marijuana, opioids, other drugs, or</w:t>
            </w:r>
          </w:p>
        </w:tc>
        <w:tc>
          <w:tcPr>
            <w:tcW w:w="6228" w:type="dxa"/>
            <w:shd w:val="clear" w:color="auto" w:fill="FFFFFF"/>
          </w:tcPr>
          <w:p w14:paraId="73BE9152" w14:textId="65587C7B" w:rsidR="007A0507" w:rsidRDefault="007A0507" w:rsidP="007A0507">
            <w:proofErr w:type="spellStart"/>
            <w:r>
              <w:rPr>
                <w:lang w:val="en-GB"/>
              </w:rPr>
              <w:t>cawv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xas</w:t>
            </w:r>
            <w:proofErr w:type="spellEnd"/>
            <w:r>
              <w:rPr>
                <w:lang w:val="en-GB"/>
              </w:rPr>
              <w:t xml:space="preserve">, opioids,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</w:p>
        </w:tc>
      </w:tr>
      <w:tr w:rsidR="007A0507" w14:paraId="0DADCF2E" w14:textId="77777777" w:rsidTr="0086493F">
        <w:tc>
          <w:tcPr>
            <w:tcW w:w="0" w:type="auto"/>
            <w:shd w:val="clear" w:color="auto" w:fill="FFFFFF"/>
          </w:tcPr>
          <w:p w14:paraId="73896FB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596</w:t>
            </w:r>
            <w:r>
              <w:rPr>
                <w:rStyle w:val="TransUnitID"/>
                <w:lang w:val="en-GB"/>
              </w:rPr>
              <w:t>179d3523-dc3c-465e-8aa9-1caf52a77f05</w:t>
            </w:r>
          </w:p>
        </w:tc>
        <w:tc>
          <w:tcPr>
            <w:tcW w:w="0" w:type="auto"/>
            <w:shd w:val="clear" w:color="auto" w:fill="FFFFFF"/>
          </w:tcPr>
          <w:p w14:paraId="7A90B35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C3D49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gambling been a problem for you or your</w:t>
            </w:r>
          </w:p>
        </w:tc>
        <w:tc>
          <w:tcPr>
            <w:tcW w:w="6228" w:type="dxa"/>
            <w:shd w:val="clear" w:color="auto" w:fill="FFFFFF"/>
          </w:tcPr>
          <w:p w14:paraId="764344A8" w14:textId="1F3E1C94" w:rsidR="007A0507" w:rsidRDefault="007A0507" w:rsidP="007A0507"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txiaj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="005F40BC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</w:p>
        </w:tc>
      </w:tr>
      <w:tr w:rsidR="007A0507" w14:paraId="70823BD6" w14:textId="77777777" w:rsidTr="0086493F">
        <w:tc>
          <w:tcPr>
            <w:tcW w:w="0" w:type="auto"/>
            <w:shd w:val="clear" w:color="auto" w:fill="FFFFFF"/>
          </w:tcPr>
          <w:p w14:paraId="5FF1CBC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597</w:t>
            </w:r>
            <w:r>
              <w:rPr>
                <w:rStyle w:val="TransUnitID"/>
                <w:lang w:val="en-GB"/>
              </w:rPr>
              <w:t>847cf951-5965-43c1-aac6-5ef6f8b5c698</w:t>
            </w:r>
          </w:p>
        </w:tc>
        <w:tc>
          <w:tcPr>
            <w:tcW w:w="0" w:type="auto"/>
            <w:shd w:val="clear" w:color="auto" w:fill="FFFFFF"/>
          </w:tcPr>
          <w:p w14:paraId="5A23C1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8B2D4B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family?</w:t>
            </w:r>
          </w:p>
        </w:tc>
        <w:tc>
          <w:tcPr>
            <w:tcW w:w="6228" w:type="dxa"/>
            <w:shd w:val="clear" w:color="auto" w:fill="FFFFFF"/>
          </w:tcPr>
          <w:p w14:paraId="6F963528" w14:textId="217A71B5" w:rsidR="007A0507" w:rsidRDefault="007A0507" w:rsidP="007A0507"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FAE967E" w14:textId="77777777" w:rsidTr="0086493F">
        <w:tc>
          <w:tcPr>
            <w:tcW w:w="0" w:type="auto"/>
            <w:shd w:val="clear" w:color="auto" w:fill="FFFFFF"/>
          </w:tcPr>
          <w:p w14:paraId="4F3E67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598</w:t>
            </w:r>
            <w:r>
              <w:rPr>
                <w:rStyle w:val="TransUnitID"/>
                <w:lang w:val="en-GB"/>
              </w:rPr>
              <w:t>fdabec01-f25c-4a0e-b66b-395b2fa96c5a</w:t>
            </w:r>
          </w:p>
        </w:tc>
        <w:tc>
          <w:tcPr>
            <w:tcW w:w="0" w:type="auto"/>
            <w:shd w:val="clear" w:color="auto" w:fill="FFFFFF"/>
          </w:tcPr>
          <w:p w14:paraId="281FC1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4059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3}Often</w:t>
            </w:r>
            <w:proofErr w:type="gramEnd"/>
            <w:r>
              <w:rPr>
                <w:lang w:val="en-GB"/>
              </w:rPr>
              <w:t> {</w:t>
            </w:r>
            <w:proofErr w:type="gramStart"/>
            <w:r>
              <w:rPr>
                <w:lang w:val="en-GB"/>
              </w:rPr>
              <w:t>4}Sometimes</w:t>
            </w:r>
            <w:proofErr w:type="gramEnd"/>
            <w:r>
              <w:rPr>
                <w:lang w:val="en-GB"/>
              </w:rPr>
              <w:t> {</w:t>
            </w:r>
            <w:proofErr w:type="gramStart"/>
            <w:r>
              <w:rPr>
                <w:lang w:val="en-GB"/>
              </w:rPr>
              <w:t>5}Rarely</w:t>
            </w:r>
            <w:proofErr w:type="gramEnd"/>
            <w:r>
              <w:rPr>
                <w:lang w:val="en-GB"/>
              </w:rPr>
              <w:t> {</w:t>
            </w:r>
            <w:proofErr w:type="gramStart"/>
            <w:r>
              <w:rPr>
                <w:lang w:val="en-GB"/>
              </w:rPr>
              <w:t>6}Never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70B5F616" w14:textId="7168DF41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3}</w:t>
            </w:r>
            <w:proofErr w:type="spellStart"/>
            <w:r>
              <w:rPr>
                <w:lang w:val="en-GB"/>
              </w:rPr>
              <w:t>Feem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{4}</w:t>
            </w:r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  <w:r>
              <w:rPr>
                <w:lang w:val="en-GB"/>
              </w:rPr>
              <w:t xml:space="preserve"> {5}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{6}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</w:t>
            </w:r>
          </w:p>
        </w:tc>
      </w:tr>
      <w:tr w:rsidR="007A0507" w14:paraId="25F980E7" w14:textId="77777777" w:rsidTr="0086493F">
        <w:tc>
          <w:tcPr>
            <w:tcW w:w="0" w:type="auto"/>
            <w:shd w:val="clear" w:color="auto" w:fill="FFFFFF"/>
          </w:tcPr>
          <w:p w14:paraId="37D013D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599</w:t>
            </w:r>
            <w:r>
              <w:rPr>
                <w:rStyle w:val="TransUnitID"/>
                <w:lang w:val="en-GB"/>
              </w:rPr>
              <w:t>e3e7d1e3-3792-4bc4-a312-8232b452887f</w:t>
            </w:r>
          </w:p>
        </w:tc>
        <w:tc>
          <w:tcPr>
            <w:tcW w:w="0" w:type="auto"/>
            <w:shd w:val="clear" w:color="auto" w:fill="FFFFFF"/>
          </w:tcPr>
          <w:p w14:paraId="44964EE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5D394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228" w:type="dxa"/>
            <w:shd w:val="clear" w:color="auto" w:fill="FFFFFF"/>
          </w:tcPr>
          <w:p w14:paraId="746A1D78" w14:textId="5F49AAC9" w:rsidR="007A0507" w:rsidRDefault="007A0507" w:rsidP="007A0507">
            <w:r>
              <w:rPr>
                <w:lang w:val="en-GB"/>
              </w:rPr>
              <w:t>8</w:t>
            </w:r>
          </w:p>
        </w:tc>
      </w:tr>
      <w:tr w:rsidR="007A0507" w14:paraId="7FF1C9E0" w14:textId="77777777" w:rsidTr="0086493F">
        <w:tc>
          <w:tcPr>
            <w:tcW w:w="0" w:type="auto"/>
            <w:shd w:val="clear" w:color="auto" w:fill="FFFFFF"/>
          </w:tcPr>
          <w:p w14:paraId="6FD2DE9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600</w:t>
            </w:r>
            <w:r>
              <w:rPr>
                <w:rStyle w:val="TransUnitID"/>
                <w:lang w:val="en-GB"/>
              </w:rPr>
              <w:t>c26e81b6-4ad7-4806-8335-c7b6f89f687f</w:t>
            </w:r>
          </w:p>
        </w:tc>
        <w:tc>
          <w:tcPr>
            <w:tcW w:w="0" w:type="auto"/>
            <w:shd w:val="clear" w:color="auto" w:fill="FFFFFF"/>
          </w:tcPr>
          <w:p w14:paraId="07B1CA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B6531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SHAPE 2022 Adult survey</w:t>
            </w:r>
          </w:p>
        </w:tc>
        <w:tc>
          <w:tcPr>
            <w:tcW w:w="6228" w:type="dxa"/>
            <w:shd w:val="clear" w:color="auto" w:fill="FFFFFF"/>
          </w:tcPr>
          <w:p w14:paraId="4F9E1E00" w14:textId="2829C9B2" w:rsidR="007A0507" w:rsidRDefault="007A0507" w:rsidP="007A0507">
            <w:r>
              <w:rPr>
                <w:lang w:val="en-GB"/>
              </w:rPr>
              <w:t xml:space="preserve">SHAPE 2022 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</w:p>
        </w:tc>
      </w:tr>
      <w:tr w:rsidR="007A0507" w14:paraId="27FBE267" w14:textId="77777777" w:rsidTr="0086493F">
        <w:tc>
          <w:tcPr>
            <w:tcW w:w="0" w:type="auto"/>
            <w:shd w:val="clear" w:color="auto" w:fill="FFFFFF"/>
          </w:tcPr>
          <w:p w14:paraId="79DA9B7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601</w:t>
            </w:r>
            <w:r>
              <w:rPr>
                <w:rStyle w:val="TransUnitID"/>
                <w:lang w:val="en-GB"/>
              </w:rPr>
              <w:t>0f93098d-8d6b-4f40-8599-dde76cfb1504</w:t>
            </w:r>
          </w:p>
        </w:tc>
        <w:tc>
          <w:tcPr>
            <w:tcW w:w="0" w:type="auto"/>
            <w:shd w:val="clear" w:color="auto" w:fill="FFFFFF"/>
          </w:tcPr>
          <w:p w14:paraId="528A550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FECEE0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Survey of the Health of All the Population and the Environment</w:t>
            </w:r>
          </w:p>
        </w:tc>
        <w:tc>
          <w:tcPr>
            <w:tcW w:w="6228" w:type="dxa"/>
            <w:shd w:val="clear" w:color="auto" w:fill="FFFFFF"/>
          </w:tcPr>
          <w:p w14:paraId="5F75098A" w14:textId="662B81FC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Tus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</w:p>
        </w:tc>
      </w:tr>
      <w:tr w:rsidR="007A0507" w14:paraId="387C52C4" w14:textId="77777777" w:rsidTr="0086493F">
        <w:tc>
          <w:tcPr>
            <w:tcW w:w="0" w:type="auto"/>
            <w:shd w:val="clear" w:color="auto" w:fill="FFFFFF"/>
          </w:tcPr>
          <w:p w14:paraId="0529592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602</w:t>
            </w:r>
            <w:r>
              <w:rPr>
                <w:rStyle w:val="TransUnitID"/>
                <w:lang w:val="en-GB"/>
              </w:rPr>
              <w:t>d6d083c5-2ff2-4fb4-b339-517a7e0e9e12</w:t>
            </w:r>
          </w:p>
        </w:tc>
        <w:tc>
          <w:tcPr>
            <w:tcW w:w="0" w:type="auto"/>
            <w:shd w:val="clear" w:color="auto" w:fill="FFFFFF"/>
          </w:tcPr>
          <w:p w14:paraId="1E4D9E1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B75E7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6FAF7083" w14:textId="2E2695F6" w:rsidR="007A0507" w:rsidRDefault="007A0507" w:rsidP="007A0507">
            <w:r>
              <w:rPr>
                <w:lang w:val="en-GB"/>
              </w:rPr>
              <w:t>KEYLINE</w:t>
            </w:r>
          </w:p>
        </w:tc>
      </w:tr>
      <w:tr w:rsidR="007A0507" w14:paraId="44B027B9" w14:textId="77777777" w:rsidTr="0086493F">
        <w:tc>
          <w:tcPr>
            <w:tcW w:w="0" w:type="auto"/>
            <w:shd w:val="clear" w:color="auto" w:fill="FFFFFF"/>
          </w:tcPr>
          <w:p w14:paraId="148008B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603</w:t>
            </w:r>
            <w:r>
              <w:rPr>
                <w:rStyle w:val="TransUnitID"/>
                <w:lang w:val="en-GB"/>
              </w:rPr>
              <w:t>96af96fb-48da-4990-beca-2adcd5519acb</w:t>
            </w:r>
          </w:p>
        </w:tc>
        <w:tc>
          <w:tcPr>
            <w:tcW w:w="0" w:type="auto"/>
            <w:shd w:val="clear" w:color="auto" w:fill="FFFFFF"/>
          </w:tcPr>
          <w:p w14:paraId="0EDC04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B27F3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3FC6B23A" w14:textId="1953CA0C" w:rsidR="007A0507" w:rsidRDefault="007A0507" w:rsidP="007A0507">
            <w:r>
              <w:rPr>
                <w:lang w:val="en-GB"/>
              </w:rPr>
              <w:t>T:</w:t>
            </w:r>
          </w:p>
        </w:tc>
      </w:tr>
      <w:tr w:rsidR="007A0507" w14:paraId="34680D2E" w14:textId="77777777" w:rsidTr="0086493F">
        <w:tc>
          <w:tcPr>
            <w:tcW w:w="0" w:type="auto"/>
            <w:shd w:val="clear" w:color="auto" w:fill="FFFFFF"/>
          </w:tcPr>
          <w:p w14:paraId="34F0B71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604</w:t>
            </w:r>
            <w:r>
              <w:rPr>
                <w:rStyle w:val="TransUnitID"/>
                <w:lang w:val="en-GB"/>
              </w:rPr>
              <w:t>96af96fb-48da-4990-beca-2adcd5519acb</w:t>
            </w:r>
          </w:p>
        </w:tc>
        <w:tc>
          <w:tcPr>
            <w:tcW w:w="0" w:type="auto"/>
            <w:shd w:val="clear" w:color="auto" w:fill="FFFFFF"/>
          </w:tcPr>
          <w:p w14:paraId="11AC501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88287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74852EF9" w14:textId="3E7AF35E" w:rsidR="007A0507" w:rsidRDefault="007A0507" w:rsidP="007A0507">
            <w:r>
              <w:rPr>
                <w:lang w:val="en-GB"/>
              </w:rPr>
              <w:t>+1 612/333 6511</w:t>
            </w:r>
          </w:p>
        </w:tc>
      </w:tr>
      <w:tr w:rsidR="007A0507" w14:paraId="5E6EA70F" w14:textId="77777777" w:rsidTr="0086493F">
        <w:tc>
          <w:tcPr>
            <w:tcW w:w="0" w:type="auto"/>
            <w:shd w:val="clear" w:color="auto" w:fill="FFFFFF"/>
          </w:tcPr>
          <w:p w14:paraId="16CE67F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605</w:t>
            </w:r>
            <w:r>
              <w:rPr>
                <w:rStyle w:val="TransUnitID"/>
                <w:lang w:val="en-GB"/>
              </w:rPr>
              <w:t>8487332f-7bdd-4ea1-ae6c-ca4da3e0a123</w:t>
            </w:r>
          </w:p>
        </w:tc>
        <w:tc>
          <w:tcPr>
            <w:tcW w:w="0" w:type="auto"/>
            <w:shd w:val="clear" w:color="auto" w:fill="FFFFFF"/>
          </w:tcPr>
          <w:p w14:paraId="077748C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6307A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0CD18F2F" w14:textId="0DD74228" w:rsidR="007A0507" w:rsidRDefault="007A0507" w:rsidP="007A0507">
            <w:r>
              <w:rPr>
                <w:lang w:val="en-GB"/>
              </w:rPr>
              <w:t>ROV</w:t>
            </w:r>
          </w:p>
        </w:tc>
      </w:tr>
      <w:tr w:rsidR="007A0507" w14:paraId="772349A3" w14:textId="77777777" w:rsidTr="0086493F">
        <w:tc>
          <w:tcPr>
            <w:tcW w:w="0" w:type="auto"/>
            <w:shd w:val="clear" w:color="auto" w:fill="FFFFFF"/>
          </w:tcPr>
          <w:p w14:paraId="560BD20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606</w:t>
            </w:r>
            <w:r>
              <w:rPr>
                <w:rStyle w:val="TransUnitID"/>
                <w:lang w:val="en-GB"/>
              </w:rPr>
              <w:t>23fb3c91-32f6-4777-8919-6aa00f95c386</w:t>
            </w:r>
          </w:p>
        </w:tc>
        <w:tc>
          <w:tcPr>
            <w:tcW w:w="0" w:type="auto"/>
            <w:shd w:val="clear" w:color="auto" w:fill="FFFFFF"/>
          </w:tcPr>
          <w:p w14:paraId="1E8424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87FE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228" w:type="dxa"/>
            <w:shd w:val="clear" w:color="auto" w:fill="FFFFFF"/>
          </w:tcPr>
          <w:p w14:paraId="524D3627" w14:textId="1611A651" w:rsidR="007A0507" w:rsidRDefault="007A0507" w:rsidP="007A0507">
            <w:r>
              <w:rPr>
                <w:lang w:val="en-GB"/>
              </w:rPr>
              <w:t>01</w:t>
            </w:r>
          </w:p>
        </w:tc>
      </w:tr>
      <w:tr w:rsidR="007A0507" w14:paraId="74829802" w14:textId="77777777" w:rsidTr="0086493F">
        <w:tc>
          <w:tcPr>
            <w:tcW w:w="0" w:type="auto"/>
            <w:shd w:val="clear" w:color="auto" w:fill="FFFFFF"/>
          </w:tcPr>
          <w:p w14:paraId="1FCCD96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607</w:t>
            </w:r>
            <w:r>
              <w:rPr>
                <w:rStyle w:val="TransUnitID"/>
                <w:lang w:val="en-GB"/>
              </w:rPr>
              <w:t>d8b7526d-d451-479f-95b9-9bda9f23a5b1</w:t>
            </w:r>
          </w:p>
        </w:tc>
        <w:tc>
          <w:tcPr>
            <w:tcW w:w="0" w:type="auto"/>
            <w:shd w:val="clear" w:color="auto" w:fill="FFFFFF"/>
          </w:tcPr>
          <w:p w14:paraId="10BCAFD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B19A4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&lt;160&gt;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&lt;/160&gt;&lt;161&gt;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&lt;/161&gt;</w:t>
            </w:r>
          </w:p>
        </w:tc>
        <w:tc>
          <w:tcPr>
            <w:tcW w:w="6228" w:type="dxa"/>
            <w:shd w:val="clear" w:color="auto" w:fill="FFFFFF"/>
          </w:tcPr>
          <w:p w14:paraId="057855DC" w14:textId="2343D1CB" w:rsidR="007A0507" w:rsidRDefault="007A0507" w:rsidP="007A0507">
            <w:r w:rsidRPr="008261C1">
              <w:rPr>
                <w:rStyle w:val="Tag"/>
                <w:color w:val="FF0000"/>
                <w:lang w:val="en-GB"/>
              </w:rPr>
              <w:t>&lt;160&gt;</w:t>
            </w:r>
            <w:r w:rsidR="008261C1">
              <w:rPr>
                <w:rStyle w:val="Tag"/>
                <w:lang w:val="en-GB"/>
              </w:rPr>
              <w:t xml:space="preserve"> </w:t>
            </w:r>
            <w:r w:rsidR="005F40BC" w:rsidRPr="001D7B21">
              <w:rPr>
                <w:rStyle w:val="Tag"/>
                <w:color w:val="auto"/>
                <w:lang w:val="en-GB"/>
              </w:rPr>
              <w:t>LUB NROOG</w:t>
            </w:r>
            <w:r w:rsidR="005F40BC">
              <w:rPr>
                <w:rStyle w:val="Tag"/>
                <w:lang w:val="en-GB"/>
              </w:rPr>
              <w:t xml:space="preserve"> </w:t>
            </w:r>
            <w:r w:rsidR="005F40BC">
              <w:rPr>
                <w:lang w:val="en-GB"/>
              </w:rPr>
              <w:t xml:space="preserve">HENNEPIN– </w:t>
            </w:r>
            <w:proofErr w:type="spellStart"/>
            <w:r w:rsidR="005F40BC">
              <w:rPr>
                <w:lang w:val="en-GB"/>
              </w:rPr>
              <w:t>daim</w:t>
            </w:r>
            <w:proofErr w:type="spellEnd"/>
            <w:r w:rsidR="005F40BC">
              <w:rPr>
                <w:lang w:val="en-GB"/>
              </w:rPr>
              <w:t xml:space="preserve"> </w:t>
            </w:r>
            <w:proofErr w:type="spellStart"/>
            <w:r w:rsidR="005F40BC">
              <w:rPr>
                <w:lang w:val="en-GB"/>
              </w:rPr>
              <w:t>ntawv</w:t>
            </w:r>
            <w:proofErr w:type="spellEnd"/>
            <w:r w:rsidR="005F40BC">
              <w:rPr>
                <w:lang w:val="en-GB"/>
              </w:rPr>
              <w:t xml:space="preserve"> </w:t>
            </w:r>
            <w:proofErr w:type="spellStart"/>
            <w:r w:rsidR="005F40BC">
              <w:rPr>
                <w:lang w:val="en-GB"/>
              </w:rPr>
              <w:t>ntsuam</w:t>
            </w:r>
            <w:proofErr w:type="spellEnd"/>
            <w:r w:rsidR="005F40BC">
              <w:rPr>
                <w:lang w:val="en-GB"/>
              </w:rPr>
              <w:t xml:space="preserve"> </w:t>
            </w:r>
            <w:proofErr w:type="spellStart"/>
            <w:r w:rsidR="005F40BC">
              <w:rPr>
                <w:lang w:val="en-GB"/>
              </w:rPr>
              <w:t>xyuas</w:t>
            </w:r>
            <w:proofErr w:type="spellEnd"/>
            <w:r w:rsidR="005F40BC" w:rsidRPr="008261C1">
              <w:rPr>
                <w:color w:val="FF0000"/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160&gt;&lt;161&gt;</w:t>
            </w:r>
            <w:r w:rsidRPr="008261C1">
              <w:rPr>
                <w:lang w:val="en-GB"/>
              </w:rPr>
              <w:t>:</w:t>
            </w:r>
            <w:r w:rsidRPr="008261C1">
              <w:rPr>
                <w:color w:val="FF0000"/>
                <w:lang w:val="en-GB"/>
              </w:rPr>
              <w:t>&lt;/161&gt;</w:t>
            </w:r>
          </w:p>
        </w:tc>
      </w:tr>
      <w:tr w:rsidR="007A0507" w14:paraId="45DDAA23" w14:textId="77777777" w:rsidTr="0086493F">
        <w:tc>
          <w:tcPr>
            <w:tcW w:w="0" w:type="auto"/>
            <w:shd w:val="clear" w:color="auto" w:fill="FFFFFF"/>
          </w:tcPr>
          <w:p w14:paraId="510E82A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608</w:t>
            </w:r>
            <w:r>
              <w:rPr>
                <w:rStyle w:val="TransUnitID"/>
                <w:lang w:val="en-GB"/>
              </w:rPr>
              <w:t>f982f5a2-589d-47a0-8638-bb356d883bb2</w:t>
            </w:r>
          </w:p>
        </w:tc>
        <w:tc>
          <w:tcPr>
            <w:tcW w:w="0" w:type="auto"/>
            <w:shd w:val="clear" w:color="auto" w:fill="FFFFFF"/>
          </w:tcPr>
          <w:p w14:paraId="34B834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9B318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SIZE:</w:t>
            </w:r>
          </w:p>
        </w:tc>
        <w:tc>
          <w:tcPr>
            <w:tcW w:w="6228" w:type="dxa"/>
            <w:shd w:val="clear" w:color="auto" w:fill="FFFFFF"/>
          </w:tcPr>
          <w:p w14:paraId="06CEC80F" w14:textId="495A8AF3" w:rsidR="007A0507" w:rsidRDefault="005F40BC" w:rsidP="007A0507">
            <w:r>
              <w:rPr>
                <w:lang w:val="en-GB"/>
              </w:rPr>
              <w:t>QHOV LOJ</w:t>
            </w:r>
            <w:r w:rsidR="007A0507">
              <w:rPr>
                <w:lang w:val="en-GB"/>
              </w:rPr>
              <w:t>:</w:t>
            </w:r>
          </w:p>
        </w:tc>
      </w:tr>
      <w:tr w:rsidR="008261C1" w14:paraId="2C7A5C4B" w14:textId="77777777" w:rsidTr="0086493F">
        <w:tc>
          <w:tcPr>
            <w:tcW w:w="0" w:type="auto"/>
            <w:shd w:val="clear" w:color="auto" w:fill="FFFFFF"/>
          </w:tcPr>
          <w:p w14:paraId="63D4CD84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609</w:t>
            </w:r>
            <w:r>
              <w:rPr>
                <w:rStyle w:val="TransUnitID"/>
                <w:lang w:val="en-GB"/>
              </w:rPr>
              <w:t>b6bb57f8-d538-4c1e-b39a-ab1ba5d44610</w:t>
            </w:r>
          </w:p>
        </w:tc>
        <w:tc>
          <w:tcPr>
            <w:tcW w:w="0" w:type="auto"/>
            <w:shd w:val="clear" w:color="auto" w:fill="FFFFFF"/>
          </w:tcPr>
          <w:p w14:paraId="75DD21C2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F650364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&lt;163&gt;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&lt;/163&gt;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&lt;164&gt;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&lt;/165&gt;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&lt;166&gt;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&lt;/166&gt;</w:t>
            </w:r>
          </w:p>
        </w:tc>
        <w:tc>
          <w:tcPr>
            <w:tcW w:w="6228" w:type="dxa"/>
            <w:shd w:val="clear" w:color="auto" w:fill="FFFFFF"/>
          </w:tcPr>
          <w:p w14:paraId="213FED2B" w14:textId="2ADED7D8" w:rsidR="008261C1" w:rsidRDefault="008261C1" w:rsidP="008261C1"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&lt;163&gt;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&lt;/163&gt;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&lt;164&gt;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&lt;/165&gt;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&lt;166&gt;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&lt;/166&gt;</w:t>
            </w:r>
          </w:p>
        </w:tc>
      </w:tr>
      <w:tr w:rsidR="008261C1" w14:paraId="571E0150" w14:textId="77777777" w:rsidTr="0086493F">
        <w:tc>
          <w:tcPr>
            <w:tcW w:w="0" w:type="auto"/>
            <w:shd w:val="clear" w:color="auto" w:fill="FFFFFF"/>
          </w:tcPr>
          <w:p w14:paraId="6D3382A2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610</w:t>
            </w:r>
            <w:r>
              <w:rPr>
                <w:rStyle w:val="TransUnitID"/>
                <w:lang w:val="en-GB"/>
              </w:rPr>
              <w:t>e2ce0476-23ae-4dc5-8e15-4de80781dd37</w:t>
            </w:r>
          </w:p>
        </w:tc>
        <w:tc>
          <w:tcPr>
            <w:tcW w:w="0" w:type="auto"/>
            <w:shd w:val="clear" w:color="auto" w:fill="FFFFFF"/>
          </w:tcPr>
          <w:p w14:paraId="6C277570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D13BCE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&lt;167&gt;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&lt;/167&gt;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&lt;168&gt;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&lt;/169&gt;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&lt;170&gt;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&lt;/170&gt;</w:t>
            </w:r>
          </w:p>
        </w:tc>
        <w:tc>
          <w:tcPr>
            <w:tcW w:w="6228" w:type="dxa"/>
            <w:shd w:val="clear" w:color="auto" w:fill="FFFFFF"/>
          </w:tcPr>
          <w:p w14:paraId="35F019E4" w14:textId="463A5E5F" w:rsidR="008261C1" w:rsidRDefault="008261C1" w:rsidP="008261C1"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&lt;167&gt;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&lt;/167&gt;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&lt;168&gt;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&lt;/168&gt;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&lt;169&gt;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&lt;/169&gt;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&lt;170&gt;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&lt;/170&gt;</w:t>
            </w:r>
          </w:p>
        </w:tc>
      </w:tr>
      <w:tr w:rsidR="008261C1" w14:paraId="127D3B98" w14:textId="77777777" w:rsidTr="0086493F">
        <w:tc>
          <w:tcPr>
            <w:tcW w:w="0" w:type="auto"/>
            <w:shd w:val="clear" w:color="auto" w:fill="FFFFFF"/>
          </w:tcPr>
          <w:p w14:paraId="352550D3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611</w:t>
            </w:r>
            <w:r>
              <w:rPr>
                <w:rStyle w:val="TransUnitID"/>
                <w:lang w:val="en-GB"/>
              </w:rPr>
              <w:t>7e70628e-bb36-48b3-9648-b413599632e4</w:t>
            </w:r>
          </w:p>
        </w:tc>
        <w:tc>
          <w:tcPr>
            <w:tcW w:w="0" w:type="auto"/>
            <w:shd w:val="clear" w:color="auto" w:fill="FFFFFF"/>
          </w:tcPr>
          <w:p w14:paraId="739A84AB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9E0820B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&lt;171&gt;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&lt;/171&gt;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&lt;172&gt;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&lt;173&gt;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&lt;/173&gt;</w:t>
            </w:r>
          </w:p>
        </w:tc>
        <w:tc>
          <w:tcPr>
            <w:tcW w:w="6228" w:type="dxa"/>
            <w:shd w:val="clear" w:color="auto" w:fill="FFFFFF"/>
          </w:tcPr>
          <w:p w14:paraId="04E9A575" w14:textId="5249E5E5" w:rsidR="008261C1" w:rsidRDefault="008261C1" w:rsidP="008261C1"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&lt;171&gt;</w:t>
            </w:r>
            <w:r>
              <w:rPr>
                <w:lang w:val="en-GB"/>
              </w:rPr>
              <w:t>"</w:t>
            </w:r>
            <w:r>
              <w:rPr>
                <w:rStyle w:val="Tag"/>
                <w:lang w:val="en-GB"/>
              </w:rPr>
              <w:t>&lt;/171&gt;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&lt;172&gt;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&lt;173&gt;</w:t>
            </w:r>
            <w:ins w:id="130" w:author="SK V" w:date="2022-05-09T06:51:00Z">
              <w:r w:rsidR="00626E99">
                <w:rPr>
                  <w:rStyle w:val="Tag"/>
                  <w:lang w:val="en-GB"/>
                </w:rPr>
                <w:t xml:space="preserve">UA NTAWM </w:t>
              </w:r>
            </w:ins>
            <w:del w:id="131" w:author="SK V" w:date="2022-05-09T06:51:00Z">
              <w:r w:rsidDel="00626E99">
                <w:rPr>
                  <w:lang w:val="en-GB"/>
                </w:rPr>
                <w:delText>BUILT AT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&lt;/173&gt;</w:t>
            </w:r>
          </w:p>
        </w:tc>
      </w:tr>
      <w:tr w:rsidR="008261C1" w14:paraId="5BC5E421" w14:textId="77777777" w:rsidTr="0086493F">
        <w:tc>
          <w:tcPr>
            <w:tcW w:w="0" w:type="auto"/>
            <w:shd w:val="clear" w:color="auto" w:fill="FFFFFF"/>
          </w:tcPr>
          <w:p w14:paraId="6963F1A2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612</w:t>
            </w:r>
            <w:r>
              <w:rPr>
                <w:rStyle w:val="TransUnitID"/>
                <w:lang w:val="en-GB"/>
              </w:rPr>
              <w:t>cb69517f-4081-44f1-9169-eacf7d7de588</w:t>
            </w:r>
          </w:p>
        </w:tc>
        <w:tc>
          <w:tcPr>
            <w:tcW w:w="0" w:type="auto"/>
            <w:shd w:val="clear" w:color="auto" w:fill="FFFFFF"/>
          </w:tcPr>
          <w:p w14:paraId="3A39D5A1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C54C0A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&lt;174&gt;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&lt;175&gt;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&lt;/175&gt;</w:t>
            </w:r>
          </w:p>
        </w:tc>
        <w:tc>
          <w:tcPr>
            <w:tcW w:w="6228" w:type="dxa"/>
            <w:shd w:val="clear" w:color="auto" w:fill="FFFFFF"/>
          </w:tcPr>
          <w:p w14:paraId="47031192" w14:textId="0A4D7C3A" w:rsidR="008261C1" w:rsidRDefault="008261C1" w:rsidP="008261C1"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&lt;174&gt;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&lt;175&gt;</w:t>
            </w:r>
            <w:r w:rsidR="005F40BC">
              <w:t>COV XIM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&lt;/175&gt;</w:t>
            </w:r>
          </w:p>
        </w:tc>
      </w:tr>
      <w:tr w:rsidR="008261C1" w14:paraId="41D1CAFC" w14:textId="77777777" w:rsidTr="0086493F">
        <w:tc>
          <w:tcPr>
            <w:tcW w:w="0" w:type="auto"/>
            <w:shd w:val="clear" w:color="auto" w:fill="FFFFFF"/>
          </w:tcPr>
          <w:p w14:paraId="51CDBAE0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613</w:t>
            </w:r>
            <w:r>
              <w:rPr>
                <w:rStyle w:val="TransUnitID"/>
                <w:lang w:val="en-GB"/>
              </w:rPr>
              <w:t>7c0ea6cb-7c0f-4f7d-b869-f30d70e072eb</w:t>
            </w:r>
          </w:p>
        </w:tc>
        <w:tc>
          <w:tcPr>
            <w:tcW w:w="0" w:type="auto"/>
            <w:shd w:val="clear" w:color="auto" w:fill="FFFFFF"/>
          </w:tcPr>
          <w:p w14:paraId="5C870B00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BDE0DB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666813F0" w14:textId="0EF908CF" w:rsidR="008261C1" w:rsidRDefault="008261C1" w:rsidP="008261C1">
            <w:r>
              <w:rPr>
                <w:lang w:val="en-GB"/>
              </w:rPr>
              <w:t>PMS 2627</w:t>
            </w:r>
          </w:p>
        </w:tc>
      </w:tr>
      <w:tr w:rsidR="008261C1" w14:paraId="387A96D1" w14:textId="77777777" w:rsidTr="0086493F">
        <w:tc>
          <w:tcPr>
            <w:tcW w:w="0" w:type="auto"/>
            <w:shd w:val="clear" w:color="auto" w:fill="FFFFFF"/>
          </w:tcPr>
          <w:p w14:paraId="2864F57F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614</w:t>
            </w:r>
            <w:r>
              <w:rPr>
                <w:rStyle w:val="TransUnitID"/>
                <w:lang w:val="en-GB"/>
              </w:rPr>
              <w:t>a28739f6-5b91-4369-b14d-4d84f73e43da</w:t>
            </w:r>
          </w:p>
        </w:tc>
        <w:tc>
          <w:tcPr>
            <w:tcW w:w="0" w:type="auto"/>
            <w:shd w:val="clear" w:color="auto" w:fill="FFFFFF"/>
          </w:tcPr>
          <w:p w14:paraId="442ADBB5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3B8F0A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76EB35C4" w14:textId="0E29431B" w:rsidR="008261C1" w:rsidRDefault="008261C1" w:rsidP="008261C1">
            <w:r>
              <w:rPr>
                <w:lang w:val="en-GB"/>
              </w:rPr>
              <w:t>KNOCK#:</w:t>
            </w:r>
          </w:p>
        </w:tc>
      </w:tr>
      <w:tr w:rsidR="008261C1" w14:paraId="76DE38A1" w14:textId="77777777" w:rsidTr="0086493F">
        <w:tc>
          <w:tcPr>
            <w:tcW w:w="0" w:type="auto"/>
            <w:shd w:val="clear" w:color="auto" w:fill="FFFFFF"/>
          </w:tcPr>
          <w:p w14:paraId="51F89815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615</w:t>
            </w:r>
            <w:r>
              <w:rPr>
                <w:rStyle w:val="TransUnitID"/>
                <w:lang w:val="en-GB"/>
              </w:rPr>
              <w:t>4f6226ee-68a1-4b22-b99f-2bda2d27c926</w:t>
            </w:r>
          </w:p>
        </w:tc>
        <w:tc>
          <w:tcPr>
            <w:tcW w:w="0" w:type="auto"/>
            <w:shd w:val="clear" w:color="auto" w:fill="FFFFFF"/>
          </w:tcPr>
          <w:p w14:paraId="48EF3465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B9ED92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&lt;177&gt;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&lt;178&gt;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&lt;/178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&lt;179&gt;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&lt;180&gt;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&lt;/180&gt;</w:t>
            </w:r>
          </w:p>
        </w:tc>
        <w:tc>
          <w:tcPr>
            <w:tcW w:w="6228" w:type="dxa"/>
            <w:shd w:val="clear" w:color="auto" w:fill="FFFFFF"/>
          </w:tcPr>
          <w:p w14:paraId="46DBBC93" w14:textId="64C1E7AF" w:rsidR="008261C1" w:rsidRDefault="008261C1" w:rsidP="008261C1"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&lt;177&gt;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&lt;/177&gt;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&lt;178&gt;</w:t>
            </w:r>
            <w:ins w:id="132" w:author="SK V" w:date="2022-05-09T06:19:00Z">
              <w:r w:rsidR="00351513">
                <w:t>KHO</w:t>
              </w:r>
            </w:ins>
            <w:ins w:id="133" w:author="SK V" w:date="2022-05-09T06:20:00Z">
              <w:r w:rsidR="00351513">
                <w:t xml:space="preserve"> </w:t>
              </w:r>
            </w:ins>
            <w:del w:id="134" w:author="SK V" w:date="2022-05-09T06:19:00Z">
              <w:r w:rsidDel="00351513">
                <w:rPr>
                  <w:lang w:val="en-GB"/>
                </w:rPr>
                <w:delText>EDITED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&lt;/178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&lt;179&gt;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&lt;/179&gt;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&lt;180&gt;</w:t>
            </w:r>
            <w:proofErr w:type="spellStart"/>
            <w:r w:rsidR="005F40BC">
              <w:rPr>
                <w:lang w:val="en-GB"/>
              </w:rPr>
              <w:t>los</w:t>
            </w:r>
            <w:proofErr w:type="spellEnd"/>
            <w:r w:rsidR="005F40BC">
              <w:rPr>
                <w:lang w:val="en-GB"/>
              </w:rPr>
              <w:t xml:space="preserve"> </w:t>
            </w:r>
            <w:proofErr w:type="spellStart"/>
            <w:r w:rsidR="005F40BC"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&lt;/180&gt;</w:t>
            </w:r>
          </w:p>
        </w:tc>
      </w:tr>
      <w:tr w:rsidR="008261C1" w14:paraId="13B9B997" w14:textId="77777777" w:rsidTr="0086493F">
        <w:tc>
          <w:tcPr>
            <w:tcW w:w="0" w:type="auto"/>
            <w:shd w:val="clear" w:color="auto" w:fill="FFFFFF"/>
          </w:tcPr>
          <w:p w14:paraId="462F618A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616</w:t>
            </w:r>
            <w:r>
              <w:rPr>
                <w:rStyle w:val="TransUnitID"/>
                <w:lang w:val="en-GB"/>
              </w:rPr>
              <w:t>53c7c76a-f9b1-4e14-8074-68683f6c89d6</w:t>
            </w:r>
          </w:p>
        </w:tc>
        <w:tc>
          <w:tcPr>
            <w:tcW w:w="0" w:type="auto"/>
            <w:shd w:val="clear" w:color="auto" w:fill="FFFFFF"/>
          </w:tcPr>
          <w:p w14:paraId="22BDB816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34BEC5F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72B7E42E" w14:textId="4D3BABB6" w:rsidR="008261C1" w:rsidRDefault="005F40BC" w:rsidP="008261C1">
            <w:r>
              <w:rPr>
                <w:lang w:val="en-GB"/>
              </w:rPr>
              <w:t>HU TAU RAU</w:t>
            </w:r>
            <w:r w:rsidR="008261C1">
              <w:rPr>
                <w:lang w:val="en-GB"/>
              </w:rPr>
              <w:t>:</w:t>
            </w:r>
          </w:p>
        </w:tc>
      </w:tr>
      <w:tr w:rsidR="008261C1" w14:paraId="28BC57CC" w14:textId="77777777" w:rsidTr="0086493F">
        <w:tc>
          <w:tcPr>
            <w:tcW w:w="0" w:type="auto"/>
            <w:shd w:val="clear" w:color="auto" w:fill="FFFFFF"/>
          </w:tcPr>
          <w:p w14:paraId="57119984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617</w:t>
            </w:r>
            <w:r>
              <w:rPr>
                <w:rStyle w:val="TransUnitID"/>
                <w:lang w:val="en-GB"/>
              </w:rPr>
              <w:t>6b523b80-7c23-4ace-9628-1a5e70e0eae6</w:t>
            </w:r>
          </w:p>
        </w:tc>
        <w:tc>
          <w:tcPr>
            <w:tcW w:w="0" w:type="auto"/>
            <w:shd w:val="clear" w:color="auto" w:fill="FFFFFF"/>
          </w:tcPr>
          <w:p w14:paraId="593B379D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D179FF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&lt;182&gt;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&lt;/182&gt;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&lt;183&gt;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&lt;/183&gt;</w:t>
            </w:r>
          </w:p>
        </w:tc>
        <w:tc>
          <w:tcPr>
            <w:tcW w:w="6228" w:type="dxa"/>
            <w:shd w:val="clear" w:color="auto" w:fill="FFFFFF"/>
          </w:tcPr>
          <w:p w14:paraId="3241FE0F" w14:textId="385AD328" w:rsidR="008261C1" w:rsidRDefault="008261C1" w:rsidP="008261C1"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&lt;182&gt;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&lt;/182&gt;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&lt;183&gt;</w:t>
            </w:r>
            <w:r w:rsidR="005F40BC">
              <w:t>HNUB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&lt;/183&gt;</w:t>
            </w:r>
          </w:p>
        </w:tc>
      </w:tr>
      <w:tr w:rsidR="008261C1" w14:paraId="301461DF" w14:textId="77777777" w:rsidTr="0086493F">
        <w:tc>
          <w:tcPr>
            <w:tcW w:w="0" w:type="auto"/>
            <w:shd w:val="clear" w:color="auto" w:fill="FFFFFF"/>
          </w:tcPr>
          <w:p w14:paraId="5C80F87C" w14:textId="77777777" w:rsidR="008261C1" w:rsidRDefault="008261C1" w:rsidP="008261C1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618</w:t>
            </w:r>
            <w:r>
              <w:rPr>
                <w:rStyle w:val="TransUnitID"/>
                <w:lang w:val="en-GB"/>
              </w:rPr>
              <w:t>6b523b80-7c23-4ace-9628-1a5e70e0eae6</w:t>
            </w:r>
          </w:p>
        </w:tc>
        <w:tc>
          <w:tcPr>
            <w:tcW w:w="0" w:type="auto"/>
            <w:shd w:val="clear" w:color="auto" w:fill="FFFFFF"/>
          </w:tcPr>
          <w:p w14:paraId="5AC9A2E8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7B93C6" w14:textId="77777777" w:rsidR="008261C1" w:rsidRDefault="008261C1" w:rsidP="008261C1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&lt;184&gt;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&lt;/184&gt;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&lt;185&gt;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&lt;/185&gt;</w:t>
            </w:r>
          </w:p>
        </w:tc>
        <w:tc>
          <w:tcPr>
            <w:tcW w:w="6228" w:type="dxa"/>
            <w:shd w:val="clear" w:color="auto" w:fill="FFFFFF"/>
          </w:tcPr>
          <w:p w14:paraId="13E0BF37" w14:textId="2834A6B8" w:rsidR="008261C1" w:rsidRDefault="008261C1" w:rsidP="008261C1"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&lt;184&gt;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&lt;/184&gt;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&lt;185&gt;</w:t>
            </w:r>
            <w:ins w:id="135" w:author="SK V" w:date="2022-05-09T06:20:00Z">
              <w:r w:rsidR="00351513">
                <w:rPr>
                  <w:rStyle w:val="Tag"/>
                  <w:lang w:val="en-GB"/>
                </w:rPr>
                <w:t xml:space="preserve">SAU </w:t>
              </w:r>
            </w:ins>
            <w:del w:id="136" w:author="SK V" w:date="2022-05-09T06:20:00Z">
              <w:r w:rsidDel="00351513">
                <w:rPr>
                  <w:lang w:val="en-GB"/>
                </w:rPr>
                <w:delText>N</w:delText>
              </w:r>
              <w:r w:rsidR="005F40BC" w:rsidDel="00351513">
                <w:rPr>
                  <w:lang w:val="en-GB"/>
                </w:rPr>
                <w:delText>C</w:delText>
              </w:r>
              <w:r w:rsidDel="00351513">
                <w:rPr>
                  <w:lang w:val="en-GB"/>
                </w:rPr>
                <w:delText>O</w:delText>
              </w:r>
            </w:del>
            <w:ins w:id="137" w:author="SK V" w:date="2022-05-09T06:20:00Z">
              <w:r w:rsidR="00351513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>T</w:t>
            </w:r>
            <w:r w:rsidR="005F40BC">
              <w:rPr>
                <w:lang w:val="en-GB"/>
              </w:rPr>
              <w:t>S</w:t>
            </w:r>
            <w:r>
              <w:rPr>
                <w:lang w:val="en-GB"/>
              </w:rPr>
              <w:t>E</w:t>
            </w:r>
            <w:r w:rsidR="005F40BC">
              <w:rPr>
                <w:lang w:val="en-GB"/>
              </w:rPr>
              <w:t>G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&lt;/185&gt;</w:t>
            </w:r>
          </w:p>
        </w:tc>
      </w:tr>
      <w:tr w:rsidR="007A0507" w14:paraId="0A3DB973" w14:textId="77777777" w:rsidTr="0086493F">
        <w:tc>
          <w:tcPr>
            <w:tcW w:w="0" w:type="auto"/>
            <w:shd w:val="clear" w:color="auto" w:fill="FFFFFF"/>
          </w:tcPr>
          <w:p w14:paraId="18FB670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619</w:t>
            </w:r>
            <w:r>
              <w:rPr>
                <w:rStyle w:val="TransUnitID"/>
                <w:lang w:val="en-GB"/>
              </w:rPr>
              <w:t>6b523b80-7c23-4ace-9628-1a5e70e0eae6</w:t>
            </w:r>
          </w:p>
        </w:tc>
        <w:tc>
          <w:tcPr>
            <w:tcW w:w="0" w:type="auto"/>
            <w:shd w:val="clear" w:color="auto" w:fill="FFFFFF"/>
          </w:tcPr>
          <w:p w14:paraId="7FAC48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595E2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727EEC57" w14:textId="1ECD1F50" w:rsidR="007A0507" w:rsidRDefault="007A0507" w:rsidP="007A0507">
            <w:r>
              <w:rPr>
                <w:lang w:val="en-GB"/>
              </w:rPr>
              <w:t>?</w:t>
            </w:r>
          </w:p>
        </w:tc>
      </w:tr>
      <w:tr w:rsidR="007A0507" w14:paraId="77677C98" w14:textId="77777777" w:rsidTr="0086493F">
        <w:tc>
          <w:tcPr>
            <w:tcW w:w="0" w:type="auto"/>
            <w:shd w:val="clear" w:color="auto" w:fill="FFFFFF"/>
          </w:tcPr>
          <w:p w14:paraId="7D001D5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620</w:t>
            </w:r>
            <w:r>
              <w:rPr>
                <w:rStyle w:val="TransUnitID"/>
                <w:lang w:val="en-GB"/>
              </w:rPr>
              <w:t>c477a86e-86da-4a5c-8845-9db16c06fb27</w:t>
            </w:r>
          </w:p>
        </w:tc>
        <w:tc>
          <w:tcPr>
            <w:tcW w:w="0" w:type="auto"/>
            <w:shd w:val="clear" w:color="auto" w:fill="FFFFFF"/>
          </w:tcPr>
          <w:p w14:paraId="08732F3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E5F3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21ACA5F5" w14:textId="5B907F30" w:rsidR="007A0507" w:rsidRDefault="007748F0" w:rsidP="007A0507">
            <w:r>
              <w:rPr>
                <w:lang w:val="en-GB"/>
              </w:rPr>
              <w:t>HOM NTAWV</w:t>
            </w:r>
            <w:r w:rsidR="007A0507">
              <w:rPr>
                <w:lang w:val="en-GB"/>
              </w:rPr>
              <w:t>:</w:t>
            </w:r>
          </w:p>
        </w:tc>
      </w:tr>
      <w:tr w:rsidR="007A0507" w14:paraId="38693E44" w14:textId="77777777" w:rsidTr="0086493F">
        <w:tc>
          <w:tcPr>
            <w:tcW w:w="0" w:type="auto"/>
            <w:shd w:val="clear" w:color="auto" w:fill="FFFFFF"/>
          </w:tcPr>
          <w:p w14:paraId="5823D63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621</w:t>
            </w:r>
            <w:r>
              <w:rPr>
                <w:rStyle w:val="TransUnitID"/>
                <w:lang w:val="en-GB"/>
              </w:rPr>
              <w:t>33edcd1b-f700-4a88-b3db-992de9cad4ed</w:t>
            </w:r>
          </w:p>
        </w:tc>
        <w:tc>
          <w:tcPr>
            <w:tcW w:w="0" w:type="auto"/>
            <w:shd w:val="clear" w:color="auto" w:fill="FFFFFF"/>
          </w:tcPr>
          <w:p w14:paraId="71DD03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6CD96A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5818545C" w14:textId="0451ACE2" w:rsidR="007A0507" w:rsidRDefault="007A0507" w:rsidP="007A0507">
            <w:r>
              <w:rPr>
                <w:lang w:val="en-GB"/>
              </w:rPr>
              <w:t xml:space="preserve">KNOCK </w:t>
            </w:r>
            <w:r w:rsidR="007748F0">
              <w:rPr>
                <w:lang w:val="en-GB"/>
              </w:rPr>
              <w:t>Regular</w:t>
            </w:r>
            <w:r>
              <w:rPr>
                <w:lang w:val="en-GB"/>
              </w:rPr>
              <w:t>, KNOCK Bold,</w:t>
            </w:r>
          </w:p>
        </w:tc>
      </w:tr>
      <w:tr w:rsidR="007A0507" w14:paraId="54B6BE4F" w14:textId="77777777" w:rsidTr="0086493F">
        <w:tc>
          <w:tcPr>
            <w:tcW w:w="0" w:type="auto"/>
            <w:shd w:val="clear" w:color="auto" w:fill="FFFFFF"/>
          </w:tcPr>
          <w:p w14:paraId="38867F4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622</w:t>
            </w:r>
            <w:r>
              <w:rPr>
                <w:rStyle w:val="TransUnitID"/>
                <w:lang w:val="en-GB"/>
              </w:rPr>
              <w:t>8565986b-0433-4bad-aaaa-97b0d033d91b</w:t>
            </w:r>
          </w:p>
        </w:tc>
        <w:tc>
          <w:tcPr>
            <w:tcW w:w="0" w:type="auto"/>
            <w:shd w:val="clear" w:color="auto" w:fill="FFFFFF"/>
          </w:tcPr>
          <w:p w14:paraId="1ACED3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A4862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41BB97AE" w14:textId="3300127D" w:rsidR="007A0507" w:rsidRDefault="007A0507" w:rsidP="007A0507">
            <w:r>
              <w:rPr>
                <w:lang w:val="en-GB"/>
              </w:rPr>
              <w:t xml:space="preserve">Myriad Pro </w:t>
            </w:r>
            <w:proofErr w:type="spellStart"/>
            <w:r w:rsidR="007748F0">
              <w:rPr>
                <w:lang w:val="en-GB"/>
              </w:rPr>
              <w:t>Lgiht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0AD73381" w14:textId="77777777" w:rsidTr="0086493F">
        <w:tc>
          <w:tcPr>
            <w:tcW w:w="0" w:type="auto"/>
            <w:shd w:val="clear" w:color="auto" w:fill="FFFFFF"/>
          </w:tcPr>
          <w:p w14:paraId="01AFBD3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623</w:t>
            </w:r>
            <w:r>
              <w:rPr>
                <w:rStyle w:val="TransUnitID"/>
                <w:lang w:val="en-GB"/>
              </w:rPr>
              <w:t>ebc8912a-9039-4987-af96-dd62e9895f01</w:t>
            </w:r>
          </w:p>
        </w:tc>
        <w:tc>
          <w:tcPr>
            <w:tcW w:w="0" w:type="auto"/>
            <w:shd w:val="clear" w:color="auto" w:fill="FFFFFF"/>
          </w:tcPr>
          <w:p w14:paraId="4DFA72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FF918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Regular,</w:t>
            </w:r>
          </w:p>
        </w:tc>
        <w:tc>
          <w:tcPr>
            <w:tcW w:w="6228" w:type="dxa"/>
            <w:shd w:val="clear" w:color="auto" w:fill="FFFFFF"/>
          </w:tcPr>
          <w:p w14:paraId="367D9558" w14:textId="08F922D1" w:rsidR="007A0507" w:rsidRDefault="007A0507" w:rsidP="007A0507">
            <w:r>
              <w:rPr>
                <w:lang w:val="en-GB"/>
              </w:rPr>
              <w:t>Myriad Pro</w:t>
            </w:r>
            <w:r w:rsidR="007748F0">
              <w:rPr>
                <w:lang w:val="en-GB"/>
              </w:rPr>
              <w:t xml:space="preserve"> Regular</w:t>
            </w:r>
            <w:r>
              <w:rPr>
                <w:lang w:val="en-GB"/>
              </w:rPr>
              <w:t>,</w:t>
            </w:r>
          </w:p>
        </w:tc>
      </w:tr>
      <w:tr w:rsidR="007A0507" w14:paraId="4E4D55AE" w14:textId="77777777" w:rsidTr="0086493F">
        <w:tc>
          <w:tcPr>
            <w:tcW w:w="0" w:type="auto"/>
            <w:shd w:val="clear" w:color="auto" w:fill="FFFFFF"/>
          </w:tcPr>
          <w:p w14:paraId="7CDF89D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624</w:t>
            </w:r>
            <w:r>
              <w:rPr>
                <w:rStyle w:val="TransUnitID"/>
                <w:lang w:val="en-GB"/>
              </w:rPr>
              <w:t>0e6c9e53-6a94-49cb-9534-26a81554ee7c</w:t>
            </w:r>
          </w:p>
        </w:tc>
        <w:tc>
          <w:tcPr>
            <w:tcW w:w="0" w:type="auto"/>
            <w:shd w:val="clear" w:color="auto" w:fill="FFFFFF"/>
          </w:tcPr>
          <w:p w14:paraId="26B8F7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0421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Semibold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367C015E" w14:textId="7CAAEA7B" w:rsidR="007A0507" w:rsidRDefault="007A0507" w:rsidP="007A0507"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Semiold</w:t>
            </w:r>
            <w:proofErr w:type="spellEnd"/>
          </w:p>
        </w:tc>
      </w:tr>
      <w:tr w:rsidR="007A0507" w14:paraId="7EC2585F" w14:textId="77777777" w:rsidTr="0086493F">
        <w:tc>
          <w:tcPr>
            <w:tcW w:w="0" w:type="auto"/>
            <w:shd w:val="clear" w:color="auto" w:fill="FFFFFF"/>
          </w:tcPr>
          <w:p w14:paraId="07DCC89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625</w:t>
            </w:r>
            <w:r>
              <w:rPr>
                <w:rStyle w:val="TransUnitID"/>
                <w:lang w:val="en-GB"/>
              </w:rPr>
              <w:t>03897848-08e7-4d92-9862-0a1807d3a06b</w:t>
            </w:r>
          </w:p>
        </w:tc>
        <w:tc>
          <w:tcPr>
            <w:tcW w:w="0" w:type="auto"/>
            <w:shd w:val="clear" w:color="auto" w:fill="FFFFFF"/>
          </w:tcPr>
          <w:p w14:paraId="3C07C3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F0BC11" w14:textId="77777777" w:rsidR="007A0507" w:rsidRDefault="007A0507" w:rsidP="007A0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7E6B8B0C" w14:textId="43F26007" w:rsidR="007A0507" w:rsidRDefault="007A0507" w:rsidP="007A0507"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</w:p>
        </w:tc>
      </w:tr>
      <w:tr w:rsidR="007A0507" w14:paraId="412F9568" w14:textId="77777777" w:rsidTr="0086493F">
        <w:tc>
          <w:tcPr>
            <w:tcW w:w="0" w:type="auto"/>
            <w:shd w:val="clear" w:color="auto" w:fill="FFFFFF"/>
          </w:tcPr>
          <w:p w14:paraId="00C52F0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626</w:t>
            </w:r>
            <w:r>
              <w:rPr>
                <w:rStyle w:val="TransUnitID"/>
                <w:lang w:val="en-GB"/>
              </w:rPr>
              <w:t>ed203b30-785f-4fc9-b4da-6e7cc6184ad3</w:t>
            </w:r>
          </w:p>
        </w:tc>
        <w:tc>
          <w:tcPr>
            <w:tcW w:w="0" w:type="auto"/>
            <w:shd w:val="clear" w:color="auto" w:fill="FFFFFF"/>
          </w:tcPr>
          <w:p w14:paraId="27A9AC0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3A7BB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D.{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&lt;186&gt;</w:t>
            </w:r>
            <w:r>
              <w:rPr>
                <w:lang w:val="en-GB"/>
              </w:rPr>
              <w:t>How you feel</w:t>
            </w:r>
            <w:r>
              <w:rPr>
                <w:rStyle w:val="Tag"/>
                <w:lang w:val="en-GB"/>
              </w:rPr>
              <w:t>&lt;/186&gt;</w:t>
            </w:r>
          </w:p>
        </w:tc>
        <w:tc>
          <w:tcPr>
            <w:tcW w:w="6228" w:type="dxa"/>
            <w:shd w:val="clear" w:color="auto" w:fill="FFFFFF"/>
          </w:tcPr>
          <w:p w14:paraId="65A9E127" w14:textId="75604429" w:rsidR="007A0507" w:rsidRDefault="007A0507" w:rsidP="007A0507">
            <w:proofErr w:type="spellStart"/>
            <w:r>
              <w:rPr>
                <w:lang w:val="en-GB"/>
              </w:rPr>
              <w:t>Ntu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D.{</w:t>
            </w:r>
            <w:proofErr w:type="gramEnd"/>
            <w:r>
              <w:rPr>
                <w:lang w:val="en-GB"/>
              </w:rPr>
              <w:t>1}</w:t>
            </w:r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&lt;186&gt;</w:t>
            </w:r>
            <w:r w:rsidR="008261C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 w:rsidR="008261C1" w:rsidRPr="008261C1">
              <w:rPr>
                <w:color w:val="FF0000"/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&lt;/186&gt;</w:t>
            </w:r>
          </w:p>
        </w:tc>
      </w:tr>
      <w:tr w:rsidR="007A0507" w14:paraId="6E8FB7B8" w14:textId="77777777" w:rsidTr="0086493F">
        <w:tc>
          <w:tcPr>
            <w:tcW w:w="0" w:type="auto"/>
            <w:shd w:val="clear" w:color="auto" w:fill="FFFFFF"/>
          </w:tcPr>
          <w:p w14:paraId="59839F1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627</w:t>
            </w:r>
            <w:r>
              <w:rPr>
                <w:rStyle w:val="TransUnitID"/>
                <w:lang w:val="en-GB"/>
              </w:rPr>
              <w:t>e01cab97-3d87-4554-b988-2231ad18fb1e</w:t>
            </w:r>
          </w:p>
        </w:tc>
        <w:tc>
          <w:tcPr>
            <w:tcW w:w="0" w:type="auto"/>
            <w:shd w:val="clear" w:color="auto" w:fill="FFFFFF"/>
          </w:tcPr>
          <w:p w14:paraId="297ABC7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49D51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Section </w:t>
            </w:r>
            <w:proofErr w:type="gramStart"/>
            <w:r>
              <w:rPr>
                <w:lang w:val="en-GB"/>
              </w:rPr>
              <w:t>E.{</w:t>
            </w:r>
            <w:proofErr w:type="gramEnd"/>
            <w:r>
              <w:rPr>
                <w:lang w:val="en-GB"/>
              </w:rPr>
              <w:t>1}</w:t>
            </w:r>
            <w:r>
              <w:rPr>
                <w:rStyle w:val="Tag"/>
                <w:lang w:val="en-GB"/>
              </w:rPr>
              <w:t>&lt;187&gt;</w:t>
            </w:r>
            <w:r>
              <w:rPr>
                <w:lang w:val="en-GB"/>
              </w:rPr>
              <w:t>About your community</w:t>
            </w:r>
            <w:r>
              <w:rPr>
                <w:rStyle w:val="Tag"/>
                <w:lang w:val="en-GB"/>
              </w:rPr>
              <w:t>&lt;/187&gt;</w:t>
            </w:r>
          </w:p>
        </w:tc>
        <w:tc>
          <w:tcPr>
            <w:tcW w:w="6228" w:type="dxa"/>
            <w:shd w:val="clear" w:color="auto" w:fill="FFFFFF"/>
          </w:tcPr>
          <w:p w14:paraId="0250BDD8" w14:textId="2A81725E" w:rsidR="007A0507" w:rsidRDefault="007A0507" w:rsidP="007A0507">
            <w:proofErr w:type="spellStart"/>
            <w:r>
              <w:rPr>
                <w:lang w:val="en-GB"/>
              </w:rPr>
              <w:t>Ntu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E.{</w:t>
            </w:r>
            <w:proofErr w:type="gramEnd"/>
            <w:r>
              <w:rPr>
                <w:lang w:val="en-GB"/>
              </w:rPr>
              <w:t>1}</w:t>
            </w:r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&lt;187&gt;</w:t>
            </w:r>
            <w:r w:rsidR="008261C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 w:rsidR="008261C1"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&lt;/187&gt;</w:t>
            </w:r>
          </w:p>
        </w:tc>
      </w:tr>
      <w:tr w:rsidR="007A0507" w14:paraId="1388B052" w14:textId="77777777" w:rsidTr="0086493F">
        <w:tc>
          <w:tcPr>
            <w:tcW w:w="0" w:type="auto"/>
            <w:shd w:val="clear" w:color="auto" w:fill="FFFFFF"/>
          </w:tcPr>
          <w:p w14:paraId="1A880D2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628</w:t>
            </w:r>
            <w:r>
              <w:rPr>
                <w:rStyle w:val="TransUnitID"/>
                <w:lang w:val="en-GB"/>
              </w:rPr>
              <w:t>e3d5de59-9e67-48ae-84f2-9524b1994026</w:t>
            </w:r>
          </w:p>
        </w:tc>
        <w:tc>
          <w:tcPr>
            <w:tcW w:w="0" w:type="auto"/>
            <w:shd w:val="clear" w:color="auto" w:fill="FFFFFF"/>
          </w:tcPr>
          <w:p w14:paraId="706D4C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1FF1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C12.</w:t>
            </w:r>
          </w:p>
        </w:tc>
        <w:tc>
          <w:tcPr>
            <w:tcW w:w="6228" w:type="dxa"/>
            <w:shd w:val="clear" w:color="auto" w:fill="FFFFFF"/>
          </w:tcPr>
          <w:p w14:paraId="60901BD5" w14:textId="37AE1E32" w:rsidR="007A0507" w:rsidRDefault="007A0507" w:rsidP="007A0507">
            <w:r>
              <w:rPr>
                <w:lang w:val="en-GB"/>
              </w:rPr>
              <w:t>C12.</w:t>
            </w:r>
          </w:p>
        </w:tc>
      </w:tr>
      <w:tr w:rsidR="007A0507" w14:paraId="43824EC4" w14:textId="77777777" w:rsidTr="0086493F">
        <w:tc>
          <w:tcPr>
            <w:tcW w:w="0" w:type="auto"/>
            <w:shd w:val="clear" w:color="auto" w:fill="FFFFFF"/>
          </w:tcPr>
          <w:p w14:paraId="7DE0E98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629</w:t>
            </w:r>
            <w:r>
              <w:rPr>
                <w:rStyle w:val="TransUnitID"/>
                <w:lang w:val="en-GB"/>
              </w:rPr>
              <w:t>a15b26a5-2488-479a-9f94-c66e3f43c964</w:t>
            </w:r>
          </w:p>
        </w:tc>
        <w:tc>
          <w:tcPr>
            <w:tcW w:w="0" w:type="auto"/>
            <w:shd w:val="clear" w:color="auto" w:fill="FFFFFF"/>
          </w:tcPr>
          <w:p w14:paraId="386B61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A955CB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you smoked at least 100 cigarettes</w:t>
            </w:r>
          </w:p>
        </w:tc>
        <w:tc>
          <w:tcPr>
            <w:tcW w:w="6228" w:type="dxa"/>
            <w:shd w:val="clear" w:color="auto" w:fill="FFFFFF"/>
          </w:tcPr>
          <w:p w14:paraId="1F1353CB" w14:textId="2DC92368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kawg</w:t>
            </w:r>
            <w:proofErr w:type="spellEnd"/>
            <w:r>
              <w:rPr>
                <w:lang w:val="en-GB"/>
              </w:rPr>
              <w:t xml:space="preserve"> 100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</w:p>
        </w:tc>
      </w:tr>
      <w:tr w:rsidR="007A0507" w14:paraId="68170926" w14:textId="77777777" w:rsidTr="0086493F">
        <w:tc>
          <w:tcPr>
            <w:tcW w:w="0" w:type="auto"/>
            <w:shd w:val="clear" w:color="auto" w:fill="FFFFFF"/>
          </w:tcPr>
          <w:p w14:paraId="79147BA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630</w:t>
            </w:r>
            <w:r>
              <w:rPr>
                <w:rStyle w:val="TransUnitID"/>
                <w:lang w:val="en-GB"/>
              </w:rPr>
              <w:t>3dbcefe2-484b-4500-ad75-bf61c58510ef</w:t>
            </w:r>
          </w:p>
        </w:tc>
        <w:tc>
          <w:tcPr>
            <w:tcW w:w="0" w:type="auto"/>
            <w:shd w:val="clear" w:color="auto" w:fill="FFFFFF"/>
          </w:tcPr>
          <w:p w14:paraId="21D7EC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738BD9E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in </w:t>
            </w:r>
            <w:r>
              <w:rPr>
                <w:rStyle w:val="Tag"/>
                <w:lang w:val="en-GB"/>
              </w:rPr>
              <w:t>&lt;188&gt;</w:t>
            </w:r>
            <w:r>
              <w:rPr>
                <w:lang w:val="en-GB"/>
              </w:rPr>
              <w:t>your entire life</w:t>
            </w:r>
            <w:r>
              <w:rPr>
                <w:rStyle w:val="Tag"/>
                <w:lang w:val="en-GB"/>
              </w:rPr>
              <w:t>&lt;/188&gt;</w:t>
            </w: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57335A2B" w14:textId="18600BF3" w:rsidR="007A0507" w:rsidRDefault="007A0507" w:rsidP="007A0507"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&lt;188&gt;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neej</w:t>
            </w:r>
            <w:proofErr w:type="spellEnd"/>
            <w:r>
              <w:rPr>
                <w:lang w:val="en-GB"/>
              </w:rPr>
              <w:t xml:space="preserve"> tag </w:t>
            </w:r>
            <w:proofErr w:type="spellStart"/>
            <w:r>
              <w:rPr>
                <w:lang w:val="en-GB"/>
              </w:rPr>
              <w:t>nrho</w:t>
            </w:r>
            <w:proofErr w:type="spellEnd"/>
            <w:r>
              <w:rPr>
                <w:lang w:val="en-GB"/>
              </w:rPr>
              <w:t>&lt;/188&gt;?</w:t>
            </w:r>
          </w:p>
        </w:tc>
      </w:tr>
      <w:tr w:rsidR="007A0507" w14:paraId="774C08A6" w14:textId="77777777" w:rsidTr="0086493F">
        <w:tc>
          <w:tcPr>
            <w:tcW w:w="0" w:type="auto"/>
            <w:shd w:val="clear" w:color="auto" w:fill="FFFFFF"/>
          </w:tcPr>
          <w:p w14:paraId="56C6D55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631</w:t>
            </w:r>
            <w:r>
              <w:rPr>
                <w:rStyle w:val="TransUnitID"/>
                <w:lang w:val="en-GB"/>
              </w:rPr>
              <w:t>0695ef4c-3e9d-42fc-9c57-c315980dce09</w:t>
            </w:r>
          </w:p>
        </w:tc>
        <w:tc>
          <w:tcPr>
            <w:tcW w:w="0" w:type="auto"/>
            <w:shd w:val="clear" w:color="auto" w:fill="FFFFFF"/>
          </w:tcPr>
          <w:p w14:paraId="24F433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673E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&lt;189&gt;</w:t>
            </w:r>
            <w:r>
              <w:rPr>
                <w:lang w:val="en-GB"/>
              </w:rPr>
              <w:t>100 cigarettes = 5 packs</w:t>
            </w:r>
            <w:r>
              <w:rPr>
                <w:rStyle w:val="Tag"/>
                <w:lang w:val="en-GB"/>
              </w:rPr>
              <w:t>&lt;/189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3}{4}{5}</w:t>
            </w:r>
          </w:p>
        </w:tc>
        <w:tc>
          <w:tcPr>
            <w:tcW w:w="6228" w:type="dxa"/>
            <w:shd w:val="clear" w:color="auto" w:fill="FFFFFF"/>
          </w:tcPr>
          <w:p w14:paraId="5ED6F398" w14:textId="37B72179" w:rsidR="007A0507" w:rsidRDefault="007A0507" w:rsidP="007A0507">
            <w:r>
              <w:rPr>
                <w:rStyle w:val="Tag"/>
                <w:lang w:val="en-GB"/>
              </w:rPr>
              <w:t>&lt;189&gt;</w:t>
            </w:r>
            <w:r>
              <w:rPr>
                <w:lang w:val="en-GB"/>
              </w:rPr>
              <w:t xml:space="preserve">100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= 5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>&lt;/189</w:t>
            </w:r>
            <w:proofErr w:type="gramStart"/>
            <w:r>
              <w:rPr>
                <w:lang w:val="en-GB"/>
              </w:rPr>
              <w:t>&gt;{</w:t>
            </w:r>
            <w:proofErr w:type="gramEnd"/>
            <w:r>
              <w:rPr>
                <w:lang w:val="en-GB"/>
              </w:rPr>
              <w:t>3}{4}{5}</w:t>
            </w:r>
          </w:p>
        </w:tc>
      </w:tr>
      <w:tr w:rsidR="007A0507" w14:paraId="1F4ECF66" w14:textId="77777777" w:rsidTr="0086493F">
        <w:tc>
          <w:tcPr>
            <w:tcW w:w="0" w:type="auto"/>
            <w:shd w:val="clear" w:color="auto" w:fill="FFFFFF"/>
          </w:tcPr>
          <w:p w14:paraId="3AF4C0D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632</w:t>
            </w:r>
            <w:r>
              <w:rPr>
                <w:rStyle w:val="TransUnitID"/>
                <w:lang w:val="en-GB"/>
              </w:rPr>
              <w:t>d917f893-2c72-4cd4-98fa-ca7b99ad524f</w:t>
            </w:r>
          </w:p>
        </w:tc>
        <w:tc>
          <w:tcPr>
            <w:tcW w:w="0" w:type="auto"/>
            <w:shd w:val="clear" w:color="auto" w:fill="FFFFFF"/>
          </w:tcPr>
          <w:p w14:paraId="5A97C2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00A3F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29F2B59" w14:textId="078C01A4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0E90D976" w14:textId="77777777" w:rsidTr="0086493F">
        <w:tc>
          <w:tcPr>
            <w:tcW w:w="0" w:type="auto"/>
            <w:shd w:val="clear" w:color="auto" w:fill="FFFFFF"/>
          </w:tcPr>
          <w:p w14:paraId="2D773C4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633</w:t>
            </w:r>
            <w:r>
              <w:rPr>
                <w:rStyle w:val="TransUnitID"/>
                <w:lang w:val="en-GB"/>
              </w:rPr>
              <w:t>ce99fa33-66df-409b-b2be-df41ddbeadef</w:t>
            </w:r>
          </w:p>
        </w:tc>
        <w:tc>
          <w:tcPr>
            <w:tcW w:w="0" w:type="auto"/>
            <w:shd w:val="clear" w:color="auto" w:fill="FFFFFF"/>
          </w:tcPr>
          <w:p w14:paraId="524FF01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BA981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{5}{6}{7}{</w:t>
            </w:r>
            <w:proofErr w:type="gramStart"/>
            <w:r>
              <w:rPr>
                <w:lang w:val="en-GB"/>
              </w:rPr>
              <w:t>8}Go</w:t>
            </w:r>
            <w:proofErr w:type="gramEnd"/>
            <w:r>
              <w:rPr>
                <w:lang w:val="en-GB"/>
              </w:rPr>
              <w:t xml:space="preserve"> to question C15</w:t>
            </w:r>
          </w:p>
        </w:tc>
        <w:tc>
          <w:tcPr>
            <w:tcW w:w="6228" w:type="dxa"/>
            <w:shd w:val="clear" w:color="auto" w:fill="FFFFFF"/>
          </w:tcPr>
          <w:p w14:paraId="1468ABBB" w14:textId="2127AC86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{5}{6}{7}{</w:t>
            </w:r>
            <w:proofErr w:type="gramStart"/>
            <w:r>
              <w:rPr>
                <w:lang w:val="en-GB"/>
              </w:rPr>
              <w:t>8}Mus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C15</w:t>
            </w:r>
          </w:p>
        </w:tc>
      </w:tr>
      <w:tr w:rsidR="007A0507" w14:paraId="6E5712E6" w14:textId="77777777" w:rsidTr="0086493F">
        <w:tc>
          <w:tcPr>
            <w:tcW w:w="0" w:type="auto"/>
            <w:shd w:val="clear" w:color="auto" w:fill="FFFFFF"/>
          </w:tcPr>
          <w:p w14:paraId="65F3440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634</w:t>
            </w:r>
            <w:r>
              <w:rPr>
                <w:rStyle w:val="TransUnitID"/>
                <w:lang w:val="en-GB"/>
              </w:rPr>
              <w:t>e87ff59a-9ae8-49e4-807e-722475d470f8</w:t>
            </w:r>
          </w:p>
        </w:tc>
        <w:tc>
          <w:tcPr>
            <w:tcW w:w="0" w:type="auto"/>
            <w:shd w:val="clear" w:color="auto" w:fill="FFFFFF"/>
          </w:tcPr>
          <w:p w14:paraId="4084C6C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0CAE0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C13.</w:t>
            </w:r>
          </w:p>
        </w:tc>
        <w:tc>
          <w:tcPr>
            <w:tcW w:w="6228" w:type="dxa"/>
            <w:shd w:val="clear" w:color="auto" w:fill="FFFFFF"/>
          </w:tcPr>
          <w:p w14:paraId="42130296" w14:textId="0A125026" w:rsidR="007A0507" w:rsidRDefault="007A0507" w:rsidP="007A0507">
            <w:r>
              <w:rPr>
                <w:lang w:val="en-GB"/>
              </w:rPr>
              <w:t>C13.</w:t>
            </w:r>
          </w:p>
        </w:tc>
      </w:tr>
      <w:tr w:rsidR="007A0507" w14:paraId="08EAE732" w14:textId="77777777" w:rsidTr="0086493F">
        <w:tc>
          <w:tcPr>
            <w:tcW w:w="0" w:type="auto"/>
            <w:shd w:val="clear" w:color="auto" w:fill="FFFFFF"/>
          </w:tcPr>
          <w:p w14:paraId="1D7CFCA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635</w:t>
            </w:r>
            <w:r>
              <w:rPr>
                <w:rStyle w:val="TransUnitID"/>
                <w:lang w:val="en-GB"/>
              </w:rPr>
              <w:t>2473d39d-8fe9-4bdd-957f-e71df70e0802</w:t>
            </w:r>
          </w:p>
        </w:tc>
        <w:tc>
          <w:tcPr>
            <w:tcW w:w="0" w:type="auto"/>
            <w:shd w:val="clear" w:color="auto" w:fill="FFFFFF"/>
          </w:tcPr>
          <w:p w14:paraId="5EF5CA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653E7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Do you </w:t>
            </w:r>
            <w:r>
              <w:rPr>
                <w:rStyle w:val="Tag"/>
                <w:lang w:val="en-GB"/>
              </w:rPr>
              <w:t>&lt;190&gt;</w:t>
            </w:r>
            <w:r>
              <w:rPr>
                <w:lang w:val="en-GB"/>
              </w:rPr>
              <w:t>now</w:t>
            </w:r>
            <w:r>
              <w:rPr>
                <w:rStyle w:val="Tag"/>
                <w:lang w:val="en-GB"/>
              </w:rPr>
              <w:t>&lt;/190&gt;</w:t>
            </w:r>
            <w:r>
              <w:rPr>
                <w:lang w:val="en-GB"/>
              </w:rPr>
              <w:t xml:space="preserve"> smoke cigarettes every day,</w:t>
            </w:r>
          </w:p>
        </w:tc>
        <w:tc>
          <w:tcPr>
            <w:tcW w:w="6228" w:type="dxa"/>
            <w:shd w:val="clear" w:color="auto" w:fill="FFFFFF"/>
          </w:tcPr>
          <w:p w14:paraId="2BE4F07E" w14:textId="7B996F82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&lt;190&gt;tam sim no&lt;/190&gt;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7603F5DF" w14:textId="77777777" w:rsidTr="0086493F">
        <w:tc>
          <w:tcPr>
            <w:tcW w:w="0" w:type="auto"/>
            <w:shd w:val="clear" w:color="auto" w:fill="FFFFFF"/>
          </w:tcPr>
          <w:p w14:paraId="36B41F5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636</w:t>
            </w:r>
            <w:r>
              <w:rPr>
                <w:rStyle w:val="TransUnitID"/>
                <w:lang w:val="en-GB"/>
              </w:rPr>
              <w:t>03104e18-466a-4c84-bbc7-34a2e8991c8e</w:t>
            </w:r>
          </w:p>
        </w:tc>
        <w:tc>
          <w:tcPr>
            <w:tcW w:w="0" w:type="auto"/>
            <w:shd w:val="clear" w:color="auto" w:fill="FFFFFF"/>
          </w:tcPr>
          <w:p w14:paraId="37230C9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6A701B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days, or not at all?</w:t>
            </w:r>
          </w:p>
        </w:tc>
        <w:tc>
          <w:tcPr>
            <w:tcW w:w="6228" w:type="dxa"/>
            <w:shd w:val="clear" w:color="auto" w:fill="FFFFFF"/>
          </w:tcPr>
          <w:p w14:paraId="5FF9321A" w14:textId="72C743CB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38" w:author="SK V" w:date="2022-05-09T06:22:00Z">
              <w:r w:rsidR="00A701C1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tag?</w:t>
            </w:r>
          </w:p>
        </w:tc>
      </w:tr>
      <w:tr w:rsidR="007A0507" w14:paraId="209F1247" w14:textId="77777777" w:rsidTr="0086493F">
        <w:tc>
          <w:tcPr>
            <w:tcW w:w="0" w:type="auto"/>
            <w:shd w:val="clear" w:color="auto" w:fill="FFFFFF"/>
          </w:tcPr>
          <w:p w14:paraId="10FC517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637</w:t>
            </w:r>
            <w:r>
              <w:rPr>
                <w:rStyle w:val="TransUnitID"/>
                <w:lang w:val="en-GB"/>
              </w:rPr>
              <w:t>6b8552d9-1dd5-4d89-8f17-a2d50efa3a62</w:t>
            </w:r>
          </w:p>
        </w:tc>
        <w:tc>
          <w:tcPr>
            <w:tcW w:w="0" w:type="auto"/>
            <w:shd w:val="clear" w:color="auto" w:fill="FFFFFF"/>
          </w:tcPr>
          <w:p w14:paraId="3ACE19F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C733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Every day</w:t>
            </w:r>
          </w:p>
        </w:tc>
        <w:tc>
          <w:tcPr>
            <w:tcW w:w="6228" w:type="dxa"/>
            <w:shd w:val="clear" w:color="auto" w:fill="FFFFFF"/>
          </w:tcPr>
          <w:p w14:paraId="681C4C11" w14:textId="6A71F0E6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7A0507" w14:paraId="17727969" w14:textId="77777777" w:rsidTr="0086493F">
        <w:tc>
          <w:tcPr>
            <w:tcW w:w="0" w:type="auto"/>
            <w:shd w:val="clear" w:color="auto" w:fill="FFFFFF"/>
          </w:tcPr>
          <w:p w14:paraId="118CE91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638</w:t>
            </w:r>
            <w:r>
              <w:rPr>
                <w:rStyle w:val="TransUnitID"/>
                <w:lang w:val="en-GB"/>
              </w:rPr>
              <w:t>ad909c59-0246-4ea7-9e4d-e069feae23fd</w:t>
            </w:r>
          </w:p>
        </w:tc>
        <w:tc>
          <w:tcPr>
            <w:tcW w:w="0" w:type="auto"/>
            <w:shd w:val="clear" w:color="auto" w:fill="FFFFFF"/>
          </w:tcPr>
          <w:p w14:paraId="65D5D84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D761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days</w:t>
            </w:r>
          </w:p>
        </w:tc>
        <w:tc>
          <w:tcPr>
            <w:tcW w:w="6228" w:type="dxa"/>
            <w:shd w:val="clear" w:color="auto" w:fill="FFFFFF"/>
          </w:tcPr>
          <w:p w14:paraId="7CCB1F08" w14:textId="30338644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7A0507" w14:paraId="7C4C342D" w14:textId="77777777" w:rsidTr="0086493F">
        <w:tc>
          <w:tcPr>
            <w:tcW w:w="0" w:type="auto"/>
            <w:shd w:val="clear" w:color="auto" w:fill="FFFFFF"/>
          </w:tcPr>
          <w:p w14:paraId="1DA85C3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639</w:t>
            </w:r>
            <w:r>
              <w:rPr>
                <w:rStyle w:val="TransUnitID"/>
                <w:lang w:val="en-GB"/>
              </w:rPr>
              <w:t>f9ab8951-86e9-4b62-a7e3-82838dd200ae</w:t>
            </w:r>
          </w:p>
        </w:tc>
        <w:tc>
          <w:tcPr>
            <w:tcW w:w="0" w:type="auto"/>
            <w:shd w:val="clear" w:color="auto" w:fill="FFFFFF"/>
          </w:tcPr>
          <w:p w14:paraId="5EE707E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279CF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Not at all {10}{11}{</w:t>
            </w:r>
            <w:proofErr w:type="gramStart"/>
            <w:r>
              <w:rPr>
                <w:lang w:val="en-GB"/>
              </w:rPr>
              <w:t>12}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191&gt;</w:t>
            </w:r>
            <w:r>
              <w:rPr>
                <w:lang w:val="en-GB"/>
              </w:rPr>
              <w:t>Go to question C15</w:t>
            </w:r>
            <w:r>
              <w:rPr>
                <w:rStyle w:val="Tag"/>
                <w:lang w:val="en-GB"/>
              </w:rPr>
              <w:t>&lt;/191&gt;</w:t>
            </w:r>
          </w:p>
        </w:tc>
        <w:tc>
          <w:tcPr>
            <w:tcW w:w="6228" w:type="dxa"/>
            <w:shd w:val="clear" w:color="auto" w:fill="FFFFFF"/>
          </w:tcPr>
          <w:p w14:paraId="6ABD53FE" w14:textId="43B2A8F5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tag </w:t>
            </w:r>
            <w:proofErr w:type="spellStart"/>
            <w:r>
              <w:rPr>
                <w:lang w:val="en-GB"/>
              </w:rPr>
              <w:t>nrho</w:t>
            </w:r>
            <w:proofErr w:type="spellEnd"/>
            <w:r>
              <w:rPr>
                <w:lang w:val="en-GB"/>
              </w:rPr>
              <w:t xml:space="preserve"> {10}{11}{</w:t>
            </w:r>
            <w:proofErr w:type="gramStart"/>
            <w:r>
              <w:rPr>
                <w:lang w:val="en-GB"/>
              </w:rPr>
              <w:t>12}&lt;</w:t>
            </w:r>
            <w:proofErr w:type="gramEnd"/>
            <w:r>
              <w:rPr>
                <w:lang w:val="en-GB"/>
              </w:rPr>
              <w:t xml:space="preserve">191&gt;Mus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lo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C15&lt;/191&gt;</w:t>
            </w:r>
          </w:p>
        </w:tc>
      </w:tr>
      <w:tr w:rsidR="007A0507" w14:paraId="2C9A0979" w14:textId="77777777" w:rsidTr="0086493F">
        <w:tc>
          <w:tcPr>
            <w:tcW w:w="0" w:type="auto"/>
            <w:shd w:val="clear" w:color="auto" w:fill="FFFFFF"/>
          </w:tcPr>
          <w:p w14:paraId="127A9AB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640</w:t>
            </w:r>
            <w:r>
              <w:rPr>
                <w:rStyle w:val="TransUnitID"/>
                <w:lang w:val="en-GB"/>
              </w:rPr>
              <w:t>45bc21bb-2a54-44d0-bd92-7862d7755ccf</w:t>
            </w:r>
          </w:p>
        </w:tc>
        <w:tc>
          <w:tcPr>
            <w:tcW w:w="0" w:type="auto"/>
            <w:shd w:val="clear" w:color="auto" w:fill="FFFFFF"/>
          </w:tcPr>
          <w:p w14:paraId="048CFAA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7797C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C14.</w:t>
            </w:r>
          </w:p>
        </w:tc>
        <w:tc>
          <w:tcPr>
            <w:tcW w:w="6228" w:type="dxa"/>
            <w:shd w:val="clear" w:color="auto" w:fill="FFFFFF"/>
          </w:tcPr>
          <w:p w14:paraId="1A077ED9" w14:textId="38089912" w:rsidR="007A0507" w:rsidRDefault="007A0507" w:rsidP="007A0507">
            <w:r>
              <w:rPr>
                <w:lang w:val="en-GB"/>
              </w:rPr>
              <w:t>C14.</w:t>
            </w:r>
          </w:p>
        </w:tc>
      </w:tr>
      <w:tr w:rsidR="007A0507" w14:paraId="4AE57034" w14:textId="77777777" w:rsidTr="0086493F">
        <w:tc>
          <w:tcPr>
            <w:tcW w:w="0" w:type="auto"/>
            <w:shd w:val="clear" w:color="auto" w:fill="FFFFFF"/>
          </w:tcPr>
          <w:p w14:paraId="2C6A3B1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641</w:t>
            </w:r>
            <w:r>
              <w:rPr>
                <w:rStyle w:val="TransUnitID"/>
                <w:lang w:val="en-GB"/>
              </w:rPr>
              <w:t>f24c8ba4-6946-45fe-8391-f8cbaa227fd9</w:t>
            </w:r>
          </w:p>
        </w:tc>
        <w:tc>
          <w:tcPr>
            <w:tcW w:w="0" w:type="auto"/>
            <w:shd w:val="clear" w:color="auto" w:fill="FFFFFF"/>
          </w:tcPr>
          <w:p w14:paraId="026A2D9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6499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Is your </w:t>
            </w:r>
            <w:r>
              <w:rPr>
                <w:rStyle w:val="Tag"/>
                <w:lang w:val="en-GB"/>
              </w:rPr>
              <w:t>&lt;192&gt;</w:t>
            </w:r>
            <w:r>
              <w:rPr>
                <w:lang w:val="en-GB"/>
              </w:rPr>
              <w:t>usual</w:t>
            </w:r>
            <w:r>
              <w:rPr>
                <w:rStyle w:val="Tag"/>
                <w:lang w:val="en-GB"/>
              </w:rPr>
              <w:t>&lt;/192&gt;</w:t>
            </w:r>
            <w:r>
              <w:rPr>
                <w:lang w:val="en-GB"/>
              </w:rPr>
              <w:t xml:space="preserve"> cigarette brand menthol</w:t>
            </w:r>
          </w:p>
        </w:tc>
        <w:tc>
          <w:tcPr>
            <w:tcW w:w="6228" w:type="dxa"/>
            <w:shd w:val="clear" w:color="auto" w:fill="FFFFFF"/>
          </w:tcPr>
          <w:p w14:paraId="345C102D" w14:textId="3CE507C1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&lt;192&gt;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  <w:r>
              <w:rPr>
                <w:lang w:val="en-GB"/>
              </w:rPr>
              <w:t xml:space="preserve">&lt;/192&gt;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hom</w:t>
            </w:r>
            <w:proofErr w:type="spellEnd"/>
            <w:r>
              <w:rPr>
                <w:lang w:val="en-GB"/>
              </w:rPr>
              <w:t xml:space="preserve"> menthol</w:t>
            </w:r>
          </w:p>
        </w:tc>
      </w:tr>
      <w:tr w:rsidR="007A0507" w14:paraId="6F9EA06E" w14:textId="77777777" w:rsidTr="0086493F">
        <w:tc>
          <w:tcPr>
            <w:tcW w:w="0" w:type="auto"/>
            <w:shd w:val="clear" w:color="auto" w:fill="FFFFFF"/>
          </w:tcPr>
          <w:p w14:paraId="5F0E5D4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642</w:t>
            </w:r>
            <w:r>
              <w:rPr>
                <w:rStyle w:val="TransUnitID"/>
                <w:lang w:val="en-GB"/>
              </w:rPr>
              <w:t>6d131cb6-ff16-433f-835a-e3c81b5b23a4</w:t>
            </w:r>
          </w:p>
        </w:tc>
        <w:tc>
          <w:tcPr>
            <w:tcW w:w="0" w:type="auto"/>
            <w:shd w:val="clear" w:color="auto" w:fill="FFFFFF"/>
          </w:tcPr>
          <w:p w14:paraId="451D0C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6834A3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or non-menthol?</w:t>
            </w:r>
          </w:p>
        </w:tc>
        <w:tc>
          <w:tcPr>
            <w:tcW w:w="6228" w:type="dxa"/>
            <w:shd w:val="clear" w:color="auto" w:fill="FFFFFF"/>
          </w:tcPr>
          <w:p w14:paraId="75C3B25D" w14:textId="39674424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menthol?</w:t>
            </w:r>
          </w:p>
        </w:tc>
      </w:tr>
      <w:tr w:rsidR="007A0507" w14:paraId="6F83F1C0" w14:textId="77777777" w:rsidTr="0086493F">
        <w:tc>
          <w:tcPr>
            <w:tcW w:w="0" w:type="auto"/>
            <w:shd w:val="clear" w:color="auto" w:fill="FFFFFF"/>
          </w:tcPr>
          <w:p w14:paraId="337D85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643</w:t>
            </w:r>
            <w:r>
              <w:rPr>
                <w:rStyle w:val="TransUnitID"/>
                <w:lang w:val="en-GB"/>
              </w:rPr>
              <w:t>4e44d808-d073-482f-98b3-e6f126d8c46b</w:t>
            </w:r>
          </w:p>
        </w:tc>
        <w:tc>
          <w:tcPr>
            <w:tcW w:w="0" w:type="auto"/>
            <w:shd w:val="clear" w:color="auto" w:fill="FFFFFF"/>
          </w:tcPr>
          <w:p w14:paraId="7178B00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0720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Menthol</w:t>
            </w:r>
          </w:p>
        </w:tc>
        <w:tc>
          <w:tcPr>
            <w:tcW w:w="6228" w:type="dxa"/>
            <w:shd w:val="clear" w:color="auto" w:fill="FFFFFF"/>
          </w:tcPr>
          <w:p w14:paraId="327FE514" w14:textId="49ADE86D" w:rsidR="007A0507" w:rsidRDefault="007A0507" w:rsidP="007A0507">
            <w:r>
              <w:rPr>
                <w:lang w:val="en-GB"/>
              </w:rPr>
              <w:t>Menthol</w:t>
            </w:r>
          </w:p>
        </w:tc>
      </w:tr>
      <w:tr w:rsidR="007A0507" w14:paraId="64D8839C" w14:textId="77777777" w:rsidTr="0086493F">
        <w:tc>
          <w:tcPr>
            <w:tcW w:w="0" w:type="auto"/>
            <w:shd w:val="clear" w:color="auto" w:fill="FFFFFF"/>
          </w:tcPr>
          <w:p w14:paraId="33DE498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644</w:t>
            </w:r>
            <w:r>
              <w:rPr>
                <w:rStyle w:val="TransUnitID"/>
                <w:lang w:val="en-GB"/>
              </w:rPr>
              <w:t>07b3016b-3872-4271-8757-9b4a6aec651e</w:t>
            </w:r>
          </w:p>
        </w:tc>
        <w:tc>
          <w:tcPr>
            <w:tcW w:w="0" w:type="auto"/>
            <w:shd w:val="clear" w:color="auto" w:fill="FFFFFF"/>
          </w:tcPr>
          <w:p w14:paraId="71B6FCA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08941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Non-menthol</w:t>
            </w:r>
          </w:p>
        </w:tc>
        <w:tc>
          <w:tcPr>
            <w:tcW w:w="6228" w:type="dxa"/>
            <w:shd w:val="clear" w:color="auto" w:fill="FFFFFF"/>
          </w:tcPr>
          <w:p w14:paraId="28266AB6" w14:textId="2FBA8526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>-menthol</w:t>
            </w:r>
          </w:p>
        </w:tc>
      </w:tr>
      <w:tr w:rsidR="007A0507" w14:paraId="1097F7B7" w14:textId="77777777" w:rsidTr="0086493F">
        <w:tc>
          <w:tcPr>
            <w:tcW w:w="0" w:type="auto"/>
            <w:shd w:val="clear" w:color="auto" w:fill="FFFFFF"/>
          </w:tcPr>
          <w:p w14:paraId="613DDA0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645</w:t>
            </w:r>
            <w:r>
              <w:rPr>
                <w:rStyle w:val="TransUnitID"/>
                <w:lang w:val="en-GB"/>
              </w:rPr>
              <w:t>8d17bb37-c0bb-46ea-b59c-011a024ba886</w:t>
            </w:r>
          </w:p>
        </w:tc>
        <w:tc>
          <w:tcPr>
            <w:tcW w:w="0" w:type="auto"/>
            <w:shd w:val="clear" w:color="auto" w:fill="FFFFFF"/>
          </w:tcPr>
          <w:p w14:paraId="1CE3118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23EB4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usual brand</w:t>
            </w:r>
          </w:p>
        </w:tc>
        <w:tc>
          <w:tcPr>
            <w:tcW w:w="6228" w:type="dxa"/>
            <w:shd w:val="clear" w:color="auto" w:fill="FFFFFF"/>
          </w:tcPr>
          <w:p w14:paraId="53056246" w14:textId="2192DDB2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237B3795" w14:textId="77777777" w:rsidTr="0086493F">
        <w:tc>
          <w:tcPr>
            <w:tcW w:w="0" w:type="auto"/>
            <w:shd w:val="clear" w:color="auto" w:fill="FFFFFF"/>
          </w:tcPr>
          <w:p w14:paraId="3106EA9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646</w:t>
            </w:r>
            <w:r>
              <w:rPr>
                <w:rStyle w:val="TransUnitID"/>
                <w:lang w:val="en-GB"/>
              </w:rPr>
              <w:t>343212fc-d67a-4e94-84d3-6cd8490ed19e</w:t>
            </w:r>
          </w:p>
        </w:tc>
        <w:tc>
          <w:tcPr>
            <w:tcW w:w="0" w:type="auto"/>
            <w:shd w:val="clear" w:color="auto" w:fill="FFFFFF"/>
          </w:tcPr>
          <w:p w14:paraId="71637F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124CB6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 don’t smoke cigarettes</w:t>
            </w:r>
          </w:p>
        </w:tc>
        <w:tc>
          <w:tcPr>
            <w:tcW w:w="6228" w:type="dxa"/>
            <w:shd w:val="clear" w:color="auto" w:fill="FFFFFF"/>
          </w:tcPr>
          <w:p w14:paraId="4B9B64EA" w14:textId="1A4FB5CE" w:rsidR="007A0507" w:rsidRDefault="007A0507" w:rsidP="007A0507"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</w:p>
        </w:tc>
      </w:tr>
      <w:tr w:rsidR="007A0507" w14:paraId="1A5B25FA" w14:textId="77777777" w:rsidTr="0086493F">
        <w:tc>
          <w:tcPr>
            <w:tcW w:w="0" w:type="auto"/>
            <w:shd w:val="clear" w:color="auto" w:fill="FFFFFF"/>
          </w:tcPr>
          <w:p w14:paraId="4910090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647</w:t>
            </w:r>
            <w:r>
              <w:rPr>
                <w:rStyle w:val="TransUnitID"/>
                <w:lang w:val="en-GB"/>
              </w:rPr>
              <w:t>c17b78e7-f6f0-44f6-a855-2e38606cfa85</w:t>
            </w:r>
          </w:p>
        </w:tc>
        <w:tc>
          <w:tcPr>
            <w:tcW w:w="0" w:type="auto"/>
            <w:shd w:val="clear" w:color="auto" w:fill="FFFFFF"/>
          </w:tcPr>
          <w:p w14:paraId="0737FA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99F9A2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{15}C15.</w:t>
            </w:r>
          </w:p>
        </w:tc>
        <w:tc>
          <w:tcPr>
            <w:tcW w:w="6228" w:type="dxa"/>
            <w:shd w:val="clear" w:color="auto" w:fill="FFFFFF"/>
          </w:tcPr>
          <w:p w14:paraId="4AEA5211" w14:textId="7EFE65E4" w:rsidR="007A0507" w:rsidRDefault="007A0507" w:rsidP="007A0507">
            <w:r>
              <w:rPr>
                <w:lang w:val="en-GB"/>
              </w:rPr>
              <w:t>{15}C15.</w:t>
            </w:r>
          </w:p>
        </w:tc>
      </w:tr>
      <w:tr w:rsidR="007A0507" w14:paraId="7C3B533E" w14:textId="77777777" w:rsidTr="0086493F">
        <w:tc>
          <w:tcPr>
            <w:tcW w:w="0" w:type="auto"/>
            <w:shd w:val="clear" w:color="auto" w:fill="FFFFFF"/>
          </w:tcPr>
          <w:p w14:paraId="35CCAC7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648</w:t>
            </w:r>
            <w:r>
              <w:rPr>
                <w:rStyle w:val="TransUnitID"/>
                <w:lang w:val="en-GB"/>
              </w:rPr>
              <w:t>47e87db6-e803-428d-ae8d-339e2831e512</w:t>
            </w:r>
          </w:p>
        </w:tc>
        <w:tc>
          <w:tcPr>
            <w:tcW w:w="0" w:type="auto"/>
            <w:shd w:val="clear" w:color="auto" w:fill="FFFFFF"/>
          </w:tcPr>
          <w:p w14:paraId="0800C6A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D2508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Does anyone, including yourself,</w:t>
            </w:r>
          </w:p>
        </w:tc>
        <w:tc>
          <w:tcPr>
            <w:tcW w:w="6228" w:type="dxa"/>
            <w:shd w:val="clear" w:color="auto" w:fill="FFFFFF"/>
          </w:tcPr>
          <w:p w14:paraId="3F676285" w14:textId="0097D5AA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kheej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7A0507" w14:paraId="176998DD" w14:textId="77777777" w:rsidTr="0086493F">
        <w:tc>
          <w:tcPr>
            <w:tcW w:w="0" w:type="auto"/>
            <w:shd w:val="clear" w:color="auto" w:fill="FFFFFF"/>
          </w:tcPr>
          <w:p w14:paraId="0AF563F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649</w:t>
            </w:r>
            <w:r>
              <w:rPr>
                <w:rStyle w:val="TransUnitID"/>
                <w:lang w:val="en-GB"/>
              </w:rPr>
              <w:t>55a6922a-6bca-4944-b897-a46aa751951b</w:t>
            </w:r>
          </w:p>
        </w:tc>
        <w:tc>
          <w:tcPr>
            <w:tcW w:w="0" w:type="auto"/>
            <w:shd w:val="clear" w:color="auto" w:fill="FFFFFF"/>
          </w:tcPr>
          <w:p w14:paraId="0307D6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EADEDE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smoke </w:t>
            </w:r>
            <w:r>
              <w:rPr>
                <w:rStyle w:val="Tag"/>
                <w:lang w:val="en-GB"/>
              </w:rPr>
              <w:t>&lt;193&gt;</w:t>
            </w:r>
            <w:r>
              <w:rPr>
                <w:lang w:val="en-GB"/>
              </w:rPr>
              <w:t>regularly</w:t>
            </w:r>
            <w:r>
              <w:rPr>
                <w:rStyle w:val="Tag"/>
                <w:lang w:val="en-GB"/>
              </w:rPr>
              <w:t>&lt;/193&gt;</w:t>
            </w:r>
            <w:r>
              <w:rPr>
                <w:lang w:val="en-GB"/>
              </w:rPr>
              <w:t xml:space="preserve"> inside your home?</w:t>
            </w:r>
          </w:p>
        </w:tc>
        <w:tc>
          <w:tcPr>
            <w:tcW w:w="6228" w:type="dxa"/>
            <w:shd w:val="clear" w:color="auto" w:fill="FFFFFF"/>
          </w:tcPr>
          <w:p w14:paraId="518C88D1" w14:textId="777F578A" w:rsidR="007A0507" w:rsidRDefault="007A0507" w:rsidP="007A0507">
            <w:del w:id="139" w:author="SK V" w:date="2022-05-09T06:24:00Z">
              <w:r w:rsidDel="00A701C1">
                <w:rPr>
                  <w:lang w:val="en-GB"/>
                </w:rPr>
                <w:delText>pa</w:delText>
              </w:r>
            </w:del>
            <w:ins w:id="140" w:author="SK V" w:date="2022-05-09T06:24:00Z">
              <w:r w:rsidR="00A701C1">
                <w:rPr>
                  <w:lang w:val="en-GB"/>
                </w:rPr>
                <w:t xml:space="preserve"> </w:t>
              </w:r>
              <w:proofErr w:type="spellStart"/>
              <w:r w:rsidR="00A701C1">
                <w:rPr>
                  <w:lang w:val="en-GB"/>
                </w:rPr>
                <w:t>haus</w:t>
              </w:r>
            </w:ins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 xml:space="preserve"> &lt;193&gt;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ncua</w:t>
            </w:r>
            <w:proofErr w:type="spellEnd"/>
            <w:r>
              <w:rPr>
                <w:lang w:val="en-GB"/>
              </w:rPr>
              <w:t xml:space="preserve">&lt;/193&gt;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0FF771A" w14:textId="77777777" w:rsidTr="0086493F">
        <w:tc>
          <w:tcPr>
            <w:tcW w:w="0" w:type="auto"/>
            <w:shd w:val="clear" w:color="auto" w:fill="FFFFFF"/>
          </w:tcPr>
          <w:p w14:paraId="491A0F1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650</w:t>
            </w:r>
            <w:r>
              <w:rPr>
                <w:rStyle w:val="TransUnitID"/>
                <w:lang w:val="en-GB"/>
              </w:rPr>
              <w:t>0465ca6d-1139-4aa8-8519-4be56d11c5f5</w:t>
            </w:r>
          </w:p>
        </w:tc>
        <w:tc>
          <w:tcPr>
            <w:tcW w:w="0" w:type="auto"/>
            <w:shd w:val="clear" w:color="auto" w:fill="FFFFFF"/>
          </w:tcPr>
          <w:p w14:paraId="07C1665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7F8C3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353302CE" w14:textId="1F1ECE32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584CDFEA" w14:textId="77777777" w:rsidTr="0086493F">
        <w:tc>
          <w:tcPr>
            <w:tcW w:w="0" w:type="auto"/>
            <w:shd w:val="clear" w:color="auto" w:fill="FFFFFF"/>
          </w:tcPr>
          <w:p w14:paraId="6388C0E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651</w:t>
            </w:r>
            <w:r>
              <w:rPr>
                <w:rStyle w:val="TransUnitID"/>
                <w:lang w:val="en-GB"/>
              </w:rPr>
              <w:t>d9f17b35-3f4c-48f9-809b-fd0d63762f60</w:t>
            </w:r>
          </w:p>
        </w:tc>
        <w:tc>
          <w:tcPr>
            <w:tcW w:w="0" w:type="auto"/>
            <w:shd w:val="clear" w:color="auto" w:fill="FFFFFF"/>
          </w:tcPr>
          <w:p w14:paraId="105CB7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EF286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24EDF7EC" w14:textId="7BD905C3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662F6764" w14:textId="77777777" w:rsidTr="0086493F">
        <w:tc>
          <w:tcPr>
            <w:tcW w:w="0" w:type="auto"/>
            <w:shd w:val="clear" w:color="auto" w:fill="FFFFFF"/>
          </w:tcPr>
          <w:p w14:paraId="1837034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652</w:t>
            </w:r>
            <w:r>
              <w:rPr>
                <w:rStyle w:val="TransUnitID"/>
                <w:lang w:val="en-GB"/>
              </w:rPr>
              <w:t>fb0af3a2-c913-4976-a04c-4492e64ab64e</w:t>
            </w:r>
          </w:p>
        </w:tc>
        <w:tc>
          <w:tcPr>
            <w:tcW w:w="0" w:type="auto"/>
            <w:shd w:val="clear" w:color="auto" w:fill="FFFFFF"/>
          </w:tcPr>
          <w:p w14:paraId="11858A8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B1FCDF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{18}C16.</w:t>
            </w:r>
          </w:p>
        </w:tc>
        <w:tc>
          <w:tcPr>
            <w:tcW w:w="6228" w:type="dxa"/>
            <w:shd w:val="clear" w:color="auto" w:fill="FFFFFF"/>
          </w:tcPr>
          <w:p w14:paraId="1E2E02D5" w14:textId="4FBF137C" w:rsidR="007A0507" w:rsidRDefault="007A0507" w:rsidP="007A0507">
            <w:r>
              <w:rPr>
                <w:lang w:val="en-GB"/>
              </w:rPr>
              <w:t>{18}C16.</w:t>
            </w:r>
          </w:p>
        </w:tc>
      </w:tr>
      <w:tr w:rsidR="007A0507" w14:paraId="19CABF9A" w14:textId="77777777" w:rsidTr="0086493F">
        <w:tc>
          <w:tcPr>
            <w:tcW w:w="0" w:type="auto"/>
            <w:shd w:val="clear" w:color="auto" w:fill="FFFFFF"/>
          </w:tcPr>
          <w:p w14:paraId="439E422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653</w:t>
            </w:r>
            <w:r>
              <w:rPr>
                <w:rStyle w:val="TransUnitID"/>
                <w:lang w:val="en-GB"/>
              </w:rPr>
              <w:t>e5082a53-b167-46da-946b-304c15de0410</w:t>
            </w:r>
          </w:p>
        </w:tc>
        <w:tc>
          <w:tcPr>
            <w:tcW w:w="0" w:type="auto"/>
            <w:shd w:val="clear" w:color="auto" w:fill="FFFFFF"/>
          </w:tcPr>
          <w:p w14:paraId="295C3E9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2DAD73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Do you </w:t>
            </w:r>
            <w:r>
              <w:rPr>
                <w:rStyle w:val="Tag"/>
                <w:lang w:val="en-GB"/>
              </w:rPr>
              <w:t>&lt;194&gt;</w:t>
            </w:r>
            <w:r>
              <w:rPr>
                <w:lang w:val="en-GB"/>
              </w:rPr>
              <w:t>currently</w:t>
            </w:r>
            <w:r>
              <w:rPr>
                <w:rStyle w:val="Tag"/>
                <w:lang w:val="en-GB"/>
              </w:rPr>
              <w:t>&lt;/194&gt;</w:t>
            </w:r>
            <w:r>
              <w:rPr>
                <w:lang w:val="en-GB"/>
              </w:rPr>
              <w:t xml:space="preserve"> vape or use e-cigarettes?</w:t>
            </w:r>
          </w:p>
        </w:tc>
        <w:tc>
          <w:tcPr>
            <w:tcW w:w="6228" w:type="dxa"/>
            <w:shd w:val="clear" w:color="auto" w:fill="FFFFFF"/>
          </w:tcPr>
          <w:p w14:paraId="307F2C14" w14:textId="58F1AFED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&lt;194&gt;tam sim no&lt;/194&gt; vape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41" w:author="SK V" w:date="2022-05-09T06:32:00Z">
              <w:r w:rsidR="00E6002C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e-</w:t>
            </w:r>
            <w:proofErr w:type="spellStart"/>
            <w:r>
              <w:rPr>
                <w:lang w:val="en-GB"/>
              </w:rPr>
              <w:t>luam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3B5810DA" w14:textId="77777777" w:rsidTr="0086493F">
        <w:tc>
          <w:tcPr>
            <w:tcW w:w="0" w:type="auto"/>
            <w:shd w:val="clear" w:color="auto" w:fill="FFFFFF"/>
          </w:tcPr>
          <w:p w14:paraId="1225439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654</w:t>
            </w:r>
            <w:r>
              <w:rPr>
                <w:rStyle w:val="TransUnitID"/>
                <w:lang w:val="en-GB"/>
              </w:rPr>
              <w:t>9aa236ac-9f02-446b-9d35-c57be14ec9f4</w:t>
            </w:r>
          </w:p>
        </w:tc>
        <w:tc>
          <w:tcPr>
            <w:tcW w:w="0" w:type="auto"/>
            <w:shd w:val="clear" w:color="auto" w:fill="FFFFFF"/>
          </w:tcPr>
          <w:p w14:paraId="3A9F17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5392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Every day</w:t>
            </w:r>
          </w:p>
        </w:tc>
        <w:tc>
          <w:tcPr>
            <w:tcW w:w="6228" w:type="dxa"/>
            <w:shd w:val="clear" w:color="auto" w:fill="FFFFFF"/>
          </w:tcPr>
          <w:p w14:paraId="1538B3D8" w14:textId="791D8C9A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7A0507" w14:paraId="5B948B26" w14:textId="77777777" w:rsidTr="0086493F">
        <w:tc>
          <w:tcPr>
            <w:tcW w:w="0" w:type="auto"/>
            <w:shd w:val="clear" w:color="auto" w:fill="FFFFFF"/>
          </w:tcPr>
          <w:p w14:paraId="3C8B5B8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655</w:t>
            </w:r>
            <w:r>
              <w:rPr>
                <w:rStyle w:val="TransUnitID"/>
                <w:lang w:val="en-GB"/>
              </w:rPr>
              <w:t>f5094504-4519-4f2d-9b5d-bd6a42ed2b7e</w:t>
            </w:r>
          </w:p>
        </w:tc>
        <w:tc>
          <w:tcPr>
            <w:tcW w:w="0" w:type="auto"/>
            <w:shd w:val="clear" w:color="auto" w:fill="FFFFFF"/>
          </w:tcPr>
          <w:p w14:paraId="494420B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5A6F26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days</w:t>
            </w:r>
          </w:p>
        </w:tc>
        <w:tc>
          <w:tcPr>
            <w:tcW w:w="6228" w:type="dxa"/>
            <w:shd w:val="clear" w:color="auto" w:fill="FFFFFF"/>
          </w:tcPr>
          <w:p w14:paraId="00AF2E6C" w14:textId="7DA7E940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hnub</w:t>
            </w:r>
            <w:proofErr w:type="spellEnd"/>
          </w:p>
        </w:tc>
      </w:tr>
      <w:tr w:rsidR="007A0507" w14:paraId="7E5EE836" w14:textId="77777777" w:rsidTr="0086493F">
        <w:tc>
          <w:tcPr>
            <w:tcW w:w="0" w:type="auto"/>
            <w:shd w:val="clear" w:color="auto" w:fill="FFFFFF"/>
          </w:tcPr>
          <w:p w14:paraId="6CAB073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656</w:t>
            </w:r>
            <w:r>
              <w:rPr>
                <w:rStyle w:val="TransUnitID"/>
                <w:lang w:val="en-GB"/>
              </w:rPr>
              <w:t>d616e79b-65d1-40ed-8fa8-e201aafff888</w:t>
            </w:r>
          </w:p>
        </w:tc>
        <w:tc>
          <w:tcPr>
            <w:tcW w:w="0" w:type="auto"/>
            <w:shd w:val="clear" w:color="auto" w:fill="FFFFFF"/>
          </w:tcPr>
          <w:p w14:paraId="783FFF0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277EB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Used to, but not now</w:t>
            </w:r>
          </w:p>
        </w:tc>
        <w:tc>
          <w:tcPr>
            <w:tcW w:w="6228" w:type="dxa"/>
            <w:shd w:val="clear" w:color="auto" w:fill="FFFFFF"/>
          </w:tcPr>
          <w:p w14:paraId="683618B6" w14:textId="2DAC3F73" w:rsidR="007A0507" w:rsidRDefault="007A0507" w:rsidP="007A0507">
            <w:r>
              <w:rPr>
                <w:lang w:val="en-GB"/>
              </w:rPr>
              <w:t xml:space="preserve">Siv tau, tab 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tam sim no</w:t>
            </w:r>
          </w:p>
        </w:tc>
      </w:tr>
      <w:tr w:rsidR="007A0507" w14:paraId="61489576" w14:textId="77777777" w:rsidTr="0086493F">
        <w:tc>
          <w:tcPr>
            <w:tcW w:w="0" w:type="auto"/>
            <w:shd w:val="clear" w:color="auto" w:fill="FFFFFF"/>
          </w:tcPr>
          <w:p w14:paraId="19FF679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657</w:t>
            </w:r>
            <w:r>
              <w:rPr>
                <w:rStyle w:val="TransUnitID"/>
                <w:lang w:val="en-GB"/>
              </w:rPr>
              <w:t>76bbe420-c27c-47c5-b328-6dba3dbd43b4</w:t>
            </w:r>
          </w:p>
        </w:tc>
        <w:tc>
          <w:tcPr>
            <w:tcW w:w="0" w:type="auto"/>
            <w:shd w:val="clear" w:color="auto" w:fill="FFFFFF"/>
          </w:tcPr>
          <w:p w14:paraId="7636BF9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D60B7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726329D4" w14:textId="2B3B6EA8" w:rsidR="007A0507" w:rsidRDefault="007A0507" w:rsidP="007A0507">
            <w:del w:id="142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143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6B4DF480" w14:textId="77777777" w:rsidTr="0086493F">
        <w:tc>
          <w:tcPr>
            <w:tcW w:w="0" w:type="auto"/>
            <w:shd w:val="clear" w:color="auto" w:fill="FFFFFF"/>
          </w:tcPr>
          <w:p w14:paraId="389ABBF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658</w:t>
            </w:r>
            <w:r>
              <w:rPr>
                <w:rStyle w:val="TransUnitID"/>
                <w:lang w:val="en-GB"/>
              </w:rPr>
              <w:t>6468d48f-3318-44bf-a334-9c995db43011</w:t>
            </w:r>
          </w:p>
        </w:tc>
        <w:tc>
          <w:tcPr>
            <w:tcW w:w="0" w:type="auto"/>
            <w:shd w:val="clear" w:color="auto" w:fill="FFFFFF"/>
          </w:tcPr>
          <w:p w14:paraId="232AB6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B65A4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{20}C17.</w:t>
            </w:r>
          </w:p>
        </w:tc>
        <w:tc>
          <w:tcPr>
            <w:tcW w:w="6228" w:type="dxa"/>
            <w:shd w:val="clear" w:color="auto" w:fill="FFFFFF"/>
          </w:tcPr>
          <w:p w14:paraId="46B3659C" w14:textId="74411372" w:rsidR="007A0507" w:rsidRDefault="007A0507" w:rsidP="007A0507">
            <w:r>
              <w:rPr>
                <w:lang w:val="en-GB"/>
              </w:rPr>
              <w:t>{20}C17.</w:t>
            </w:r>
          </w:p>
        </w:tc>
      </w:tr>
      <w:tr w:rsidR="007A0507" w14:paraId="3A052E76" w14:textId="77777777" w:rsidTr="0086493F">
        <w:tc>
          <w:tcPr>
            <w:tcW w:w="0" w:type="auto"/>
            <w:shd w:val="clear" w:color="auto" w:fill="FFFFFF"/>
          </w:tcPr>
          <w:p w14:paraId="28A9C2B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659</w:t>
            </w:r>
            <w:r>
              <w:rPr>
                <w:rStyle w:val="TransUnitID"/>
                <w:lang w:val="en-GB"/>
              </w:rPr>
              <w:t>8fbd162e-53e6-4566-a388-d96ff3a46bb3</w:t>
            </w:r>
          </w:p>
        </w:tc>
        <w:tc>
          <w:tcPr>
            <w:tcW w:w="0" w:type="auto"/>
            <w:shd w:val="clear" w:color="auto" w:fill="FFFFFF"/>
          </w:tcPr>
          <w:p w14:paraId="13A0D0C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75853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&lt;195&gt;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&lt;/195&gt;</w:t>
            </w:r>
            <w:r>
              <w:rPr>
                <w:lang w:val="en-GB"/>
              </w:rPr>
              <w:t>, have you used</w:t>
            </w:r>
          </w:p>
        </w:tc>
        <w:tc>
          <w:tcPr>
            <w:tcW w:w="6228" w:type="dxa"/>
            <w:shd w:val="clear" w:color="auto" w:fill="FFFFFF"/>
          </w:tcPr>
          <w:p w14:paraId="068511B6" w14:textId="7F93FBDD" w:rsidR="007A0507" w:rsidRDefault="007A0507" w:rsidP="007A0507"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sijhawm</w:t>
            </w:r>
            <w:proofErr w:type="spellEnd"/>
            <w:r>
              <w:rPr>
                <w:lang w:val="en-GB"/>
              </w:rPr>
              <w:t xml:space="preserve"> &lt;195&gt;30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&lt;/195&gt;,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siv</w:t>
            </w:r>
            <w:proofErr w:type="spellEnd"/>
          </w:p>
        </w:tc>
      </w:tr>
      <w:tr w:rsidR="007A0507" w14:paraId="3E4694AE" w14:textId="77777777" w:rsidTr="0086493F">
        <w:tc>
          <w:tcPr>
            <w:tcW w:w="0" w:type="auto"/>
            <w:shd w:val="clear" w:color="auto" w:fill="FFFFFF"/>
          </w:tcPr>
          <w:p w14:paraId="73D4394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660</w:t>
            </w:r>
            <w:r>
              <w:rPr>
                <w:rStyle w:val="TransUnitID"/>
                <w:lang w:val="en-GB"/>
              </w:rPr>
              <w:t>2df34679-dd20-456a-83b1-1dce7fa6ccab</w:t>
            </w:r>
          </w:p>
        </w:tc>
        <w:tc>
          <w:tcPr>
            <w:tcW w:w="0" w:type="auto"/>
            <w:shd w:val="clear" w:color="auto" w:fill="FFFFFF"/>
          </w:tcPr>
          <w:p w14:paraId="2FA780B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02A20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marijuana or products containing THC</w:t>
            </w:r>
          </w:p>
        </w:tc>
        <w:tc>
          <w:tcPr>
            <w:tcW w:w="6228" w:type="dxa"/>
            <w:shd w:val="clear" w:color="auto" w:fill="FFFFFF"/>
          </w:tcPr>
          <w:p w14:paraId="280E0E47" w14:textId="6B324C70" w:rsidR="007A0507" w:rsidRDefault="007A0507" w:rsidP="007A0507">
            <w:r>
              <w:rPr>
                <w:lang w:val="en-GB"/>
              </w:rPr>
              <w:t xml:space="preserve">Marijuana </w:t>
            </w:r>
            <w:proofErr w:type="spellStart"/>
            <w:r>
              <w:rPr>
                <w:lang w:val="en-GB"/>
              </w:rPr>
              <w:t>lossis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THC</w:t>
            </w:r>
          </w:p>
        </w:tc>
      </w:tr>
      <w:tr w:rsidR="007A0507" w14:paraId="48D142AC" w14:textId="77777777" w:rsidTr="0086493F">
        <w:tc>
          <w:tcPr>
            <w:tcW w:w="0" w:type="auto"/>
            <w:shd w:val="clear" w:color="auto" w:fill="FFFFFF"/>
          </w:tcPr>
          <w:p w14:paraId="34C2BDB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661</w:t>
            </w:r>
            <w:r>
              <w:rPr>
                <w:rStyle w:val="TransUnitID"/>
                <w:lang w:val="en-GB"/>
              </w:rPr>
              <w:t>c23e58f5-c5cd-48ad-9128-8d00b35d54ee</w:t>
            </w:r>
          </w:p>
        </w:tc>
        <w:tc>
          <w:tcPr>
            <w:tcW w:w="0" w:type="auto"/>
            <w:shd w:val="clear" w:color="auto" w:fill="FFFFFF"/>
          </w:tcPr>
          <w:p w14:paraId="2DF4DB8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9710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 any form?</w:t>
            </w:r>
          </w:p>
        </w:tc>
        <w:tc>
          <w:tcPr>
            <w:tcW w:w="6228" w:type="dxa"/>
            <w:shd w:val="clear" w:color="auto" w:fill="FFFFFF"/>
          </w:tcPr>
          <w:p w14:paraId="2F64CB1F" w14:textId="03AB47F9" w:rsidR="007A0507" w:rsidRDefault="007A0507" w:rsidP="007A0507"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00B77C5F" w14:textId="77777777" w:rsidTr="0086493F">
        <w:tc>
          <w:tcPr>
            <w:tcW w:w="0" w:type="auto"/>
            <w:shd w:val="clear" w:color="auto" w:fill="FFFFFF"/>
          </w:tcPr>
          <w:p w14:paraId="1EF7953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662</w:t>
            </w:r>
            <w:r>
              <w:rPr>
                <w:rStyle w:val="TransUnitID"/>
                <w:lang w:val="en-GB"/>
              </w:rPr>
              <w:t>fbb63c3f-c740-4eca-b885-8faf6e99cc3a</w:t>
            </w:r>
          </w:p>
        </w:tc>
        <w:tc>
          <w:tcPr>
            <w:tcW w:w="0" w:type="auto"/>
            <w:shd w:val="clear" w:color="auto" w:fill="FFFFFF"/>
          </w:tcPr>
          <w:p w14:paraId="1B24BC9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64DE7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&lt;196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Mark all that apply)</w:t>
            </w:r>
            <w:r>
              <w:rPr>
                <w:rStyle w:val="Tag"/>
                <w:lang w:val="en-GB"/>
              </w:rPr>
              <w:t>&lt;/196&gt;</w:t>
            </w:r>
            <w:r>
              <w:rPr>
                <w:lang w:val="en-GB"/>
              </w:rPr>
              <w:t> {23}</w:t>
            </w:r>
          </w:p>
        </w:tc>
        <w:tc>
          <w:tcPr>
            <w:tcW w:w="6228" w:type="dxa"/>
            <w:shd w:val="clear" w:color="auto" w:fill="FFFFFF"/>
          </w:tcPr>
          <w:p w14:paraId="17B7C970" w14:textId="5CF4C27E" w:rsidR="007A0507" w:rsidRDefault="007A0507" w:rsidP="007A0507">
            <w:r>
              <w:rPr>
                <w:rStyle w:val="Tag"/>
                <w:lang w:val="en-GB"/>
              </w:rPr>
              <w:t>&lt;196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 xml:space="preserve">Cim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tau)</w:t>
            </w:r>
            <w:r w:rsidRPr="008261C1">
              <w:rPr>
                <w:color w:val="FF0000"/>
                <w:lang w:val="en-GB"/>
              </w:rPr>
              <w:t>&lt;/196&gt;</w:t>
            </w:r>
            <w:r>
              <w:rPr>
                <w:lang w:val="en-GB"/>
              </w:rPr>
              <w:t xml:space="preserve"> {23}</w:t>
            </w:r>
          </w:p>
        </w:tc>
      </w:tr>
      <w:tr w:rsidR="007A0507" w14:paraId="444E9507" w14:textId="77777777" w:rsidTr="0086493F">
        <w:tc>
          <w:tcPr>
            <w:tcW w:w="0" w:type="auto"/>
            <w:shd w:val="clear" w:color="auto" w:fill="FFFFFF"/>
          </w:tcPr>
          <w:p w14:paraId="1A2B023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663</w:t>
            </w:r>
            <w:r>
              <w:rPr>
                <w:rStyle w:val="TransUnitID"/>
                <w:lang w:val="en-GB"/>
              </w:rPr>
              <w:t>87ea9257-e70c-4584-961e-716f0690711c</w:t>
            </w:r>
          </w:p>
        </w:tc>
        <w:tc>
          <w:tcPr>
            <w:tcW w:w="0" w:type="auto"/>
            <w:shd w:val="clear" w:color="auto" w:fill="FFFFFF"/>
          </w:tcPr>
          <w:p w14:paraId="7F007F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358FF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Yes, {</w:t>
            </w:r>
            <w:proofErr w:type="gramStart"/>
            <w:r>
              <w:rPr>
                <w:lang w:val="en-GB"/>
              </w:rPr>
              <w:t>23}</w:t>
            </w:r>
            <w:r>
              <w:rPr>
                <w:rStyle w:val="Tag"/>
                <w:lang w:val="en-GB"/>
              </w:rPr>
              <w:t>&lt;</w:t>
            </w:r>
            <w:proofErr w:type="gramEnd"/>
            <w:r>
              <w:rPr>
                <w:rStyle w:val="Tag"/>
                <w:lang w:val="en-GB"/>
              </w:rPr>
              <w:t>197&gt;</w:t>
            </w:r>
            <w:r>
              <w:rPr>
                <w:lang w:val="en-GB"/>
              </w:rPr>
              <w:t>prescribed by a doctor or healthcare provider </w:t>
            </w:r>
            <w:r>
              <w:rPr>
                <w:rStyle w:val="Tag"/>
                <w:lang w:val="en-GB"/>
              </w:rPr>
              <w:t>&lt;/197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25}</w:t>
            </w:r>
          </w:p>
        </w:tc>
        <w:tc>
          <w:tcPr>
            <w:tcW w:w="6228" w:type="dxa"/>
            <w:shd w:val="clear" w:color="auto" w:fill="FFFFFF"/>
          </w:tcPr>
          <w:p w14:paraId="0EE00C8F" w14:textId="430D3712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  <w:r>
              <w:rPr>
                <w:lang w:val="en-GB"/>
              </w:rPr>
              <w:t>, {23}</w:t>
            </w:r>
            <w:r w:rsidR="008261C1" w:rsidRPr="008261C1">
              <w:rPr>
                <w:color w:val="FF0000"/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&lt;197&gt;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</w:t>
            </w:r>
            <w:proofErr w:type="spellStart"/>
            <w:r>
              <w:rPr>
                <w:lang w:val="en-GB"/>
              </w:rPr>
              <w:t>lossis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</w:t>
            </w:r>
            <w:proofErr w:type="spellEnd"/>
            <w:r>
              <w:rPr>
                <w:lang w:val="en-GB"/>
              </w:rPr>
              <w:t xml:space="preserve"> mob tau </w:t>
            </w:r>
            <w:proofErr w:type="spellStart"/>
            <w:r>
              <w:rPr>
                <w:lang w:val="en-GB"/>
              </w:rPr>
              <w:t>sau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tseg</w:t>
            </w:r>
            <w:proofErr w:type="spellEnd"/>
            <w:r>
              <w:rPr>
                <w:lang w:val="en-GB"/>
              </w:rPr>
              <w:t xml:space="preserve"> </w:t>
            </w:r>
            <w:r w:rsidRPr="008261C1">
              <w:rPr>
                <w:color w:val="FF0000"/>
                <w:lang w:val="en-GB"/>
              </w:rPr>
              <w:t>&lt;/197</w:t>
            </w:r>
            <w:proofErr w:type="gramStart"/>
            <w:r w:rsidRPr="008261C1">
              <w:rPr>
                <w:color w:val="FF0000"/>
                <w:lang w:val="en-GB"/>
              </w:rPr>
              <w:t>&gt;{</w:t>
            </w:r>
            <w:proofErr w:type="gramEnd"/>
            <w:r>
              <w:rPr>
                <w:lang w:val="en-GB"/>
              </w:rPr>
              <w:t>25}</w:t>
            </w:r>
          </w:p>
        </w:tc>
      </w:tr>
      <w:tr w:rsidR="007A0507" w14:paraId="410C7272" w14:textId="77777777" w:rsidTr="0086493F">
        <w:tc>
          <w:tcPr>
            <w:tcW w:w="0" w:type="auto"/>
            <w:shd w:val="clear" w:color="auto" w:fill="FFFFFF"/>
          </w:tcPr>
          <w:p w14:paraId="15B807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664</w:t>
            </w:r>
            <w:r>
              <w:rPr>
                <w:rStyle w:val="TransUnitID"/>
                <w:lang w:val="en-GB"/>
              </w:rPr>
              <w:t>74743f49-9464-4f19-be62-f413f89d8bae</w:t>
            </w:r>
          </w:p>
        </w:tc>
        <w:tc>
          <w:tcPr>
            <w:tcW w:w="0" w:type="auto"/>
            <w:shd w:val="clear" w:color="auto" w:fill="FFFFFF"/>
          </w:tcPr>
          <w:p w14:paraId="5005CC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97086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Yes, used for other reasons</w:t>
            </w:r>
          </w:p>
        </w:tc>
        <w:tc>
          <w:tcPr>
            <w:tcW w:w="6228" w:type="dxa"/>
            <w:shd w:val="clear" w:color="auto" w:fill="FFFFFF"/>
          </w:tcPr>
          <w:p w14:paraId="3CE890EC" w14:textId="1C79CFAE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yam </w:t>
            </w:r>
            <w:proofErr w:type="spellStart"/>
            <w:r>
              <w:rPr>
                <w:lang w:val="en-GB"/>
              </w:rPr>
              <w:t>laj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thawj</w:t>
            </w:r>
            <w:proofErr w:type="spellEnd"/>
          </w:p>
        </w:tc>
      </w:tr>
      <w:tr w:rsidR="007A0507" w14:paraId="01C9B87B" w14:textId="77777777" w:rsidTr="0086493F">
        <w:tc>
          <w:tcPr>
            <w:tcW w:w="0" w:type="auto"/>
            <w:shd w:val="clear" w:color="auto" w:fill="FFFFFF"/>
          </w:tcPr>
          <w:p w14:paraId="158F488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665</w:t>
            </w:r>
            <w:r>
              <w:rPr>
                <w:rStyle w:val="TransUnitID"/>
                <w:lang w:val="en-GB"/>
              </w:rPr>
              <w:t>5352a96b-dd14-4b33-9fce-27e900e07a3b</w:t>
            </w:r>
          </w:p>
        </w:tc>
        <w:tc>
          <w:tcPr>
            <w:tcW w:w="0" w:type="auto"/>
            <w:shd w:val="clear" w:color="auto" w:fill="FFFFFF"/>
          </w:tcPr>
          <w:p w14:paraId="34DEE12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6F604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No, I didn’t use marijuana or products</w:t>
            </w:r>
          </w:p>
        </w:tc>
        <w:tc>
          <w:tcPr>
            <w:tcW w:w="6228" w:type="dxa"/>
            <w:shd w:val="clear" w:color="auto" w:fill="FFFFFF"/>
          </w:tcPr>
          <w:p w14:paraId="7CCDE4A6" w14:textId="0820FC9D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</w:p>
        </w:tc>
      </w:tr>
      <w:tr w:rsidR="007A0507" w14:paraId="13A05FD6" w14:textId="77777777" w:rsidTr="0086493F">
        <w:tc>
          <w:tcPr>
            <w:tcW w:w="0" w:type="auto"/>
            <w:shd w:val="clear" w:color="auto" w:fill="FFFFFF"/>
          </w:tcPr>
          <w:p w14:paraId="32B70A0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666</w:t>
            </w:r>
            <w:r>
              <w:rPr>
                <w:rStyle w:val="TransUnitID"/>
                <w:lang w:val="en-GB"/>
              </w:rPr>
              <w:t>71e04f61-0f89-4334-8a75-cf385c2fcf95</w:t>
            </w:r>
          </w:p>
        </w:tc>
        <w:tc>
          <w:tcPr>
            <w:tcW w:w="0" w:type="auto"/>
            <w:shd w:val="clear" w:color="auto" w:fill="FFFFFF"/>
          </w:tcPr>
          <w:p w14:paraId="33092D2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1603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containing THC</w:t>
            </w:r>
          </w:p>
        </w:tc>
        <w:tc>
          <w:tcPr>
            <w:tcW w:w="6228" w:type="dxa"/>
            <w:shd w:val="clear" w:color="auto" w:fill="FFFFFF"/>
          </w:tcPr>
          <w:p w14:paraId="21A009B0" w14:textId="7487C190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THC</w:t>
            </w:r>
          </w:p>
        </w:tc>
      </w:tr>
      <w:tr w:rsidR="007A0507" w14:paraId="3E35CD28" w14:textId="77777777" w:rsidTr="0086493F">
        <w:tc>
          <w:tcPr>
            <w:tcW w:w="0" w:type="auto"/>
            <w:shd w:val="clear" w:color="auto" w:fill="FFFFFF"/>
          </w:tcPr>
          <w:p w14:paraId="0A89566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667</w:t>
            </w:r>
            <w:r>
              <w:rPr>
                <w:rStyle w:val="TransUnitID"/>
                <w:lang w:val="en-GB"/>
              </w:rPr>
              <w:t>8f64b5f7-880d-4e98-b055-edb9c46349b0</w:t>
            </w:r>
          </w:p>
        </w:tc>
        <w:tc>
          <w:tcPr>
            <w:tcW w:w="0" w:type="auto"/>
            <w:shd w:val="clear" w:color="auto" w:fill="FFFFFF"/>
          </w:tcPr>
          <w:p w14:paraId="51C3A59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B3C6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D1 to D6 ask about how you have been feeling during the </w:t>
            </w:r>
            <w:r>
              <w:rPr>
                <w:rStyle w:val="Tag"/>
                <w:lang w:val="en-GB"/>
              </w:rPr>
              <w:t>&lt;198&gt;</w:t>
            </w:r>
            <w:r>
              <w:rPr>
                <w:lang w:val="en-GB"/>
              </w:rPr>
              <w:t>past 30 days</w:t>
            </w:r>
            <w:r>
              <w:rPr>
                <w:rStyle w:val="Tag"/>
                <w:lang w:val="en-GB"/>
              </w:rPr>
              <w:t>&lt;/198&gt;</w:t>
            </w:r>
          </w:p>
        </w:tc>
        <w:tc>
          <w:tcPr>
            <w:tcW w:w="6228" w:type="dxa"/>
            <w:shd w:val="clear" w:color="auto" w:fill="FFFFFF"/>
          </w:tcPr>
          <w:p w14:paraId="60C69B04" w14:textId="57430240" w:rsidR="007A0507" w:rsidRDefault="007A0507" w:rsidP="007A0507">
            <w:proofErr w:type="spellStart"/>
            <w:r>
              <w:rPr>
                <w:lang w:val="en-GB"/>
              </w:rPr>
              <w:t>Nqe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D1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D6 </w:t>
            </w:r>
            <w:proofErr w:type="spellStart"/>
            <w:r>
              <w:rPr>
                <w:lang w:val="en-GB"/>
              </w:rPr>
              <w:t>nug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zoo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4" w:author="SK V" w:date="2022-05-09T06:32:00Z">
              <w:r w:rsidR="00E6002C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  <w:r>
              <w:rPr>
                <w:lang w:val="en-GB"/>
              </w:rPr>
              <w:t xml:space="preserve"> </w:t>
            </w:r>
            <w:r w:rsidRPr="00AA4257">
              <w:rPr>
                <w:color w:val="FF0000"/>
                <w:lang w:val="en-GB"/>
              </w:rPr>
              <w:t>&lt;198&gt;</w:t>
            </w:r>
            <w:r>
              <w:rPr>
                <w:lang w:val="en-GB"/>
              </w:rPr>
              <w:t xml:space="preserve">30 </w:t>
            </w:r>
            <w:proofErr w:type="spellStart"/>
            <w:r>
              <w:rPr>
                <w:lang w:val="en-GB"/>
              </w:rPr>
              <w:t>hnub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AA4257">
              <w:rPr>
                <w:color w:val="FF0000"/>
                <w:lang w:val="en-GB"/>
              </w:rPr>
              <w:t>&lt;/198&gt;</w:t>
            </w:r>
          </w:p>
        </w:tc>
      </w:tr>
      <w:tr w:rsidR="007A0507" w14:paraId="0BB5CDE0" w14:textId="77777777" w:rsidTr="0086493F">
        <w:tc>
          <w:tcPr>
            <w:tcW w:w="0" w:type="auto"/>
            <w:shd w:val="clear" w:color="auto" w:fill="FFFFFF"/>
          </w:tcPr>
          <w:p w14:paraId="310C562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668</w:t>
            </w:r>
            <w:r>
              <w:rPr>
                <w:rStyle w:val="TransUnitID"/>
                <w:lang w:val="en-GB"/>
              </w:rPr>
              <w:t>f2bc5a2d-498a-4509-83ab-97167110707a</w:t>
            </w:r>
          </w:p>
        </w:tc>
        <w:tc>
          <w:tcPr>
            <w:tcW w:w="0" w:type="auto"/>
            <w:shd w:val="clear" w:color="auto" w:fill="FFFFFF"/>
          </w:tcPr>
          <w:p w14:paraId="415272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0F0C7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{2}D1.</w:t>
            </w:r>
          </w:p>
        </w:tc>
        <w:tc>
          <w:tcPr>
            <w:tcW w:w="6228" w:type="dxa"/>
            <w:shd w:val="clear" w:color="auto" w:fill="FFFFFF"/>
          </w:tcPr>
          <w:p w14:paraId="435E176F" w14:textId="4E93D3F2" w:rsidR="007A0507" w:rsidRDefault="007A0507" w:rsidP="007A0507">
            <w:r>
              <w:rPr>
                <w:lang w:val="en-GB"/>
              </w:rPr>
              <w:t>{2}D1.</w:t>
            </w:r>
          </w:p>
        </w:tc>
      </w:tr>
      <w:tr w:rsidR="007A0507" w14:paraId="15BA967E" w14:textId="77777777" w:rsidTr="0086493F">
        <w:tc>
          <w:tcPr>
            <w:tcW w:w="0" w:type="auto"/>
            <w:shd w:val="clear" w:color="auto" w:fill="FFFFFF"/>
          </w:tcPr>
          <w:p w14:paraId="58A7C7F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669</w:t>
            </w:r>
            <w:r>
              <w:rPr>
                <w:rStyle w:val="TransUnitID"/>
                <w:lang w:val="en-GB"/>
              </w:rPr>
              <w:t>610eceef-499d-4801-b467-891f898f614f</w:t>
            </w:r>
          </w:p>
        </w:tc>
        <w:tc>
          <w:tcPr>
            <w:tcW w:w="0" w:type="auto"/>
            <w:shd w:val="clear" w:color="auto" w:fill="FFFFFF"/>
          </w:tcPr>
          <w:p w14:paraId="37AF346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577A664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About how often did you feel so sad that nothing</w:t>
            </w:r>
          </w:p>
        </w:tc>
        <w:tc>
          <w:tcPr>
            <w:tcW w:w="6228" w:type="dxa"/>
            <w:shd w:val="clear" w:color="auto" w:fill="FFFFFF"/>
          </w:tcPr>
          <w:p w14:paraId="0DB28C3C" w14:textId="1836C6C7" w:rsidR="007A0507" w:rsidRDefault="007A0507" w:rsidP="007A0507">
            <w:proofErr w:type="spellStart"/>
            <w:r>
              <w:rPr>
                <w:lang w:val="en-GB"/>
              </w:rPr>
              <w:t>Hais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dab </w:t>
            </w:r>
            <w:proofErr w:type="spellStart"/>
            <w:r>
              <w:rPr>
                <w:lang w:val="en-GB"/>
              </w:rPr>
              <w:lastRenderedPageBreak/>
              <w:t>tsi</w:t>
            </w:r>
            <w:proofErr w:type="spellEnd"/>
          </w:p>
        </w:tc>
      </w:tr>
      <w:tr w:rsidR="007A0507" w14:paraId="0F864C4E" w14:textId="77777777" w:rsidTr="0086493F">
        <w:tc>
          <w:tcPr>
            <w:tcW w:w="0" w:type="auto"/>
            <w:shd w:val="clear" w:color="auto" w:fill="FFFFFF"/>
          </w:tcPr>
          <w:p w14:paraId="322C183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670</w:t>
            </w:r>
            <w:r>
              <w:rPr>
                <w:rStyle w:val="TransUnitID"/>
                <w:lang w:val="en-GB"/>
              </w:rPr>
              <w:t>40146ad8-cb81-4f5e-9e1c-b3e67e5672f4</w:t>
            </w:r>
          </w:p>
        </w:tc>
        <w:tc>
          <w:tcPr>
            <w:tcW w:w="0" w:type="auto"/>
            <w:shd w:val="clear" w:color="auto" w:fill="FFFFFF"/>
          </w:tcPr>
          <w:p w14:paraId="60A9076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8D36E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could cheer you up?{2}</w:t>
            </w:r>
          </w:p>
        </w:tc>
        <w:tc>
          <w:tcPr>
            <w:tcW w:w="6228" w:type="dxa"/>
            <w:shd w:val="clear" w:color="auto" w:fill="FFFFFF"/>
          </w:tcPr>
          <w:p w14:paraId="7780493B" w14:textId="08748E4C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>?{2}</w:t>
            </w:r>
          </w:p>
        </w:tc>
      </w:tr>
      <w:tr w:rsidR="007A0507" w14:paraId="221D49AD" w14:textId="77777777" w:rsidTr="0086493F">
        <w:tc>
          <w:tcPr>
            <w:tcW w:w="0" w:type="auto"/>
            <w:shd w:val="clear" w:color="auto" w:fill="FFFFFF"/>
          </w:tcPr>
          <w:p w14:paraId="2E2A072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671</w:t>
            </w:r>
            <w:r>
              <w:rPr>
                <w:rStyle w:val="TransUnitID"/>
                <w:lang w:val="en-GB"/>
              </w:rPr>
              <w:t>5eedb2ac-cc55-4cb5-87e3-eaac2c1add74</w:t>
            </w:r>
          </w:p>
        </w:tc>
        <w:tc>
          <w:tcPr>
            <w:tcW w:w="0" w:type="auto"/>
            <w:shd w:val="clear" w:color="auto" w:fill="FFFFFF"/>
          </w:tcPr>
          <w:p w14:paraId="1D61539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CF807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68806E88" w14:textId="437A43C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5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0C9803D5" w14:textId="77777777" w:rsidTr="0086493F">
        <w:tc>
          <w:tcPr>
            <w:tcW w:w="0" w:type="auto"/>
            <w:shd w:val="clear" w:color="auto" w:fill="FFFFFF"/>
          </w:tcPr>
          <w:p w14:paraId="58A0256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672</w:t>
            </w:r>
            <w:r>
              <w:rPr>
                <w:rStyle w:val="TransUnitID"/>
                <w:lang w:val="en-GB"/>
              </w:rPr>
              <w:t>f4960e91-b5aa-4582-95d9-d289d8f3ed0e</w:t>
            </w:r>
          </w:p>
        </w:tc>
        <w:tc>
          <w:tcPr>
            <w:tcW w:w="0" w:type="auto"/>
            <w:shd w:val="clear" w:color="auto" w:fill="FFFFFF"/>
          </w:tcPr>
          <w:p w14:paraId="12C792B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538B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592C1E6C" w14:textId="492D0765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6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4229828D" w14:textId="77777777" w:rsidTr="0086493F">
        <w:tc>
          <w:tcPr>
            <w:tcW w:w="0" w:type="auto"/>
            <w:shd w:val="clear" w:color="auto" w:fill="FFFFFF"/>
          </w:tcPr>
          <w:p w14:paraId="3ED7B9C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673</w:t>
            </w:r>
            <w:r>
              <w:rPr>
                <w:rStyle w:val="TransUnitID"/>
                <w:lang w:val="en-GB"/>
              </w:rPr>
              <w:t>e8314e76-0e8e-4c38-82d0-9ecd515535de</w:t>
            </w:r>
          </w:p>
        </w:tc>
        <w:tc>
          <w:tcPr>
            <w:tcW w:w="0" w:type="auto"/>
            <w:shd w:val="clear" w:color="auto" w:fill="FFFFFF"/>
          </w:tcPr>
          <w:p w14:paraId="74FDDD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2787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69782B7E" w14:textId="31CB4E4E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2CCF717D" w14:textId="77777777" w:rsidTr="0086493F">
        <w:tc>
          <w:tcPr>
            <w:tcW w:w="0" w:type="auto"/>
            <w:shd w:val="clear" w:color="auto" w:fill="FFFFFF"/>
          </w:tcPr>
          <w:p w14:paraId="4D8225C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674</w:t>
            </w:r>
            <w:r>
              <w:rPr>
                <w:rStyle w:val="TransUnitID"/>
                <w:lang w:val="en-GB"/>
              </w:rPr>
              <w:t>1b9de557-4cb2-47c8-a6b1-34dfefc7aaae</w:t>
            </w:r>
          </w:p>
        </w:tc>
        <w:tc>
          <w:tcPr>
            <w:tcW w:w="0" w:type="auto"/>
            <w:shd w:val="clear" w:color="auto" w:fill="FFFFFF"/>
          </w:tcPr>
          <w:p w14:paraId="14F012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910A4B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6E8CDB8C" w14:textId="1BA272D2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7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6D5DA3DF" w14:textId="77777777" w:rsidTr="0086493F">
        <w:tc>
          <w:tcPr>
            <w:tcW w:w="0" w:type="auto"/>
            <w:shd w:val="clear" w:color="auto" w:fill="FFFFFF"/>
          </w:tcPr>
          <w:p w14:paraId="2D4183F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675</w:t>
            </w:r>
            <w:r>
              <w:rPr>
                <w:rStyle w:val="TransUnitID"/>
                <w:lang w:val="en-GB"/>
              </w:rPr>
              <w:t>9e48d006-9f99-43f3-8ee9-47d397b83fe6</w:t>
            </w:r>
          </w:p>
        </w:tc>
        <w:tc>
          <w:tcPr>
            <w:tcW w:w="0" w:type="auto"/>
            <w:shd w:val="clear" w:color="auto" w:fill="FFFFFF"/>
          </w:tcPr>
          <w:p w14:paraId="4570F7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9C7154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0588D4F0" w14:textId="2ADF16DF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8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18003E02" w14:textId="77777777" w:rsidTr="0086493F">
        <w:tc>
          <w:tcPr>
            <w:tcW w:w="0" w:type="auto"/>
            <w:shd w:val="clear" w:color="auto" w:fill="FFFFFF"/>
          </w:tcPr>
          <w:p w14:paraId="3C64940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676</w:t>
            </w:r>
            <w:r>
              <w:rPr>
                <w:rStyle w:val="TransUnitID"/>
                <w:lang w:val="en-GB"/>
              </w:rPr>
              <w:t>e94ecf94-c667-4b4a-a2b4-8b37bcd5cedb</w:t>
            </w:r>
          </w:p>
        </w:tc>
        <w:tc>
          <w:tcPr>
            <w:tcW w:w="0" w:type="auto"/>
            <w:shd w:val="clear" w:color="auto" w:fill="FFFFFF"/>
          </w:tcPr>
          <w:p w14:paraId="7990A2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AD177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{3}D2.</w:t>
            </w:r>
          </w:p>
        </w:tc>
        <w:tc>
          <w:tcPr>
            <w:tcW w:w="6228" w:type="dxa"/>
            <w:shd w:val="clear" w:color="auto" w:fill="FFFFFF"/>
          </w:tcPr>
          <w:p w14:paraId="5769FC48" w14:textId="74996D5D" w:rsidR="007A0507" w:rsidRDefault="007A0507" w:rsidP="007A0507">
            <w:r>
              <w:rPr>
                <w:lang w:val="en-GB"/>
              </w:rPr>
              <w:t>{3}D2.</w:t>
            </w:r>
          </w:p>
        </w:tc>
      </w:tr>
      <w:tr w:rsidR="007A0507" w14:paraId="79CC8794" w14:textId="77777777" w:rsidTr="0086493F">
        <w:tc>
          <w:tcPr>
            <w:tcW w:w="0" w:type="auto"/>
            <w:shd w:val="clear" w:color="auto" w:fill="FFFFFF"/>
          </w:tcPr>
          <w:p w14:paraId="5C57A32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677</w:t>
            </w:r>
            <w:r>
              <w:rPr>
                <w:rStyle w:val="TransUnitID"/>
                <w:lang w:val="en-GB"/>
              </w:rPr>
              <w:t>ca540ede-aadc-4371-9c95-8bcd5bb48f41</w:t>
            </w:r>
          </w:p>
        </w:tc>
        <w:tc>
          <w:tcPr>
            <w:tcW w:w="0" w:type="auto"/>
            <w:shd w:val="clear" w:color="auto" w:fill="FFFFFF"/>
          </w:tcPr>
          <w:p w14:paraId="2919D8A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98F97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About how often did you feel nervous?</w:t>
            </w:r>
          </w:p>
        </w:tc>
        <w:tc>
          <w:tcPr>
            <w:tcW w:w="6228" w:type="dxa"/>
            <w:shd w:val="clear" w:color="auto" w:fill="FFFFFF"/>
          </w:tcPr>
          <w:p w14:paraId="0AA868E3" w14:textId="3D056DB7" w:rsidR="007A0507" w:rsidRDefault="007A0507" w:rsidP="007A0507"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ntxhov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4D300B93" w14:textId="77777777" w:rsidTr="0086493F">
        <w:tc>
          <w:tcPr>
            <w:tcW w:w="0" w:type="auto"/>
            <w:shd w:val="clear" w:color="auto" w:fill="FFFFFF"/>
          </w:tcPr>
          <w:p w14:paraId="367A450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678</w:t>
            </w:r>
            <w:r>
              <w:rPr>
                <w:rStyle w:val="TransUnitID"/>
                <w:lang w:val="en-GB"/>
              </w:rPr>
              <w:t>264a6f16-580e-407f-9cf8-cd2f6c62d25c</w:t>
            </w:r>
          </w:p>
        </w:tc>
        <w:tc>
          <w:tcPr>
            <w:tcW w:w="0" w:type="auto"/>
            <w:shd w:val="clear" w:color="auto" w:fill="FFFFFF"/>
          </w:tcPr>
          <w:p w14:paraId="0BB71E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B2AF7F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0A788918" w14:textId="18301F5B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49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4B85DE42" w14:textId="77777777" w:rsidTr="0086493F">
        <w:tc>
          <w:tcPr>
            <w:tcW w:w="0" w:type="auto"/>
            <w:shd w:val="clear" w:color="auto" w:fill="FFFFFF"/>
          </w:tcPr>
          <w:p w14:paraId="4738E6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679</w:t>
            </w:r>
            <w:r>
              <w:rPr>
                <w:rStyle w:val="TransUnitID"/>
                <w:lang w:val="en-GB"/>
              </w:rPr>
              <w:t>86ace515-c011-4eac-b951-de9f31c32e5d</w:t>
            </w:r>
          </w:p>
        </w:tc>
        <w:tc>
          <w:tcPr>
            <w:tcW w:w="0" w:type="auto"/>
            <w:shd w:val="clear" w:color="auto" w:fill="FFFFFF"/>
          </w:tcPr>
          <w:p w14:paraId="6CF0F1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26722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799E5DEA" w14:textId="2DA1B1E3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0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676D9550" w14:textId="77777777" w:rsidTr="0086493F">
        <w:tc>
          <w:tcPr>
            <w:tcW w:w="0" w:type="auto"/>
            <w:shd w:val="clear" w:color="auto" w:fill="FFFFFF"/>
          </w:tcPr>
          <w:p w14:paraId="69AC546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680</w:t>
            </w:r>
            <w:r>
              <w:rPr>
                <w:rStyle w:val="TransUnitID"/>
                <w:lang w:val="en-GB"/>
              </w:rPr>
              <w:t>5e388979-d1d4-41cd-80d2-78c2589509a9</w:t>
            </w:r>
          </w:p>
        </w:tc>
        <w:tc>
          <w:tcPr>
            <w:tcW w:w="0" w:type="auto"/>
            <w:shd w:val="clear" w:color="auto" w:fill="FFFFFF"/>
          </w:tcPr>
          <w:p w14:paraId="132DF5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526037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7E60ECE9" w14:textId="5C99F0A0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7E0F5707" w14:textId="77777777" w:rsidTr="0086493F">
        <w:tc>
          <w:tcPr>
            <w:tcW w:w="0" w:type="auto"/>
            <w:shd w:val="clear" w:color="auto" w:fill="FFFFFF"/>
          </w:tcPr>
          <w:p w14:paraId="720602D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681</w:t>
            </w:r>
            <w:r>
              <w:rPr>
                <w:rStyle w:val="TransUnitID"/>
                <w:lang w:val="en-GB"/>
              </w:rPr>
              <w:t>b6a9111f-cbd9-4f7d-bb11-14b1f8ee235a</w:t>
            </w:r>
          </w:p>
        </w:tc>
        <w:tc>
          <w:tcPr>
            <w:tcW w:w="0" w:type="auto"/>
            <w:shd w:val="clear" w:color="auto" w:fill="FFFFFF"/>
          </w:tcPr>
          <w:p w14:paraId="6BA7D7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0B204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42E248CA" w14:textId="268A46E5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1" w:author="SK V" w:date="2022-05-09T06:25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5B22363C" w14:textId="77777777" w:rsidTr="0086493F">
        <w:tc>
          <w:tcPr>
            <w:tcW w:w="0" w:type="auto"/>
            <w:shd w:val="clear" w:color="auto" w:fill="FFFFFF"/>
          </w:tcPr>
          <w:p w14:paraId="2D8AAC1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682</w:t>
            </w:r>
            <w:r>
              <w:rPr>
                <w:rStyle w:val="TransUnitID"/>
                <w:lang w:val="en-GB"/>
              </w:rPr>
              <w:t>8f11ac34-4e67-4608-9fde-d8cb5bbc22c7</w:t>
            </w:r>
          </w:p>
        </w:tc>
        <w:tc>
          <w:tcPr>
            <w:tcW w:w="0" w:type="auto"/>
            <w:shd w:val="clear" w:color="auto" w:fill="FFFFFF"/>
          </w:tcPr>
          <w:p w14:paraId="3BF8D4A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402225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70ED4FFB" w14:textId="17E8171E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2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0F4B8D0D" w14:textId="77777777" w:rsidTr="0086493F">
        <w:tc>
          <w:tcPr>
            <w:tcW w:w="0" w:type="auto"/>
            <w:shd w:val="clear" w:color="auto" w:fill="FFFFFF"/>
          </w:tcPr>
          <w:p w14:paraId="4A8784E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683</w:t>
            </w:r>
            <w:r>
              <w:rPr>
                <w:rStyle w:val="TransUnitID"/>
                <w:lang w:val="en-GB"/>
              </w:rPr>
              <w:t>47f53a03-04fd-4b4c-bb8d-02a8e0cf0647</w:t>
            </w:r>
          </w:p>
        </w:tc>
        <w:tc>
          <w:tcPr>
            <w:tcW w:w="0" w:type="auto"/>
            <w:shd w:val="clear" w:color="auto" w:fill="FFFFFF"/>
          </w:tcPr>
          <w:p w14:paraId="4C0325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C2A28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{4}D3.</w:t>
            </w:r>
          </w:p>
        </w:tc>
        <w:tc>
          <w:tcPr>
            <w:tcW w:w="6228" w:type="dxa"/>
            <w:shd w:val="clear" w:color="auto" w:fill="FFFFFF"/>
          </w:tcPr>
          <w:p w14:paraId="58E2C926" w14:textId="2F0103A3" w:rsidR="007A0507" w:rsidRDefault="007A0507" w:rsidP="007A0507">
            <w:r>
              <w:rPr>
                <w:lang w:val="en-GB"/>
              </w:rPr>
              <w:t>{4}D3.</w:t>
            </w:r>
          </w:p>
        </w:tc>
      </w:tr>
      <w:tr w:rsidR="007A0507" w14:paraId="26837E41" w14:textId="77777777" w:rsidTr="0086493F">
        <w:tc>
          <w:tcPr>
            <w:tcW w:w="0" w:type="auto"/>
            <w:shd w:val="clear" w:color="auto" w:fill="FFFFFF"/>
          </w:tcPr>
          <w:p w14:paraId="606EE1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684</w:t>
            </w:r>
            <w:r>
              <w:rPr>
                <w:rStyle w:val="TransUnitID"/>
                <w:lang w:val="en-GB"/>
              </w:rPr>
              <w:t>f0ae4519-d3af-444a-8491-ca667617f658</w:t>
            </w:r>
          </w:p>
        </w:tc>
        <w:tc>
          <w:tcPr>
            <w:tcW w:w="0" w:type="auto"/>
            <w:shd w:val="clear" w:color="auto" w:fill="FFFFFF"/>
          </w:tcPr>
          <w:p w14:paraId="18DA14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57ED1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About how often did you feel so restless or</w:t>
            </w:r>
          </w:p>
        </w:tc>
        <w:tc>
          <w:tcPr>
            <w:tcW w:w="6228" w:type="dxa"/>
            <w:shd w:val="clear" w:color="auto" w:fill="FFFFFF"/>
          </w:tcPr>
          <w:p w14:paraId="252F66B2" w14:textId="63225A93" w:rsidR="007A0507" w:rsidRDefault="007A0507" w:rsidP="007A0507"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53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>sis</w:t>
            </w:r>
          </w:p>
        </w:tc>
      </w:tr>
      <w:tr w:rsidR="007A0507" w14:paraId="51B6B05C" w14:textId="77777777" w:rsidTr="0086493F">
        <w:tc>
          <w:tcPr>
            <w:tcW w:w="0" w:type="auto"/>
            <w:shd w:val="clear" w:color="auto" w:fill="FFFFFF"/>
          </w:tcPr>
          <w:p w14:paraId="1D8F3C7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685</w:t>
            </w:r>
            <w:r>
              <w:rPr>
                <w:rStyle w:val="TransUnitID"/>
                <w:lang w:val="en-GB"/>
              </w:rPr>
              <w:t>06c8ecb5-cb8d-42f2-8678-1a7e3e550977</w:t>
            </w:r>
          </w:p>
        </w:tc>
        <w:tc>
          <w:tcPr>
            <w:tcW w:w="0" w:type="auto"/>
            <w:shd w:val="clear" w:color="auto" w:fill="FFFFFF"/>
          </w:tcPr>
          <w:p w14:paraId="1B0EC5C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C65C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fidgety that you could not sit still?</w:t>
            </w:r>
          </w:p>
        </w:tc>
        <w:tc>
          <w:tcPr>
            <w:tcW w:w="6228" w:type="dxa"/>
            <w:shd w:val="clear" w:color="auto" w:fill="FFFFFF"/>
          </w:tcPr>
          <w:p w14:paraId="74C8AD8B" w14:textId="6409520D" w:rsidR="007A0507" w:rsidRDefault="007A0507" w:rsidP="007A0507">
            <w:r>
              <w:rPr>
                <w:lang w:val="en-GB"/>
              </w:rPr>
              <w:t xml:space="preserve">fidgety </w:t>
            </w:r>
            <w:proofErr w:type="spellStart"/>
            <w:r>
              <w:rPr>
                <w:lang w:val="en-GB"/>
              </w:rPr>
              <w:t>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tau?</w:t>
            </w:r>
          </w:p>
        </w:tc>
      </w:tr>
      <w:tr w:rsidR="007A0507" w14:paraId="41D3C1F4" w14:textId="77777777" w:rsidTr="0086493F">
        <w:tc>
          <w:tcPr>
            <w:tcW w:w="0" w:type="auto"/>
            <w:shd w:val="clear" w:color="auto" w:fill="FFFFFF"/>
          </w:tcPr>
          <w:p w14:paraId="6898893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686</w:t>
            </w:r>
            <w:r>
              <w:rPr>
                <w:rStyle w:val="TransUnitID"/>
                <w:lang w:val="en-GB"/>
              </w:rPr>
              <w:t>3782c4f2-baa2-4816-b6ca-77bf93e15629</w:t>
            </w:r>
          </w:p>
        </w:tc>
        <w:tc>
          <w:tcPr>
            <w:tcW w:w="0" w:type="auto"/>
            <w:shd w:val="clear" w:color="auto" w:fill="FFFFFF"/>
          </w:tcPr>
          <w:p w14:paraId="3ED5145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F7A362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5E7B78BD" w14:textId="58B94F8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 w:rsidR="007748F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32686694" w14:textId="77777777" w:rsidTr="0086493F">
        <w:tc>
          <w:tcPr>
            <w:tcW w:w="0" w:type="auto"/>
            <w:shd w:val="clear" w:color="auto" w:fill="FFFFFF"/>
          </w:tcPr>
          <w:p w14:paraId="73C4789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687</w:t>
            </w:r>
            <w:r>
              <w:rPr>
                <w:rStyle w:val="TransUnitID"/>
                <w:lang w:val="en-GB"/>
              </w:rPr>
              <w:t>f6e40dc4-cbba-4869-8147-48562cdf33c9</w:t>
            </w:r>
          </w:p>
        </w:tc>
        <w:tc>
          <w:tcPr>
            <w:tcW w:w="0" w:type="auto"/>
            <w:shd w:val="clear" w:color="auto" w:fill="FFFFFF"/>
          </w:tcPr>
          <w:p w14:paraId="535245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6316B4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00ED8087" w14:textId="3D01DFD9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sijhawm</w:t>
            </w:r>
            <w:proofErr w:type="spellEnd"/>
          </w:p>
        </w:tc>
      </w:tr>
      <w:tr w:rsidR="007A0507" w14:paraId="13A78A20" w14:textId="77777777" w:rsidTr="0086493F">
        <w:tc>
          <w:tcPr>
            <w:tcW w:w="0" w:type="auto"/>
            <w:shd w:val="clear" w:color="auto" w:fill="FFFFFF"/>
          </w:tcPr>
          <w:p w14:paraId="6A3403B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688</w:t>
            </w:r>
            <w:r>
              <w:rPr>
                <w:rStyle w:val="TransUnitID"/>
                <w:lang w:val="en-GB"/>
              </w:rPr>
              <w:t>d2c8269f-179a-4996-95e7-970db0672d91</w:t>
            </w:r>
          </w:p>
        </w:tc>
        <w:tc>
          <w:tcPr>
            <w:tcW w:w="0" w:type="auto"/>
            <w:shd w:val="clear" w:color="auto" w:fill="FFFFFF"/>
          </w:tcPr>
          <w:p w14:paraId="687EB76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4E52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37CECD52" w14:textId="0BF55071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2251A42B" w14:textId="77777777" w:rsidTr="0086493F">
        <w:tc>
          <w:tcPr>
            <w:tcW w:w="0" w:type="auto"/>
            <w:shd w:val="clear" w:color="auto" w:fill="FFFFFF"/>
          </w:tcPr>
          <w:p w14:paraId="1D6A9E1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689</w:t>
            </w:r>
            <w:r>
              <w:rPr>
                <w:rStyle w:val="TransUnitID"/>
                <w:lang w:val="en-GB"/>
              </w:rPr>
              <w:t>569f5f01-ae0d-4d34-a90d-bd6ce4e95dd4</w:t>
            </w:r>
          </w:p>
        </w:tc>
        <w:tc>
          <w:tcPr>
            <w:tcW w:w="0" w:type="auto"/>
            <w:shd w:val="clear" w:color="auto" w:fill="FFFFFF"/>
          </w:tcPr>
          <w:p w14:paraId="1E4039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E2B0A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33A02900" w14:textId="69BBF7FE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4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4A1C7B5B" w14:textId="77777777" w:rsidTr="0086493F">
        <w:tc>
          <w:tcPr>
            <w:tcW w:w="0" w:type="auto"/>
            <w:shd w:val="clear" w:color="auto" w:fill="FFFFFF"/>
          </w:tcPr>
          <w:p w14:paraId="3113BD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690</w:t>
            </w:r>
            <w:r>
              <w:rPr>
                <w:rStyle w:val="TransUnitID"/>
                <w:lang w:val="en-GB"/>
              </w:rPr>
              <w:t>f6efc970-243d-4262-9f08-298dbbf02a8b</w:t>
            </w:r>
          </w:p>
        </w:tc>
        <w:tc>
          <w:tcPr>
            <w:tcW w:w="0" w:type="auto"/>
            <w:shd w:val="clear" w:color="auto" w:fill="FFFFFF"/>
          </w:tcPr>
          <w:p w14:paraId="5D65DD9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7F3659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3F8E1DDD" w14:textId="5FD24BB6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5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0590DFFD" w14:textId="77777777" w:rsidTr="0086493F">
        <w:tc>
          <w:tcPr>
            <w:tcW w:w="0" w:type="auto"/>
            <w:shd w:val="clear" w:color="auto" w:fill="FFFFFF"/>
          </w:tcPr>
          <w:p w14:paraId="41B5244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691</w:t>
            </w:r>
            <w:r>
              <w:rPr>
                <w:rStyle w:val="TransUnitID"/>
                <w:lang w:val="en-GB"/>
              </w:rPr>
              <w:t>859a6ecf-989c-426d-a44a-9b5d2c63cf61</w:t>
            </w:r>
          </w:p>
        </w:tc>
        <w:tc>
          <w:tcPr>
            <w:tcW w:w="0" w:type="auto"/>
            <w:shd w:val="clear" w:color="auto" w:fill="FFFFFF"/>
          </w:tcPr>
          <w:p w14:paraId="5D3CB56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08A19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{5}D4.</w:t>
            </w:r>
          </w:p>
        </w:tc>
        <w:tc>
          <w:tcPr>
            <w:tcW w:w="6228" w:type="dxa"/>
            <w:shd w:val="clear" w:color="auto" w:fill="FFFFFF"/>
          </w:tcPr>
          <w:p w14:paraId="4F2CD269" w14:textId="607A7552" w:rsidR="007A0507" w:rsidRDefault="007A0507" w:rsidP="007A0507">
            <w:r>
              <w:rPr>
                <w:lang w:val="en-GB"/>
              </w:rPr>
              <w:t>{5}D4.</w:t>
            </w:r>
          </w:p>
        </w:tc>
      </w:tr>
      <w:tr w:rsidR="007A0507" w14:paraId="2240614E" w14:textId="77777777" w:rsidTr="0086493F">
        <w:tc>
          <w:tcPr>
            <w:tcW w:w="0" w:type="auto"/>
            <w:shd w:val="clear" w:color="auto" w:fill="FFFFFF"/>
          </w:tcPr>
          <w:p w14:paraId="21ED983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692</w:t>
            </w:r>
            <w:r>
              <w:rPr>
                <w:rStyle w:val="TransUnitID"/>
                <w:lang w:val="en-GB"/>
              </w:rPr>
              <w:t>f2725a5c-8cad-4dcd-8982-d136f09a96bc</w:t>
            </w:r>
          </w:p>
        </w:tc>
        <w:tc>
          <w:tcPr>
            <w:tcW w:w="0" w:type="auto"/>
            <w:shd w:val="clear" w:color="auto" w:fill="FFFFFF"/>
          </w:tcPr>
          <w:p w14:paraId="32F575B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B27B8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About how often did you feel hopeless?</w:t>
            </w:r>
          </w:p>
        </w:tc>
        <w:tc>
          <w:tcPr>
            <w:tcW w:w="6228" w:type="dxa"/>
            <w:shd w:val="clear" w:color="auto" w:fill="FFFFFF"/>
          </w:tcPr>
          <w:p w14:paraId="13398F6F" w14:textId="54F3C140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siab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4B4B5D32" w14:textId="77777777" w:rsidTr="0086493F">
        <w:tc>
          <w:tcPr>
            <w:tcW w:w="0" w:type="auto"/>
            <w:shd w:val="clear" w:color="auto" w:fill="FFFFFF"/>
          </w:tcPr>
          <w:p w14:paraId="1AE1A7D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693</w:t>
            </w:r>
            <w:r>
              <w:rPr>
                <w:rStyle w:val="TransUnitID"/>
                <w:lang w:val="en-GB"/>
              </w:rPr>
              <w:t>96b9bcd4-5670-4a80-9608-f041f8b15d20</w:t>
            </w:r>
          </w:p>
        </w:tc>
        <w:tc>
          <w:tcPr>
            <w:tcW w:w="0" w:type="auto"/>
            <w:shd w:val="clear" w:color="auto" w:fill="FFFFFF"/>
          </w:tcPr>
          <w:p w14:paraId="5DF151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C041E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23AD52BA" w14:textId="68D0ED00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6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456A6F00" w14:textId="77777777" w:rsidTr="0086493F">
        <w:tc>
          <w:tcPr>
            <w:tcW w:w="0" w:type="auto"/>
            <w:shd w:val="clear" w:color="auto" w:fill="FFFFFF"/>
          </w:tcPr>
          <w:p w14:paraId="254326C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694</w:t>
            </w:r>
            <w:r>
              <w:rPr>
                <w:rStyle w:val="TransUnitID"/>
                <w:lang w:val="en-GB"/>
              </w:rPr>
              <w:t>7caf9213-3c3e-446a-9686-1144b052c4a7</w:t>
            </w:r>
          </w:p>
        </w:tc>
        <w:tc>
          <w:tcPr>
            <w:tcW w:w="0" w:type="auto"/>
            <w:shd w:val="clear" w:color="auto" w:fill="FFFFFF"/>
          </w:tcPr>
          <w:p w14:paraId="1C334B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6D40D3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400CC83C" w14:textId="353E1F3F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7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31CBCDAE" w14:textId="77777777" w:rsidTr="0086493F">
        <w:tc>
          <w:tcPr>
            <w:tcW w:w="0" w:type="auto"/>
            <w:shd w:val="clear" w:color="auto" w:fill="FFFFFF"/>
          </w:tcPr>
          <w:p w14:paraId="1F313E9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695</w:t>
            </w:r>
            <w:r>
              <w:rPr>
                <w:rStyle w:val="TransUnitID"/>
                <w:lang w:val="en-GB"/>
              </w:rPr>
              <w:t>36856fca-2762-4dfa-945f-5db9452b0ca3</w:t>
            </w:r>
          </w:p>
        </w:tc>
        <w:tc>
          <w:tcPr>
            <w:tcW w:w="0" w:type="auto"/>
            <w:shd w:val="clear" w:color="auto" w:fill="FFFFFF"/>
          </w:tcPr>
          <w:p w14:paraId="3F3B47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02484C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740653DA" w14:textId="001FE835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18470243" w14:textId="77777777" w:rsidTr="0086493F">
        <w:tc>
          <w:tcPr>
            <w:tcW w:w="0" w:type="auto"/>
            <w:shd w:val="clear" w:color="auto" w:fill="FFFFFF"/>
          </w:tcPr>
          <w:p w14:paraId="729E4CD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696</w:t>
            </w:r>
            <w:r>
              <w:rPr>
                <w:rStyle w:val="TransUnitID"/>
                <w:lang w:val="en-GB"/>
              </w:rPr>
              <w:t>6747034d-e5dc-4920-a58d-f9eedc1f1fc3</w:t>
            </w:r>
          </w:p>
        </w:tc>
        <w:tc>
          <w:tcPr>
            <w:tcW w:w="0" w:type="auto"/>
            <w:shd w:val="clear" w:color="auto" w:fill="FFFFFF"/>
          </w:tcPr>
          <w:p w14:paraId="3DF7FD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D24AF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3792DD77" w14:textId="605A02FE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8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0812CAD7" w14:textId="77777777" w:rsidTr="0086493F">
        <w:tc>
          <w:tcPr>
            <w:tcW w:w="0" w:type="auto"/>
            <w:shd w:val="clear" w:color="auto" w:fill="FFFFFF"/>
          </w:tcPr>
          <w:p w14:paraId="772E8A9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697</w:t>
            </w:r>
            <w:r>
              <w:rPr>
                <w:rStyle w:val="TransUnitID"/>
                <w:lang w:val="en-GB"/>
              </w:rPr>
              <w:t>c22b6ea6-e411-426b-bbef-035adee05c09</w:t>
            </w:r>
          </w:p>
        </w:tc>
        <w:tc>
          <w:tcPr>
            <w:tcW w:w="0" w:type="auto"/>
            <w:shd w:val="clear" w:color="auto" w:fill="FFFFFF"/>
          </w:tcPr>
          <w:p w14:paraId="4F88DE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BEBF9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40C95D73" w14:textId="29B6D412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59" w:author="SK V" w:date="2022-05-09T06:26:00Z">
              <w:r w:rsidR="00A701C1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763F15FA" w14:textId="77777777" w:rsidTr="0086493F">
        <w:tc>
          <w:tcPr>
            <w:tcW w:w="0" w:type="auto"/>
            <w:shd w:val="clear" w:color="auto" w:fill="FFFFFF"/>
          </w:tcPr>
          <w:p w14:paraId="53FC473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698</w:t>
            </w:r>
            <w:r>
              <w:rPr>
                <w:rStyle w:val="TransUnitID"/>
                <w:lang w:val="en-GB"/>
              </w:rPr>
              <w:t>cd5018dd-fb83-4b03-9461-0867b2938e25</w:t>
            </w:r>
          </w:p>
        </w:tc>
        <w:tc>
          <w:tcPr>
            <w:tcW w:w="0" w:type="auto"/>
            <w:shd w:val="clear" w:color="auto" w:fill="FFFFFF"/>
          </w:tcPr>
          <w:p w14:paraId="1044C9C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FE4F2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{6}D5.</w:t>
            </w:r>
          </w:p>
        </w:tc>
        <w:tc>
          <w:tcPr>
            <w:tcW w:w="6228" w:type="dxa"/>
            <w:shd w:val="clear" w:color="auto" w:fill="FFFFFF"/>
          </w:tcPr>
          <w:p w14:paraId="6C2F8646" w14:textId="46898923" w:rsidR="007A0507" w:rsidRDefault="007A0507" w:rsidP="007A0507">
            <w:r>
              <w:rPr>
                <w:lang w:val="en-GB"/>
              </w:rPr>
              <w:t>{6}D5.</w:t>
            </w:r>
          </w:p>
        </w:tc>
      </w:tr>
      <w:tr w:rsidR="007A0507" w14:paraId="476132DA" w14:textId="77777777" w:rsidTr="0086493F">
        <w:tc>
          <w:tcPr>
            <w:tcW w:w="0" w:type="auto"/>
            <w:shd w:val="clear" w:color="auto" w:fill="FFFFFF"/>
          </w:tcPr>
          <w:p w14:paraId="6D3AFD0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699</w:t>
            </w:r>
            <w:r>
              <w:rPr>
                <w:rStyle w:val="TransUnitID"/>
                <w:lang w:val="en-GB"/>
              </w:rPr>
              <w:t>6e0d6f10-f9fc-46ca-b3c3-86918c6ea199</w:t>
            </w:r>
          </w:p>
        </w:tc>
        <w:tc>
          <w:tcPr>
            <w:tcW w:w="0" w:type="auto"/>
            <w:shd w:val="clear" w:color="auto" w:fill="FFFFFF"/>
          </w:tcPr>
          <w:p w14:paraId="0B0A9E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16ECE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About how often did you feel that everything</w:t>
            </w:r>
          </w:p>
        </w:tc>
        <w:tc>
          <w:tcPr>
            <w:tcW w:w="6228" w:type="dxa"/>
            <w:shd w:val="clear" w:color="auto" w:fill="FFFFFF"/>
          </w:tcPr>
          <w:p w14:paraId="0303E47D" w14:textId="255EEDD1" w:rsidR="007A0507" w:rsidRDefault="007A0507" w:rsidP="007A0507"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yam</w:t>
            </w:r>
          </w:p>
        </w:tc>
      </w:tr>
      <w:tr w:rsidR="007A0507" w14:paraId="4464A936" w14:textId="77777777" w:rsidTr="0086493F">
        <w:tc>
          <w:tcPr>
            <w:tcW w:w="0" w:type="auto"/>
            <w:shd w:val="clear" w:color="auto" w:fill="FFFFFF"/>
          </w:tcPr>
          <w:p w14:paraId="76E8ABD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700</w:t>
            </w:r>
            <w:r>
              <w:rPr>
                <w:rStyle w:val="TransUnitID"/>
                <w:lang w:val="en-GB"/>
              </w:rPr>
              <w:t>9bdb1416-c120-455c-842e-af7b3769ca88</w:t>
            </w:r>
          </w:p>
        </w:tc>
        <w:tc>
          <w:tcPr>
            <w:tcW w:w="0" w:type="auto"/>
            <w:shd w:val="clear" w:color="auto" w:fill="FFFFFF"/>
          </w:tcPr>
          <w:p w14:paraId="57143A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E154F1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was an effort?</w:t>
            </w:r>
          </w:p>
        </w:tc>
        <w:tc>
          <w:tcPr>
            <w:tcW w:w="6228" w:type="dxa"/>
            <w:shd w:val="clear" w:color="auto" w:fill="FFFFFF"/>
          </w:tcPr>
          <w:p w14:paraId="5287F23B" w14:textId="45D62632" w:rsidR="007A0507" w:rsidRDefault="007A0507" w:rsidP="007A0507"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7A67B97B" w14:textId="77777777" w:rsidTr="0086493F">
        <w:tc>
          <w:tcPr>
            <w:tcW w:w="0" w:type="auto"/>
            <w:shd w:val="clear" w:color="auto" w:fill="FFFFFF"/>
          </w:tcPr>
          <w:p w14:paraId="64BC460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701</w:t>
            </w:r>
            <w:r>
              <w:rPr>
                <w:rStyle w:val="TransUnitID"/>
                <w:lang w:val="en-GB"/>
              </w:rPr>
              <w:t>90d71888-a972-40e0-b809-13c046bfb6fb</w:t>
            </w:r>
          </w:p>
        </w:tc>
        <w:tc>
          <w:tcPr>
            <w:tcW w:w="0" w:type="auto"/>
            <w:shd w:val="clear" w:color="auto" w:fill="FFFFFF"/>
          </w:tcPr>
          <w:p w14:paraId="25D8148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D9739A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5D8CB77A" w14:textId="7333DC14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0" w:author="SK V" w:date="2022-05-09T06:26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56D5C47D" w14:textId="77777777" w:rsidTr="0086493F">
        <w:tc>
          <w:tcPr>
            <w:tcW w:w="0" w:type="auto"/>
            <w:shd w:val="clear" w:color="auto" w:fill="FFFFFF"/>
          </w:tcPr>
          <w:p w14:paraId="78438EA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702</w:t>
            </w:r>
            <w:r>
              <w:rPr>
                <w:rStyle w:val="TransUnitID"/>
                <w:lang w:val="en-GB"/>
              </w:rPr>
              <w:t>536073ac-6f21-4826-9993-8b59d49ef19d</w:t>
            </w:r>
          </w:p>
        </w:tc>
        <w:tc>
          <w:tcPr>
            <w:tcW w:w="0" w:type="auto"/>
            <w:shd w:val="clear" w:color="auto" w:fill="FFFFFF"/>
          </w:tcPr>
          <w:p w14:paraId="52C591B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074C22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1A47FD86" w14:textId="3BF7E101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1" w:author="SK V" w:date="2022-05-09T06:26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6F54BFEF" w14:textId="77777777" w:rsidTr="0086493F">
        <w:tc>
          <w:tcPr>
            <w:tcW w:w="0" w:type="auto"/>
            <w:shd w:val="clear" w:color="auto" w:fill="FFFFFF"/>
          </w:tcPr>
          <w:p w14:paraId="61DFC75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703</w:t>
            </w:r>
            <w:r>
              <w:rPr>
                <w:rStyle w:val="TransUnitID"/>
                <w:lang w:val="en-GB"/>
              </w:rPr>
              <w:t>01ad8e06-843c-4fb2-8896-fc7cb2c4989c</w:t>
            </w:r>
          </w:p>
        </w:tc>
        <w:tc>
          <w:tcPr>
            <w:tcW w:w="0" w:type="auto"/>
            <w:shd w:val="clear" w:color="auto" w:fill="FFFFFF"/>
          </w:tcPr>
          <w:p w14:paraId="60EF21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D8D3F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2948F7BC" w14:textId="3501E0B3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55A6E84F" w14:textId="77777777" w:rsidTr="0086493F">
        <w:tc>
          <w:tcPr>
            <w:tcW w:w="0" w:type="auto"/>
            <w:shd w:val="clear" w:color="auto" w:fill="FFFFFF"/>
          </w:tcPr>
          <w:p w14:paraId="21542F7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704</w:t>
            </w:r>
            <w:r>
              <w:rPr>
                <w:rStyle w:val="TransUnitID"/>
                <w:lang w:val="en-GB"/>
              </w:rPr>
              <w:t>8e94f7b2-d99d-4bbb-80bb-d0af1730cb0f</w:t>
            </w:r>
          </w:p>
        </w:tc>
        <w:tc>
          <w:tcPr>
            <w:tcW w:w="0" w:type="auto"/>
            <w:shd w:val="clear" w:color="auto" w:fill="FFFFFF"/>
          </w:tcPr>
          <w:p w14:paraId="35AD6A4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D215C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0E9A6F27" w14:textId="5DC61819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2" w:author="SK V" w:date="2022-05-09T06:26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4593CA79" w14:textId="77777777" w:rsidTr="0086493F">
        <w:tc>
          <w:tcPr>
            <w:tcW w:w="0" w:type="auto"/>
            <w:shd w:val="clear" w:color="auto" w:fill="FFFFFF"/>
          </w:tcPr>
          <w:p w14:paraId="7F2B00E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705</w:t>
            </w:r>
            <w:r>
              <w:rPr>
                <w:rStyle w:val="TransUnitID"/>
                <w:lang w:val="en-GB"/>
              </w:rPr>
              <w:t>d5d12128-230d-4b86-9641-a7725afb9f51</w:t>
            </w:r>
          </w:p>
        </w:tc>
        <w:tc>
          <w:tcPr>
            <w:tcW w:w="0" w:type="auto"/>
            <w:shd w:val="clear" w:color="auto" w:fill="FFFFFF"/>
          </w:tcPr>
          <w:p w14:paraId="2FCF895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D3E7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2756BCC0" w14:textId="4D946C0B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3" w:author="SK V" w:date="2022-05-09T06:27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5F682EE4" w14:textId="77777777" w:rsidTr="0086493F">
        <w:tc>
          <w:tcPr>
            <w:tcW w:w="0" w:type="auto"/>
            <w:shd w:val="clear" w:color="auto" w:fill="FFFFFF"/>
          </w:tcPr>
          <w:p w14:paraId="51CB4AB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706</w:t>
            </w:r>
            <w:r>
              <w:rPr>
                <w:rStyle w:val="TransUnitID"/>
                <w:lang w:val="en-GB"/>
              </w:rPr>
              <w:t>22232eab-9cc5-45b5-94c0-f41f8cced139</w:t>
            </w:r>
          </w:p>
        </w:tc>
        <w:tc>
          <w:tcPr>
            <w:tcW w:w="0" w:type="auto"/>
            <w:shd w:val="clear" w:color="auto" w:fill="FFFFFF"/>
          </w:tcPr>
          <w:p w14:paraId="7EFD2D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1D153E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{7}D6.</w:t>
            </w:r>
          </w:p>
        </w:tc>
        <w:tc>
          <w:tcPr>
            <w:tcW w:w="6228" w:type="dxa"/>
            <w:shd w:val="clear" w:color="auto" w:fill="FFFFFF"/>
          </w:tcPr>
          <w:p w14:paraId="668D8D07" w14:textId="5660C05E" w:rsidR="007A0507" w:rsidRDefault="007A0507" w:rsidP="007A0507">
            <w:r>
              <w:rPr>
                <w:lang w:val="en-GB"/>
              </w:rPr>
              <w:t>{7}D6.</w:t>
            </w:r>
          </w:p>
        </w:tc>
      </w:tr>
      <w:tr w:rsidR="007A0507" w14:paraId="6919145D" w14:textId="77777777" w:rsidTr="0086493F">
        <w:tc>
          <w:tcPr>
            <w:tcW w:w="0" w:type="auto"/>
            <w:shd w:val="clear" w:color="auto" w:fill="FFFFFF"/>
          </w:tcPr>
          <w:p w14:paraId="3ADBC98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707</w:t>
            </w:r>
            <w:r>
              <w:rPr>
                <w:rStyle w:val="TransUnitID"/>
                <w:lang w:val="en-GB"/>
              </w:rPr>
              <w:t>1db61a27-0806-4271-b72f-b05c33911b56</w:t>
            </w:r>
          </w:p>
        </w:tc>
        <w:tc>
          <w:tcPr>
            <w:tcW w:w="0" w:type="auto"/>
            <w:shd w:val="clear" w:color="auto" w:fill="FFFFFF"/>
          </w:tcPr>
          <w:p w14:paraId="1CCE2A3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3542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About how often did you feel worthless?</w:t>
            </w:r>
          </w:p>
        </w:tc>
        <w:tc>
          <w:tcPr>
            <w:tcW w:w="6228" w:type="dxa"/>
            <w:shd w:val="clear" w:color="auto" w:fill="FFFFFF"/>
          </w:tcPr>
          <w:p w14:paraId="12448117" w14:textId="58C0B4EE" w:rsidR="007A0507" w:rsidRDefault="007A0507" w:rsidP="007A0507"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nqis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3A49A09A" w14:textId="77777777" w:rsidTr="0086493F">
        <w:tc>
          <w:tcPr>
            <w:tcW w:w="0" w:type="auto"/>
            <w:shd w:val="clear" w:color="auto" w:fill="FFFFFF"/>
          </w:tcPr>
          <w:p w14:paraId="022F18C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708</w:t>
            </w:r>
            <w:r>
              <w:rPr>
                <w:rStyle w:val="TransUnitID"/>
                <w:lang w:val="en-GB"/>
              </w:rPr>
              <w:t>cc396657-18b2-4e38-bf1d-4662751f4043</w:t>
            </w:r>
          </w:p>
        </w:tc>
        <w:tc>
          <w:tcPr>
            <w:tcW w:w="0" w:type="auto"/>
            <w:shd w:val="clear" w:color="auto" w:fill="FFFFFF"/>
          </w:tcPr>
          <w:p w14:paraId="63D6D18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4331013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None of the time</w:t>
            </w:r>
          </w:p>
        </w:tc>
        <w:tc>
          <w:tcPr>
            <w:tcW w:w="6228" w:type="dxa"/>
            <w:shd w:val="clear" w:color="auto" w:fill="FFFFFF"/>
          </w:tcPr>
          <w:p w14:paraId="4A0844F1" w14:textId="16A79037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4" w:author="SK V" w:date="2022-05-09T06:27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15DF6E0F" w14:textId="77777777" w:rsidTr="0086493F">
        <w:tc>
          <w:tcPr>
            <w:tcW w:w="0" w:type="auto"/>
            <w:shd w:val="clear" w:color="auto" w:fill="FFFFFF"/>
          </w:tcPr>
          <w:p w14:paraId="35A2FFA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709</w:t>
            </w:r>
            <w:r>
              <w:rPr>
                <w:rStyle w:val="TransUnitID"/>
                <w:lang w:val="en-GB"/>
              </w:rPr>
              <w:t>25f809bd-89f5-4102-ba75-94198cfeeb47</w:t>
            </w:r>
          </w:p>
        </w:tc>
        <w:tc>
          <w:tcPr>
            <w:tcW w:w="0" w:type="auto"/>
            <w:shd w:val="clear" w:color="auto" w:fill="FFFFFF"/>
          </w:tcPr>
          <w:p w14:paraId="4935622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002975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 little of the time</w:t>
            </w:r>
          </w:p>
        </w:tc>
        <w:tc>
          <w:tcPr>
            <w:tcW w:w="6228" w:type="dxa"/>
            <w:shd w:val="clear" w:color="auto" w:fill="FFFFFF"/>
          </w:tcPr>
          <w:p w14:paraId="1E755235" w14:textId="257B19CD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5" w:author="SK V" w:date="2022-05-09T06:27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650871F7" w14:textId="77777777" w:rsidTr="0086493F">
        <w:tc>
          <w:tcPr>
            <w:tcW w:w="0" w:type="auto"/>
            <w:shd w:val="clear" w:color="auto" w:fill="FFFFFF"/>
          </w:tcPr>
          <w:p w14:paraId="378DEE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710</w:t>
            </w:r>
            <w:r>
              <w:rPr>
                <w:rStyle w:val="TransUnitID"/>
                <w:lang w:val="en-GB"/>
              </w:rPr>
              <w:t>620d00ee-61cb-4d32-852d-171f104c7390</w:t>
            </w:r>
          </w:p>
        </w:tc>
        <w:tc>
          <w:tcPr>
            <w:tcW w:w="0" w:type="auto"/>
            <w:shd w:val="clear" w:color="auto" w:fill="FFFFFF"/>
          </w:tcPr>
          <w:p w14:paraId="5B0DD3A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7EAB6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 of the time</w:t>
            </w:r>
          </w:p>
        </w:tc>
        <w:tc>
          <w:tcPr>
            <w:tcW w:w="6228" w:type="dxa"/>
            <w:shd w:val="clear" w:color="auto" w:fill="FFFFFF"/>
          </w:tcPr>
          <w:p w14:paraId="6283600B" w14:textId="5EA200FF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769D158D" w14:textId="77777777" w:rsidTr="0086493F">
        <w:tc>
          <w:tcPr>
            <w:tcW w:w="0" w:type="auto"/>
            <w:shd w:val="clear" w:color="auto" w:fill="FFFFFF"/>
          </w:tcPr>
          <w:p w14:paraId="1009071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711</w:t>
            </w:r>
            <w:r>
              <w:rPr>
                <w:rStyle w:val="TransUnitID"/>
                <w:lang w:val="en-GB"/>
              </w:rPr>
              <w:t>d7ffef94-3c2e-47b3-b1cb-cdb88b468ec5</w:t>
            </w:r>
          </w:p>
        </w:tc>
        <w:tc>
          <w:tcPr>
            <w:tcW w:w="0" w:type="auto"/>
            <w:shd w:val="clear" w:color="auto" w:fill="FFFFFF"/>
          </w:tcPr>
          <w:p w14:paraId="4562E37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DBC1B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Most of the time</w:t>
            </w:r>
          </w:p>
        </w:tc>
        <w:tc>
          <w:tcPr>
            <w:tcW w:w="6228" w:type="dxa"/>
            <w:shd w:val="clear" w:color="auto" w:fill="FFFFFF"/>
          </w:tcPr>
          <w:p w14:paraId="34853DB5" w14:textId="666B3614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6" w:author="SK V" w:date="2022-05-09T06:27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7B7D9A4C" w14:textId="77777777" w:rsidTr="0086493F">
        <w:tc>
          <w:tcPr>
            <w:tcW w:w="0" w:type="auto"/>
            <w:shd w:val="clear" w:color="auto" w:fill="FFFFFF"/>
          </w:tcPr>
          <w:p w14:paraId="0350C96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712</w:t>
            </w:r>
            <w:r>
              <w:rPr>
                <w:rStyle w:val="TransUnitID"/>
                <w:lang w:val="en-GB"/>
              </w:rPr>
              <w:t>f910c1c7-c565-4889-9c71-ea0b0b39c815</w:t>
            </w:r>
          </w:p>
        </w:tc>
        <w:tc>
          <w:tcPr>
            <w:tcW w:w="0" w:type="auto"/>
            <w:shd w:val="clear" w:color="auto" w:fill="FFFFFF"/>
          </w:tcPr>
          <w:p w14:paraId="4D4AF53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FAF254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All of the time</w:t>
            </w:r>
          </w:p>
        </w:tc>
        <w:tc>
          <w:tcPr>
            <w:tcW w:w="6228" w:type="dxa"/>
            <w:shd w:val="clear" w:color="auto" w:fill="FFFFFF"/>
          </w:tcPr>
          <w:p w14:paraId="0D366998" w14:textId="74EE703A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</w:t>
            </w:r>
            <w:proofErr w:type="spellEnd"/>
            <w:ins w:id="167" w:author="SK V" w:date="2022-05-09T06:27:00Z">
              <w:r w:rsidR="00F05F92">
                <w:rPr>
                  <w:lang w:val="en-GB"/>
                </w:rPr>
                <w:t xml:space="preserve"> </w:t>
              </w:r>
            </w:ins>
            <w:proofErr w:type="spellStart"/>
            <w:r>
              <w:rPr>
                <w:lang w:val="en-GB"/>
              </w:rPr>
              <w:t>hawm</w:t>
            </w:r>
            <w:proofErr w:type="spellEnd"/>
          </w:p>
        </w:tc>
      </w:tr>
      <w:tr w:rsidR="007A0507" w14:paraId="58C15402" w14:textId="77777777" w:rsidTr="0086493F">
        <w:tc>
          <w:tcPr>
            <w:tcW w:w="0" w:type="auto"/>
            <w:shd w:val="clear" w:color="auto" w:fill="FFFFFF"/>
          </w:tcPr>
          <w:p w14:paraId="1C954AA6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713</w:t>
            </w:r>
            <w:r>
              <w:rPr>
                <w:rStyle w:val="TransUnitID"/>
                <w:lang w:val="en-GB"/>
              </w:rPr>
              <w:t>58d2e881-f83c-46e9-a937-7abde2016b75</w:t>
            </w:r>
          </w:p>
        </w:tc>
        <w:tc>
          <w:tcPr>
            <w:tcW w:w="0" w:type="auto"/>
            <w:shd w:val="clear" w:color="auto" w:fill="FFFFFF"/>
          </w:tcPr>
          <w:p w14:paraId="265D91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EA99B3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{8}D7.</w:t>
            </w:r>
          </w:p>
        </w:tc>
        <w:tc>
          <w:tcPr>
            <w:tcW w:w="6228" w:type="dxa"/>
            <w:shd w:val="clear" w:color="auto" w:fill="FFFFFF"/>
          </w:tcPr>
          <w:p w14:paraId="7BB48E3A" w14:textId="1CFF0C3E" w:rsidR="007A0507" w:rsidRDefault="007A0507" w:rsidP="007A0507">
            <w:r>
              <w:rPr>
                <w:lang w:val="en-GB"/>
              </w:rPr>
              <w:t>{8}D 7.</w:t>
            </w:r>
          </w:p>
        </w:tc>
      </w:tr>
      <w:tr w:rsidR="007A0507" w14:paraId="4AC27E25" w14:textId="77777777" w:rsidTr="0086493F">
        <w:tc>
          <w:tcPr>
            <w:tcW w:w="0" w:type="auto"/>
            <w:shd w:val="clear" w:color="auto" w:fill="FFFFFF"/>
          </w:tcPr>
          <w:p w14:paraId="0BC0C43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714</w:t>
            </w:r>
            <w:r>
              <w:rPr>
                <w:rStyle w:val="TransUnitID"/>
                <w:lang w:val="en-GB"/>
              </w:rPr>
              <w:t>14285f92-804b-4aa0-b984-b537dd535e0f</w:t>
            </w:r>
          </w:p>
        </w:tc>
        <w:tc>
          <w:tcPr>
            <w:tcW w:w="0" w:type="auto"/>
            <w:shd w:val="clear" w:color="auto" w:fill="FFFFFF"/>
          </w:tcPr>
          <w:p w14:paraId="7D33621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747FC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often do you get the social and emotional</w:t>
            </w:r>
          </w:p>
        </w:tc>
        <w:tc>
          <w:tcPr>
            <w:tcW w:w="6228" w:type="dxa"/>
            <w:shd w:val="clear" w:color="auto" w:fill="FFFFFF"/>
          </w:tcPr>
          <w:p w14:paraId="5FA7FDDA" w14:textId="7F856CBA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sib </w:t>
            </w:r>
            <w:proofErr w:type="spellStart"/>
            <w:r>
              <w:rPr>
                <w:lang w:val="en-GB"/>
              </w:rPr>
              <w:t>raug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</w:p>
        </w:tc>
      </w:tr>
      <w:tr w:rsidR="007A0507" w14:paraId="3D2D8018" w14:textId="77777777" w:rsidTr="0086493F">
        <w:tc>
          <w:tcPr>
            <w:tcW w:w="0" w:type="auto"/>
            <w:shd w:val="clear" w:color="auto" w:fill="FFFFFF"/>
          </w:tcPr>
          <w:p w14:paraId="226E252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715</w:t>
            </w:r>
            <w:r>
              <w:rPr>
                <w:rStyle w:val="TransUnitID"/>
                <w:lang w:val="en-GB"/>
              </w:rPr>
              <w:t>0d63d783-837f-4bd5-9028-41dc67882bc7</w:t>
            </w:r>
          </w:p>
        </w:tc>
        <w:tc>
          <w:tcPr>
            <w:tcW w:w="0" w:type="auto"/>
            <w:shd w:val="clear" w:color="auto" w:fill="FFFFFF"/>
          </w:tcPr>
          <w:p w14:paraId="7693856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472C56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support you need?</w:t>
            </w:r>
          </w:p>
        </w:tc>
        <w:tc>
          <w:tcPr>
            <w:tcW w:w="6228" w:type="dxa"/>
            <w:shd w:val="clear" w:color="auto" w:fill="FFFFFF"/>
          </w:tcPr>
          <w:p w14:paraId="120AA375" w14:textId="3CA92357" w:rsidR="007A0507" w:rsidRDefault="007A0507" w:rsidP="007A0507">
            <w:proofErr w:type="spellStart"/>
            <w:r>
              <w:rPr>
                <w:lang w:val="en-GB"/>
              </w:rPr>
              <w:t>txhawb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tau?</w:t>
            </w:r>
          </w:p>
        </w:tc>
      </w:tr>
      <w:tr w:rsidR="007A0507" w14:paraId="406457E0" w14:textId="77777777" w:rsidTr="0086493F">
        <w:tc>
          <w:tcPr>
            <w:tcW w:w="0" w:type="auto"/>
            <w:shd w:val="clear" w:color="auto" w:fill="FFFFFF"/>
          </w:tcPr>
          <w:p w14:paraId="1597E2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716</w:t>
            </w:r>
            <w:r>
              <w:rPr>
                <w:rStyle w:val="TransUnitID"/>
                <w:lang w:val="en-GB"/>
              </w:rPr>
              <w:t>4372595f-e209-42fb-9fe3-f1bb3213e2de</w:t>
            </w:r>
          </w:p>
        </w:tc>
        <w:tc>
          <w:tcPr>
            <w:tcW w:w="0" w:type="auto"/>
            <w:shd w:val="clear" w:color="auto" w:fill="FFFFFF"/>
          </w:tcPr>
          <w:p w14:paraId="7ECE85D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3F065F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{8}{</w:t>
            </w:r>
            <w:proofErr w:type="gramStart"/>
            <w:r>
              <w:rPr>
                <w:lang w:val="en-GB"/>
              </w:rPr>
              <w:t>9}Please</w:t>
            </w:r>
            <w:proofErr w:type="gramEnd"/>
            <w:r>
              <w:rPr>
                <w:lang w:val="en-GB"/>
              </w:rPr>
              <w:t xml:space="preserve"> include support from</w:t>
            </w:r>
          </w:p>
        </w:tc>
        <w:tc>
          <w:tcPr>
            <w:tcW w:w="6228" w:type="dxa"/>
            <w:shd w:val="clear" w:color="auto" w:fill="FFFFFF"/>
          </w:tcPr>
          <w:p w14:paraId="48856444" w14:textId="3FBD9F8A" w:rsidR="007A0507" w:rsidRDefault="007A0507" w:rsidP="007A0507">
            <w:r>
              <w:rPr>
                <w:lang w:val="en-GB"/>
              </w:rPr>
              <w:t>{8}{</w:t>
            </w:r>
            <w:proofErr w:type="gramStart"/>
            <w:r>
              <w:rPr>
                <w:lang w:val="en-GB"/>
              </w:rPr>
              <w:t>9}</w:t>
            </w:r>
            <w:proofErr w:type="spellStart"/>
            <w:r>
              <w:rPr>
                <w:lang w:val="en-GB"/>
              </w:rPr>
              <w:t>Thov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</w:p>
        </w:tc>
      </w:tr>
      <w:tr w:rsidR="007A0507" w14:paraId="11A24D05" w14:textId="77777777" w:rsidTr="0086493F">
        <w:tc>
          <w:tcPr>
            <w:tcW w:w="0" w:type="auto"/>
            <w:shd w:val="clear" w:color="auto" w:fill="FFFFFF"/>
          </w:tcPr>
          <w:p w14:paraId="648BF7A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717</w:t>
            </w:r>
            <w:r>
              <w:rPr>
                <w:rStyle w:val="TransUnitID"/>
                <w:lang w:val="en-GB"/>
              </w:rPr>
              <w:t>592411cc-50c7-4a85-a443-9286f996199f</w:t>
            </w:r>
          </w:p>
        </w:tc>
        <w:tc>
          <w:tcPr>
            <w:tcW w:w="0" w:type="auto"/>
            <w:shd w:val="clear" w:color="auto" w:fill="FFFFFF"/>
          </w:tcPr>
          <w:p w14:paraId="68A996B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D08CA4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any source, such as family, friends, </w:t>
            </w:r>
            <w:proofErr w:type="spellStart"/>
            <w:r>
              <w:rPr>
                <w:lang w:val="en-GB"/>
              </w:rPr>
              <w:t>neighbors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65448B56" w14:textId="689E504A" w:rsidR="007A0507" w:rsidRDefault="007A0507" w:rsidP="007A0507"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phooj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</w:p>
        </w:tc>
      </w:tr>
      <w:tr w:rsidR="007A0507" w14:paraId="6A3A114D" w14:textId="77777777" w:rsidTr="0086493F">
        <w:tc>
          <w:tcPr>
            <w:tcW w:w="0" w:type="auto"/>
            <w:shd w:val="clear" w:color="auto" w:fill="FFFFFF"/>
          </w:tcPr>
          <w:p w14:paraId="1A71661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718</w:t>
            </w:r>
            <w:r>
              <w:rPr>
                <w:rStyle w:val="TransUnitID"/>
                <w:lang w:val="en-GB"/>
              </w:rPr>
              <w:t>d8a268c9-2efc-4a78-a43d-4836a6b4308a</w:t>
            </w:r>
          </w:p>
        </w:tc>
        <w:tc>
          <w:tcPr>
            <w:tcW w:w="0" w:type="auto"/>
            <w:shd w:val="clear" w:color="auto" w:fill="FFFFFF"/>
          </w:tcPr>
          <w:p w14:paraId="0B65B5A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F69D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and/or co-workers.{9}{10}</w:t>
            </w:r>
          </w:p>
        </w:tc>
        <w:tc>
          <w:tcPr>
            <w:tcW w:w="6228" w:type="dxa"/>
            <w:shd w:val="clear" w:color="auto" w:fill="FFFFFF"/>
          </w:tcPr>
          <w:p w14:paraId="2B11F03D" w14:textId="1C7B1AF3" w:rsidR="007A0507" w:rsidRDefault="007A0507" w:rsidP="007A0507"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>. {9}{10}</w:t>
            </w:r>
          </w:p>
        </w:tc>
      </w:tr>
      <w:tr w:rsidR="007A0507" w14:paraId="620271D6" w14:textId="77777777" w:rsidTr="0086493F">
        <w:tc>
          <w:tcPr>
            <w:tcW w:w="0" w:type="auto"/>
            <w:shd w:val="clear" w:color="auto" w:fill="FFFFFF"/>
          </w:tcPr>
          <w:p w14:paraId="50B6993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719</w:t>
            </w:r>
            <w:r>
              <w:rPr>
                <w:rStyle w:val="TransUnitID"/>
                <w:lang w:val="en-GB"/>
              </w:rPr>
              <w:t>4def858d-f270-4126-afb9-a441aa3dc961</w:t>
            </w:r>
          </w:p>
        </w:tc>
        <w:tc>
          <w:tcPr>
            <w:tcW w:w="0" w:type="auto"/>
            <w:shd w:val="clear" w:color="auto" w:fill="FFFFFF"/>
          </w:tcPr>
          <w:p w14:paraId="08203E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1423F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Always</w:t>
            </w:r>
          </w:p>
        </w:tc>
        <w:tc>
          <w:tcPr>
            <w:tcW w:w="6228" w:type="dxa"/>
            <w:shd w:val="clear" w:color="auto" w:fill="FFFFFF"/>
          </w:tcPr>
          <w:p w14:paraId="17B3A660" w14:textId="39C59D9E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</w:p>
        </w:tc>
      </w:tr>
      <w:tr w:rsidR="007A0507" w14:paraId="5257FF7C" w14:textId="77777777" w:rsidTr="0086493F">
        <w:tc>
          <w:tcPr>
            <w:tcW w:w="0" w:type="auto"/>
            <w:shd w:val="clear" w:color="auto" w:fill="FFFFFF"/>
          </w:tcPr>
          <w:p w14:paraId="12D60B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720</w:t>
            </w:r>
            <w:r>
              <w:rPr>
                <w:rStyle w:val="TransUnitID"/>
                <w:lang w:val="en-GB"/>
              </w:rPr>
              <w:t>a38dacf0-bdae-4282-b80d-3fd54f3f3f6f</w:t>
            </w:r>
          </w:p>
        </w:tc>
        <w:tc>
          <w:tcPr>
            <w:tcW w:w="0" w:type="auto"/>
            <w:shd w:val="clear" w:color="auto" w:fill="FFFFFF"/>
          </w:tcPr>
          <w:p w14:paraId="38743DD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E75E5DB" w14:textId="77777777" w:rsidR="007A0507" w:rsidRDefault="007A0507" w:rsidP="007A050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Usually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6BFFE097" w14:textId="6D3C78DB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</w:p>
        </w:tc>
      </w:tr>
      <w:tr w:rsidR="007A0507" w14:paraId="5DAF0577" w14:textId="77777777" w:rsidTr="0086493F">
        <w:tc>
          <w:tcPr>
            <w:tcW w:w="0" w:type="auto"/>
            <w:shd w:val="clear" w:color="auto" w:fill="FFFFFF"/>
          </w:tcPr>
          <w:p w14:paraId="14F110F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721</w:t>
            </w:r>
            <w:r>
              <w:rPr>
                <w:rStyle w:val="TransUnitID"/>
                <w:lang w:val="en-GB"/>
              </w:rPr>
              <w:t>6028b8f9-1f9c-45ea-baba-53a7d0e4a8da</w:t>
            </w:r>
          </w:p>
        </w:tc>
        <w:tc>
          <w:tcPr>
            <w:tcW w:w="0" w:type="auto"/>
            <w:shd w:val="clear" w:color="auto" w:fill="FFFFFF"/>
          </w:tcPr>
          <w:p w14:paraId="7F2584A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6038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6228" w:type="dxa"/>
            <w:shd w:val="clear" w:color="auto" w:fill="FFFFFF"/>
          </w:tcPr>
          <w:p w14:paraId="4F612AAD" w14:textId="43F56E2F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</w:p>
        </w:tc>
      </w:tr>
      <w:tr w:rsidR="007A0507" w14:paraId="113B19F9" w14:textId="77777777" w:rsidTr="0086493F">
        <w:tc>
          <w:tcPr>
            <w:tcW w:w="0" w:type="auto"/>
            <w:shd w:val="clear" w:color="auto" w:fill="FFFFFF"/>
          </w:tcPr>
          <w:p w14:paraId="1E717F2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722</w:t>
            </w:r>
            <w:r>
              <w:rPr>
                <w:rStyle w:val="TransUnitID"/>
                <w:lang w:val="en-GB"/>
              </w:rPr>
              <w:t>3631fe38-43fe-4d2e-9fcd-78234f19534a</w:t>
            </w:r>
          </w:p>
        </w:tc>
        <w:tc>
          <w:tcPr>
            <w:tcW w:w="0" w:type="auto"/>
            <w:shd w:val="clear" w:color="auto" w:fill="FFFFFF"/>
          </w:tcPr>
          <w:p w14:paraId="032885C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4A06E5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Rarely</w:t>
            </w:r>
          </w:p>
        </w:tc>
        <w:tc>
          <w:tcPr>
            <w:tcW w:w="6228" w:type="dxa"/>
            <w:shd w:val="clear" w:color="auto" w:fill="FFFFFF"/>
          </w:tcPr>
          <w:p w14:paraId="59B50985" w14:textId="3990C80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242F340A" w14:textId="77777777" w:rsidTr="0086493F">
        <w:tc>
          <w:tcPr>
            <w:tcW w:w="0" w:type="auto"/>
            <w:shd w:val="clear" w:color="auto" w:fill="FFFFFF"/>
          </w:tcPr>
          <w:p w14:paraId="236013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723</w:t>
            </w:r>
            <w:r>
              <w:rPr>
                <w:rStyle w:val="TransUnitID"/>
                <w:lang w:val="en-GB"/>
              </w:rPr>
              <w:t>e5b82758-834f-46b3-91c8-012612f053a4</w:t>
            </w:r>
          </w:p>
        </w:tc>
        <w:tc>
          <w:tcPr>
            <w:tcW w:w="0" w:type="auto"/>
            <w:shd w:val="clear" w:color="auto" w:fill="FFFFFF"/>
          </w:tcPr>
          <w:p w14:paraId="37C9249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A8D500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5A450073" w14:textId="2210EE09" w:rsidR="007A0507" w:rsidRDefault="007A0507" w:rsidP="007A0507">
            <w:del w:id="168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169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12651C4C" w14:textId="77777777" w:rsidTr="0086493F">
        <w:tc>
          <w:tcPr>
            <w:tcW w:w="0" w:type="auto"/>
            <w:shd w:val="clear" w:color="auto" w:fill="FFFFFF"/>
          </w:tcPr>
          <w:p w14:paraId="41EC2B9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724</w:t>
            </w:r>
            <w:r>
              <w:rPr>
                <w:rStyle w:val="TransUnitID"/>
                <w:lang w:val="en-GB"/>
              </w:rPr>
              <w:t>461bced7-d52c-4582-8ec3-17af3e94bd9a</w:t>
            </w:r>
          </w:p>
        </w:tc>
        <w:tc>
          <w:tcPr>
            <w:tcW w:w="0" w:type="auto"/>
            <w:shd w:val="clear" w:color="auto" w:fill="FFFFFF"/>
          </w:tcPr>
          <w:p w14:paraId="1C501B8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83D4A0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{11}D8.</w:t>
            </w:r>
          </w:p>
        </w:tc>
        <w:tc>
          <w:tcPr>
            <w:tcW w:w="6228" w:type="dxa"/>
            <w:shd w:val="clear" w:color="auto" w:fill="FFFFFF"/>
          </w:tcPr>
          <w:p w14:paraId="724D1680" w14:textId="5374F427" w:rsidR="007A0507" w:rsidRDefault="007A0507" w:rsidP="007A0507">
            <w:r>
              <w:rPr>
                <w:lang w:val="en-GB"/>
              </w:rPr>
              <w:t>{11}D8.</w:t>
            </w:r>
          </w:p>
        </w:tc>
      </w:tr>
      <w:tr w:rsidR="007A0507" w14:paraId="58B756A3" w14:textId="77777777" w:rsidTr="0086493F">
        <w:tc>
          <w:tcPr>
            <w:tcW w:w="0" w:type="auto"/>
            <w:shd w:val="clear" w:color="auto" w:fill="FFFFFF"/>
          </w:tcPr>
          <w:p w14:paraId="4BFB436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725</w:t>
            </w:r>
            <w:r>
              <w:rPr>
                <w:rStyle w:val="TransUnitID"/>
                <w:lang w:val="en-GB"/>
              </w:rPr>
              <w:t>889f775a-85b3-4ee0-a73f-1c2a1da400a0</w:t>
            </w:r>
          </w:p>
        </w:tc>
        <w:tc>
          <w:tcPr>
            <w:tcW w:w="0" w:type="auto"/>
            <w:shd w:val="clear" w:color="auto" w:fill="FFFFFF"/>
          </w:tcPr>
          <w:p w14:paraId="0154F42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3271EB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often do you feel lonely or isolated</w:t>
            </w:r>
          </w:p>
        </w:tc>
        <w:tc>
          <w:tcPr>
            <w:tcW w:w="6228" w:type="dxa"/>
            <w:shd w:val="clear" w:color="auto" w:fill="FFFFFF"/>
          </w:tcPr>
          <w:p w14:paraId="7ED1FBD7" w14:textId="591D867C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pes </w:t>
            </w:r>
            <w:proofErr w:type="spellStart"/>
            <w:r>
              <w:rPr>
                <w:lang w:val="en-GB"/>
              </w:rPr>
              <w:t>tsawg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ins w:id="170" w:author="SK V" w:date="2022-05-09T06:28:00Z">
              <w:r w:rsidR="00F05F92">
                <w:rPr>
                  <w:lang w:val="en-GB"/>
                </w:rPr>
                <w:t>kho</w:t>
              </w:r>
              <w:proofErr w:type="spellEnd"/>
              <w:r w:rsidR="00F05F92">
                <w:rPr>
                  <w:lang w:val="en-GB"/>
                </w:rPr>
                <w:t xml:space="preserve"> </w:t>
              </w:r>
              <w:proofErr w:type="spellStart"/>
              <w:r w:rsidR="00F05F92">
                <w:rPr>
                  <w:lang w:val="en-GB"/>
                </w:rPr>
                <w:t>siab</w:t>
              </w:r>
              <w:proofErr w:type="spellEnd"/>
              <w:r w:rsidR="00F05F92">
                <w:rPr>
                  <w:lang w:val="en-GB"/>
                </w:rPr>
                <w:t xml:space="preserve"> </w:t>
              </w:r>
            </w:ins>
            <w:del w:id="171" w:author="SK V" w:date="2022-05-09T06:28:00Z">
              <w:r w:rsidDel="00F05F92">
                <w:rPr>
                  <w:lang w:val="en-GB"/>
                </w:rPr>
                <w:delText xml:space="preserve">nyob ib leeg </w:delText>
              </w:r>
            </w:del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leeg</w:t>
            </w:r>
            <w:proofErr w:type="spellEnd"/>
          </w:p>
        </w:tc>
      </w:tr>
      <w:tr w:rsidR="007A0507" w14:paraId="12C6B984" w14:textId="77777777" w:rsidTr="0086493F">
        <w:tc>
          <w:tcPr>
            <w:tcW w:w="0" w:type="auto"/>
            <w:shd w:val="clear" w:color="auto" w:fill="FFFFFF"/>
          </w:tcPr>
          <w:p w14:paraId="0C83804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726</w:t>
            </w:r>
            <w:r>
              <w:rPr>
                <w:rStyle w:val="TransUnitID"/>
                <w:lang w:val="en-GB"/>
              </w:rPr>
              <w:t>568b6be3-d053-4160-b897-88874db57458</w:t>
            </w:r>
          </w:p>
        </w:tc>
        <w:tc>
          <w:tcPr>
            <w:tcW w:w="0" w:type="auto"/>
            <w:shd w:val="clear" w:color="auto" w:fill="FFFFFF"/>
          </w:tcPr>
          <w:p w14:paraId="2BDC440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2AE1D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from others?</w:t>
            </w:r>
          </w:p>
        </w:tc>
        <w:tc>
          <w:tcPr>
            <w:tcW w:w="6228" w:type="dxa"/>
            <w:shd w:val="clear" w:color="auto" w:fill="FFFFFF"/>
          </w:tcPr>
          <w:p w14:paraId="5427B7E5" w14:textId="239743C1" w:rsidR="007A0507" w:rsidRDefault="007A0507" w:rsidP="007A0507"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78C3E7F9" w14:textId="77777777" w:rsidTr="0086493F">
        <w:tc>
          <w:tcPr>
            <w:tcW w:w="0" w:type="auto"/>
            <w:shd w:val="clear" w:color="auto" w:fill="FFFFFF"/>
          </w:tcPr>
          <w:p w14:paraId="6CC7B0F3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727</w:t>
            </w:r>
            <w:r>
              <w:rPr>
                <w:rStyle w:val="TransUnitID"/>
                <w:lang w:val="en-GB"/>
              </w:rPr>
              <w:t>4f5cd030-aa5a-409d-af2d-069c4d3a75a8</w:t>
            </w:r>
          </w:p>
        </w:tc>
        <w:tc>
          <w:tcPr>
            <w:tcW w:w="0" w:type="auto"/>
            <w:shd w:val="clear" w:color="auto" w:fill="FFFFFF"/>
          </w:tcPr>
          <w:p w14:paraId="43DC5CB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7DE2E8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Always</w:t>
            </w:r>
          </w:p>
        </w:tc>
        <w:tc>
          <w:tcPr>
            <w:tcW w:w="6228" w:type="dxa"/>
            <w:shd w:val="clear" w:color="auto" w:fill="FFFFFF"/>
          </w:tcPr>
          <w:p w14:paraId="21ACAF0A" w14:textId="7D0F1382" w:rsidR="007A0507" w:rsidRDefault="007A0507" w:rsidP="007A0507"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txwm</w:t>
            </w:r>
            <w:proofErr w:type="spellEnd"/>
          </w:p>
        </w:tc>
      </w:tr>
      <w:tr w:rsidR="007A0507" w14:paraId="0E45AF0C" w14:textId="77777777" w:rsidTr="0086493F">
        <w:tc>
          <w:tcPr>
            <w:tcW w:w="0" w:type="auto"/>
            <w:shd w:val="clear" w:color="auto" w:fill="FFFFFF"/>
          </w:tcPr>
          <w:p w14:paraId="0EA7376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728</w:t>
            </w:r>
            <w:r>
              <w:rPr>
                <w:rStyle w:val="TransUnitID"/>
                <w:lang w:val="en-GB"/>
              </w:rPr>
              <w:t>ea8b9580-8f52-49b0-978a-f8800b03c5c6</w:t>
            </w:r>
          </w:p>
        </w:tc>
        <w:tc>
          <w:tcPr>
            <w:tcW w:w="0" w:type="auto"/>
            <w:shd w:val="clear" w:color="auto" w:fill="FFFFFF"/>
          </w:tcPr>
          <w:p w14:paraId="4004BB9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09D558B" w14:textId="77777777" w:rsidR="007A0507" w:rsidRDefault="007A0507" w:rsidP="007A050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Usually</w:t>
            </w:r>
            <w:proofErr w:type="gramEnd"/>
          </w:p>
        </w:tc>
        <w:tc>
          <w:tcPr>
            <w:tcW w:w="6228" w:type="dxa"/>
            <w:shd w:val="clear" w:color="auto" w:fill="FFFFFF"/>
          </w:tcPr>
          <w:p w14:paraId="7EE7661F" w14:textId="466C5E9C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</w:p>
        </w:tc>
      </w:tr>
      <w:tr w:rsidR="007A0507" w14:paraId="45FF12B1" w14:textId="77777777" w:rsidTr="0086493F">
        <w:tc>
          <w:tcPr>
            <w:tcW w:w="0" w:type="auto"/>
            <w:shd w:val="clear" w:color="auto" w:fill="FFFFFF"/>
          </w:tcPr>
          <w:p w14:paraId="2259158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729</w:t>
            </w:r>
            <w:r>
              <w:rPr>
                <w:rStyle w:val="TransUnitID"/>
                <w:lang w:val="en-GB"/>
              </w:rPr>
              <w:t>1a6613e9-81db-492d-bf4f-04379f29ac97</w:t>
            </w:r>
          </w:p>
        </w:tc>
        <w:tc>
          <w:tcPr>
            <w:tcW w:w="0" w:type="auto"/>
            <w:shd w:val="clear" w:color="auto" w:fill="FFFFFF"/>
          </w:tcPr>
          <w:p w14:paraId="4E9BE8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3D38F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6228" w:type="dxa"/>
            <w:shd w:val="clear" w:color="auto" w:fill="FFFFFF"/>
          </w:tcPr>
          <w:p w14:paraId="1DBF1115" w14:textId="46764E3A" w:rsidR="007A0507" w:rsidRDefault="007A0507" w:rsidP="007A0507">
            <w:proofErr w:type="spellStart"/>
            <w:r>
              <w:rPr>
                <w:lang w:val="en-GB"/>
              </w:rPr>
              <w:t>Qee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zaum</w:t>
            </w:r>
            <w:proofErr w:type="spellEnd"/>
          </w:p>
        </w:tc>
      </w:tr>
      <w:tr w:rsidR="007A0507" w14:paraId="77665848" w14:textId="77777777" w:rsidTr="0086493F">
        <w:tc>
          <w:tcPr>
            <w:tcW w:w="0" w:type="auto"/>
            <w:shd w:val="clear" w:color="auto" w:fill="FFFFFF"/>
          </w:tcPr>
          <w:p w14:paraId="657CF5C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730</w:t>
            </w:r>
            <w:r>
              <w:rPr>
                <w:rStyle w:val="TransUnitID"/>
                <w:lang w:val="en-GB"/>
              </w:rPr>
              <w:t>5bd3ae01-7a7f-493d-8ddd-863402c697cc</w:t>
            </w:r>
          </w:p>
        </w:tc>
        <w:tc>
          <w:tcPr>
            <w:tcW w:w="0" w:type="auto"/>
            <w:shd w:val="clear" w:color="auto" w:fill="FFFFFF"/>
          </w:tcPr>
          <w:p w14:paraId="05ECC4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43143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Rarely</w:t>
            </w:r>
          </w:p>
        </w:tc>
        <w:tc>
          <w:tcPr>
            <w:tcW w:w="6228" w:type="dxa"/>
            <w:shd w:val="clear" w:color="auto" w:fill="FFFFFF"/>
          </w:tcPr>
          <w:p w14:paraId="136A7DBC" w14:textId="43A3F2D1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4F0F2626" w14:textId="77777777" w:rsidTr="0086493F">
        <w:tc>
          <w:tcPr>
            <w:tcW w:w="0" w:type="auto"/>
            <w:shd w:val="clear" w:color="auto" w:fill="FFFFFF"/>
          </w:tcPr>
          <w:p w14:paraId="2C55AAD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731</w:t>
            </w:r>
            <w:r>
              <w:rPr>
                <w:rStyle w:val="TransUnitID"/>
                <w:lang w:val="en-GB"/>
              </w:rPr>
              <w:t>67ca4d49-ee00-480f-9e62-09fa67f83bcb</w:t>
            </w:r>
          </w:p>
        </w:tc>
        <w:tc>
          <w:tcPr>
            <w:tcW w:w="0" w:type="auto"/>
            <w:shd w:val="clear" w:color="auto" w:fill="FFFFFF"/>
          </w:tcPr>
          <w:p w14:paraId="6D877D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F1115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6228" w:type="dxa"/>
            <w:shd w:val="clear" w:color="auto" w:fill="FFFFFF"/>
          </w:tcPr>
          <w:p w14:paraId="1831F19F" w14:textId="22FDFFA7" w:rsidR="007A0507" w:rsidRDefault="007A0507" w:rsidP="007A0507">
            <w:del w:id="172" w:author="SK V" w:date="2022-05-09T06:30:00Z">
              <w:r w:rsidDel="00F05F92">
                <w:rPr>
                  <w:lang w:val="en-GB"/>
                </w:rPr>
                <w:delText>Tsis txhob</w:delText>
              </w:r>
            </w:del>
            <w:proofErr w:type="spellStart"/>
            <w:ins w:id="173" w:author="SK V" w:date="2022-05-09T06:30:00Z">
              <w:r w:rsidR="00F05F92">
                <w:rPr>
                  <w:lang w:val="en-GB"/>
                </w:rPr>
                <w:t>Tsis</w:t>
              </w:r>
              <w:proofErr w:type="spellEnd"/>
              <w:r w:rsidR="00F05F92">
                <w:rPr>
                  <w:lang w:val="en-GB"/>
                </w:rPr>
                <w:t xml:space="preserve"> tau</w:t>
              </w:r>
            </w:ins>
          </w:p>
        </w:tc>
      </w:tr>
      <w:tr w:rsidR="007A0507" w14:paraId="69FF3A65" w14:textId="77777777" w:rsidTr="0086493F">
        <w:tc>
          <w:tcPr>
            <w:tcW w:w="0" w:type="auto"/>
            <w:shd w:val="clear" w:color="auto" w:fill="FFFFFF"/>
          </w:tcPr>
          <w:p w14:paraId="133751E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732</w:t>
            </w:r>
            <w:r>
              <w:rPr>
                <w:rStyle w:val="TransUnitID"/>
                <w:lang w:val="en-GB"/>
              </w:rPr>
              <w:t>6602a11d-be42-4d0a-aedb-4fcb8ac8c575</w:t>
            </w:r>
          </w:p>
        </w:tc>
        <w:tc>
          <w:tcPr>
            <w:tcW w:w="0" w:type="auto"/>
            <w:shd w:val="clear" w:color="auto" w:fill="FFFFFF"/>
          </w:tcPr>
          <w:p w14:paraId="4C4ECDE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63F25B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E1.</w:t>
            </w:r>
          </w:p>
        </w:tc>
        <w:tc>
          <w:tcPr>
            <w:tcW w:w="6228" w:type="dxa"/>
            <w:shd w:val="clear" w:color="auto" w:fill="FFFFFF"/>
          </w:tcPr>
          <w:p w14:paraId="3F959EF0" w14:textId="3D2004AF" w:rsidR="007A0507" w:rsidRDefault="007A0507" w:rsidP="007A0507">
            <w:r>
              <w:rPr>
                <w:lang w:val="en-GB"/>
              </w:rPr>
              <w:t>E1.</w:t>
            </w:r>
          </w:p>
        </w:tc>
      </w:tr>
      <w:tr w:rsidR="007A0507" w14:paraId="2F53A10F" w14:textId="77777777" w:rsidTr="0086493F">
        <w:tc>
          <w:tcPr>
            <w:tcW w:w="0" w:type="auto"/>
            <w:shd w:val="clear" w:color="auto" w:fill="FFFFFF"/>
          </w:tcPr>
          <w:p w14:paraId="7F70336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733</w:t>
            </w:r>
            <w:r>
              <w:rPr>
                <w:rStyle w:val="TransUnitID"/>
                <w:lang w:val="en-GB"/>
              </w:rPr>
              <w:t>5e5d864b-2bcc-4d99-ba80-e18a2252a52c</w:t>
            </w:r>
          </w:p>
        </w:tc>
        <w:tc>
          <w:tcPr>
            <w:tcW w:w="0" w:type="auto"/>
            <w:shd w:val="clear" w:color="auto" w:fill="FFFFFF"/>
          </w:tcPr>
          <w:p w14:paraId="0E70897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E55E00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Overall, how much impact do you think you</w:t>
            </w:r>
          </w:p>
        </w:tc>
        <w:tc>
          <w:tcPr>
            <w:tcW w:w="6228" w:type="dxa"/>
            <w:shd w:val="clear" w:color="auto" w:fill="FFFFFF"/>
          </w:tcPr>
          <w:p w14:paraId="0F7FA7C3" w14:textId="1060889E" w:rsidR="007A0507" w:rsidRDefault="007A0507" w:rsidP="007A0507">
            <w:proofErr w:type="spellStart"/>
            <w:r>
              <w:rPr>
                <w:lang w:val="en-GB"/>
              </w:rPr>
              <w:t>Zuag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qhia</w:t>
            </w:r>
            <w:proofErr w:type="spellEnd"/>
            <w:r>
              <w:rPr>
                <w:lang w:val="en-GB"/>
              </w:rPr>
              <w:t xml:space="preserve"> tag </w:t>
            </w:r>
            <w:proofErr w:type="spellStart"/>
            <w:r>
              <w:rPr>
                <w:lang w:val="en-GB"/>
              </w:rPr>
              <w:t>nrho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</w:p>
        </w:tc>
      </w:tr>
      <w:tr w:rsidR="007A0507" w14:paraId="3EDA80D5" w14:textId="77777777" w:rsidTr="0086493F">
        <w:tc>
          <w:tcPr>
            <w:tcW w:w="0" w:type="auto"/>
            <w:shd w:val="clear" w:color="auto" w:fill="FFFFFF"/>
          </w:tcPr>
          <w:p w14:paraId="36567F4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734</w:t>
            </w:r>
            <w:r>
              <w:rPr>
                <w:rStyle w:val="TransUnitID"/>
                <w:lang w:val="en-GB"/>
              </w:rPr>
              <w:t>d11ade3f-a3de-4613-b151-f786a3d8b2fa</w:t>
            </w:r>
          </w:p>
        </w:tc>
        <w:tc>
          <w:tcPr>
            <w:tcW w:w="0" w:type="auto"/>
            <w:shd w:val="clear" w:color="auto" w:fill="FFFFFF"/>
          </w:tcPr>
          <w:p w14:paraId="2F5DEE4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8A328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in making your community a safer and</w:t>
            </w:r>
          </w:p>
        </w:tc>
        <w:tc>
          <w:tcPr>
            <w:tcW w:w="6228" w:type="dxa"/>
            <w:shd w:val="clear" w:color="auto" w:fill="FFFFFF"/>
          </w:tcPr>
          <w:p w14:paraId="6DC1CCCB" w14:textId="6265BD1C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</w:p>
        </w:tc>
      </w:tr>
      <w:tr w:rsidR="007A0507" w14:paraId="45B970DC" w14:textId="77777777" w:rsidTr="0086493F">
        <w:tc>
          <w:tcPr>
            <w:tcW w:w="0" w:type="auto"/>
            <w:shd w:val="clear" w:color="auto" w:fill="FFFFFF"/>
          </w:tcPr>
          <w:p w14:paraId="5F8D333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735</w:t>
            </w:r>
            <w:r>
              <w:rPr>
                <w:rStyle w:val="TransUnitID"/>
                <w:lang w:val="en-GB"/>
              </w:rPr>
              <w:t>26aedf41-46ea-471c-ac0f-0e7fb7b8af6b</w:t>
            </w:r>
          </w:p>
        </w:tc>
        <w:tc>
          <w:tcPr>
            <w:tcW w:w="0" w:type="auto"/>
            <w:shd w:val="clear" w:color="auto" w:fill="FFFFFF"/>
          </w:tcPr>
          <w:p w14:paraId="46F3660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29EF81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better place to live?{</w:t>
            </w:r>
            <w:proofErr w:type="gramStart"/>
            <w:r>
              <w:rPr>
                <w:lang w:val="en-GB"/>
              </w:rPr>
              <w:t>1}Big</w:t>
            </w:r>
            <w:proofErr w:type="gramEnd"/>
            <w:r>
              <w:rPr>
                <w:lang w:val="en-GB"/>
              </w:rPr>
              <w:t xml:space="preserve"> impact</w:t>
            </w:r>
          </w:p>
        </w:tc>
        <w:tc>
          <w:tcPr>
            <w:tcW w:w="6228" w:type="dxa"/>
            <w:shd w:val="clear" w:color="auto" w:fill="FFFFFF"/>
          </w:tcPr>
          <w:p w14:paraId="27A02508" w14:textId="7414BF59" w:rsidR="007A0507" w:rsidRDefault="007A0507" w:rsidP="007A0507"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nyob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dua</w:t>
            </w:r>
            <w:proofErr w:type="spellEnd"/>
            <w:r>
              <w:rPr>
                <w:lang w:val="en-GB"/>
              </w:rPr>
              <w:t xml:space="preserve">?{1}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loj</w:t>
            </w:r>
            <w:proofErr w:type="spellEnd"/>
          </w:p>
        </w:tc>
      </w:tr>
      <w:tr w:rsidR="007A0507" w14:paraId="676FD512" w14:textId="77777777" w:rsidTr="0086493F">
        <w:tc>
          <w:tcPr>
            <w:tcW w:w="0" w:type="auto"/>
            <w:shd w:val="clear" w:color="auto" w:fill="FFFFFF"/>
          </w:tcPr>
          <w:p w14:paraId="762B874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736</w:t>
            </w:r>
            <w:r>
              <w:rPr>
                <w:rStyle w:val="TransUnitID"/>
                <w:lang w:val="en-GB"/>
              </w:rPr>
              <w:t>c67071f8-4b54-475d-98fa-71eea3b938a0</w:t>
            </w:r>
          </w:p>
        </w:tc>
        <w:tc>
          <w:tcPr>
            <w:tcW w:w="0" w:type="auto"/>
            <w:shd w:val="clear" w:color="auto" w:fill="FFFFFF"/>
          </w:tcPr>
          <w:p w14:paraId="7EF29DF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CA201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Moderate impact</w:t>
            </w:r>
          </w:p>
        </w:tc>
        <w:tc>
          <w:tcPr>
            <w:tcW w:w="6228" w:type="dxa"/>
            <w:shd w:val="clear" w:color="auto" w:fill="FFFFFF"/>
          </w:tcPr>
          <w:p w14:paraId="2E2F4B7D" w14:textId="5AFDB3EA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nrab</w:t>
            </w:r>
            <w:proofErr w:type="spellEnd"/>
          </w:p>
        </w:tc>
      </w:tr>
      <w:tr w:rsidR="007A0507" w14:paraId="5FAA3418" w14:textId="77777777" w:rsidTr="0086493F">
        <w:tc>
          <w:tcPr>
            <w:tcW w:w="0" w:type="auto"/>
            <w:shd w:val="clear" w:color="auto" w:fill="FFFFFF"/>
          </w:tcPr>
          <w:p w14:paraId="484E0B8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737</w:t>
            </w:r>
            <w:r>
              <w:rPr>
                <w:rStyle w:val="TransUnitID"/>
                <w:lang w:val="en-GB"/>
              </w:rPr>
              <w:t>2eb9f02a-10ff-45b9-9dea-fa3bf6359a42</w:t>
            </w:r>
          </w:p>
        </w:tc>
        <w:tc>
          <w:tcPr>
            <w:tcW w:w="0" w:type="auto"/>
            <w:shd w:val="clear" w:color="auto" w:fill="FFFFFF"/>
          </w:tcPr>
          <w:p w14:paraId="751BFFE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E35D31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Small impact</w:t>
            </w:r>
          </w:p>
        </w:tc>
        <w:tc>
          <w:tcPr>
            <w:tcW w:w="6228" w:type="dxa"/>
            <w:shd w:val="clear" w:color="auto" w:fill="FFFFFF"/>
          </w:tcPr>
          <w:p w14:paraId="01EF9816" w14:textId="51EBF824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me</w:t>
            </w:r>
            <w:proofErr w:type="spellEnd"/>
          </w:p>
        </w:tc>
      </w:tr>
      <w:tr w:rsidR="007A0507" w14:paraId="54CD9A60" w14:textId="77777777" w:rsidTr="0086493F">
        <w:tc>
          <w:tcPr>
            <w:tcW w:w="0" w:type="auto"/>
            <w:shd w:val="clear" w:color="auto" w:fill="FFFFFF"/>
          </w:tcPr>
          <w:p w14:paraId="1F9D6E1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738</w:t>
            </w:r>
            <w:r>
              <w:rPr>
                <w:rStyle w:val="TransUnitID"/>
                <w:lang w:val="en-GB"/>
              </w:rPr>
              <w:t>052bcc82-0162-4e6a-a7ae-0e5adde8e0c6</w:t>
            </w:r>
          </w:p>
        </w:tc>
        <w:tc>
          <w:tcPr>
            <w:tcW w:w="0" w:type="auto"/>
            <w:shd w:val="clear" w:color="auto" w:fill="FFFFFF"/>
          </w:tcPr>
          <w:p w14:paraId="75952C0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6C6701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 impact</w:t>
            </w:r>
          </w:p>
        </w:tc>
        <w:tc>
          <w:tcPr>
            <w:tcW w:w="6228" w:type="dxa"/>
            <w:shd w:val="clear" w:color="auto" w:fill="FFFFFF"/>
          </w:tcPr>
          <w:p w14:paraId="35C800A5" w14:textId="649B58A3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tshuam</w:t>
            </w:r>
            <w:proofErr w:type="spellEnd"/>
          </w:p>
        </w:tc>
      </w:tr>
      <w:tr w:rsidR="007A0507" w14:paraId="63920ED1" w14:textId="77777777" w:rsidTr="0086493F">
        <w:tc>
          <w:tcPr>
            <w:tcW w:w="0" w:type="auto"/>
            <w:shd w:val="clear" w:color="auto" w:fill="FFFFFF"/>
          </w:tcPr>
          <w:p w14:paraId="6EA825F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739</w:t>
            </w:r>
            <w:r>
              <w:rPr>
                <w:rStyle w:val="TransUnitID"/>
                <w:lang w:val="en-GB"/>
              </w:rPr>
              <w:t>4313d045-c632-4c71-b3d8-fdf0080e0c8c</w:t>
            </w:r>
          </w:p>
        </w:tc>
        <w:tc>
          <w:tcPr>
            <w:tcW w:w="0" w:type="auto"/>
            <w:shd w:val="clear" w:color="auto" w:fill="FFFFFF"/>
          </w:tcPr>
          <w:p w14:paraId="43C4A34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B8F06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6228" w:type="dxa"/>
            <w:shd w:val="clear" w:color="auto" w:fill="FFFFFF"/>
          </w:tcPr>
          <w:p w14:paraId="76EC5551" w14:textId="36A46412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</w:p>
        </w:tc>
      </w:tr>
      <w:tr w:rsidR="007A0507" w14:paraId="26E2905B" w14:textId="77777777" w:rsidTr="0086493F">
        <w:tc>
          <w:tcPr>
            <w:tcW w:w="0" w:type="auto"/>
            <w:shd w:val="clear" w:color="auto" w:fill="FFFFFF"/>
          </w:tcPr>
          <w:p w14:paraId="754F54A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740</w:t>
            </w:r>
            <w:r>
              <w:rPr>
                <w:rStyle w:val="TransUnitID"/>
                <w:lang w:val="en-GB"/>
              </w:rPr>
              <w:t>c86b70b1-a334-44c1-bfc9-58026ae6d6e3</w:t>
            </w:r>
          </w:p>
        </w:tc>
        <w:tc>
          <w:tcPr>
            <w:tcW w:w="0" w:type="auto"/>
            <w:shd w:val="clear" w:color="auto" w:fill="FFFFFF"/>
          </w:tcPr>
          <w:p w14:paraId="7F6F2D4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729205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{1}E2.</w:t>
            </w:r>
          </w:p>
        </w:tc>
        <w:tc>
          <w:tcPr>
            <w:tcW w:w="6228" w:type="dxa"/>
            <w:shd w:val="clear" w:color="auto" w:fill="FFFFFF"/>
          </w:tcPr>
          <w:p w14:paraId="2FCB5758" w14:textId="5B9FCDDF" w:rsidR="007A0507" w:rsidRDefault="007A0507" w:rsidP="007A0507">
            <w:r>
              <w:rPr>
                <w:lang w:val="en-GB"/>
              </w:rPr>
              <w:t>{1}E2.</w:t>
            </w:r>
          </w:p>
        </w:tc>
      </w:tr>
      <w:tr w:rsidR="007A0507" w14:paraId="2CDB332F" w14:textId="77777777" w:rsidTr="0086493F">
        <w:tc>
          <w:tcPr>
            <w:tcW w:w="0" w:type="auto"/>
            <w:shd w:val="clear" w:color="auto" w:fill="FFFFFF"/>
          </w:tcPr>
          <w:p w14:paraId="5CC8AE2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741</w:t>
            </w:r>
            <w:r>
              <w:rPr>
                <w:rStyle w:val="TransUnitID"/>
                <w:lang w:val="en-GB"/>
              </w:rPr>
              <w:t>fd5d2f8f-1c07-4544-9b29-bcbf1f38402c</w:t>
            </w:r>
          </w:p>
        </w:tc>
        <w:tc>
          <w:tcPr>
            <w:tcW w:w="0" w:type="auto"/>
            <w:shd w:val="clear" w:color="auto" w:fill="FFFFFF"/>
          </w:tcPr>
          <w:p w14:paraId="19CEDA4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F97A44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How much do you agree or disagree with</w:t>
            </w:r>
          </w:p>
        </w:tc>
        <w:tc>
          <w:tcPr>
            <w:tcW w:w="6228" w:type="dxa"/>
            <w:shd w:val="clear" w:color="auto" w:fill="FFFFFF"/>
          </w:tcPr>
          <w:p w14:paraId="678678F5" w14:textId="4F735B8C" w:rsidR="007A0507" w:rsidRDefault="007A0507" w:rsidP="007A0507"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pom zoo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74" w:author="SK V" w:date="2022-05-09T06:34:00Z">
              <w:r w:rsidR="00E6002C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pom zoo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</w:p>
        </w:tc>
      </w:tr>
      <w:tr w:rsidR="007A0507" w14:paraId="6678BFE5" w14:textId="77777777" w:rsidTr="0086493F">
        <w:tc>
          <w:tcPr>
            <w:tcW w:w="0" w:type="auto"/>
            <w:shd w:val="clear" w:color="auto" w:fill="FFFFFF"/>
          </w:tcPr>
          <w:p w14:paraId="7047664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742</w:t>
            </w:r>
            <w:r>
              <w:rPr>
                <w:rStyle w:val="TransUnitID"/>
                <w:lang w:val="en-GB"/>
              </w:rPr>
              <w:t>7b9f9195-0fe4-4fb7-b088-ac056456b7d9</w:t>
            </w:r>
          </w:p>
        </w:tc>
        <w:tc>
          <w:tcPr>
            <w:tcW w:w="0" w:type="auto"/>
            <w:shd w:val="clear" w:color="auto" w:fill="FFFFFF"/>
          </w:tcPr>
          <w:p w14:paraId="7E2C2B6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F8903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the following statements?{2}</w:t>
            </w:r>
          </w:p>
        </w:tc>
        <w:tc>
          <w:tcPr>
            <w:tcW w:w="6228" w:type="dxa"/>
            <w:shd w:val="clear" w:color="auto" w:fill="FFFFFF"/>
          </w:tcPr>
          <w:p w14:paraId="466687E9" w14:textId="36722B0B" w:rsidR="007A0507" w:rsidRDefault="007A0507" w:rsidP="007A0507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no?{2}</w:t>
            </w:r>
          </w:p>
        </w:tc>
      </w:tr>
      <w:tr w:rsidR="007A0507" w14:paraId="22C4BE44" w14:textId="77777777" w:rsidTr="0086493F">
        <w:tc>
          <w:tcPr>
            <w:tcW w:w="0" w:type="auto"/>
            <w:shd w:val="clear" w:color="auto" w:fill="FFFFFF"/>
          </w:tcPr>
          <w:p w14:paraId="4166B49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743</w:t>
            </w:r>
            <w:r>
              <w:rPr>
                <w:rStyle w:val="TransUnitID"/>
                <w:lang w:val="en-GB"/>
              </w:rPr>
              <w:t>65c79f97-2909-44b0-a9dc-2247cb3165e9</w:t>
            </w:r>
          </w:p>
        </w:tc>
        <w:tc>
          <w:tcPr>
            <w:tcW w:w="0" w:type="auto"/>
            <w:shd w:val="clear" w:color="auto" w:fill="FFFFFF"/>
          </w:tcPr>
          <w:p w14:paraId="1C2BF7F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DD4FED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</w:p>
        </w:tc>
        <w:tc>
          <w:tcPr>
            <w:tcW w:w="6228" w:type="dxa"/>
            <w:shd w:val="clear" w:color="auto" w:fill="FFFFFF"/>
          </w:tcPr>
          <w:p w14:paraId="4F419A2E" w14:textId="54EA0369" w:rsidR="007A0507" w:rsidRDefault="007A0507" w:rsidP="007A0507">
            <w:r>
              <w:rPr>
                <w:lang w:val="en-GB"/>
              </w:rPr>
              <w:t>a.</w:t>
            </w:r>
          </w:p>
        </w:tc>
      </w:tr>
      <w:tr w:rsidR="007A0507" w14:paraId="0D0AC76C" w14:textId="77777777" w:rsidTr="0086493F">
        <w:tc>
          <w:tcPr>
            <w:tcW w:w="0" w:type="auto"/>
            <w:shd w:val="clear" w:color="auto" w:fill="FFFFFF"/>
          </w:tcPr>
          <w:p w14:paraId="70C3EB3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744</w:t>
            </w:r>
            <w:r>
              <w:rPr>
                <w:rStyle w:val="TransUnitID"/>
                <w:lang w:val="en-GB"/>
              </w:rPr>
              <w:t>eb97bd59-3814-480a-be6a-00fd7b19bb2d</w:t>
            </w:r>
          </w:p>
        </w:tc>
        <w:tc>
          <w:tcPr>
            <w:tcW w:w="0" w:type="auto"/>
            <w:shd w:val="clear" w:color="auto" w:fill="FFFFFF"/>
          </w:tcPr>
          <w:p w14:paraId="2723F69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B72B7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a good community to raise children </w:t>
            </w:r>
            <w:proofErr w:type="gramStart"/>
            <w:r>
              <w:rPr>
                <w:lang w:val="en-GB"/>
              </w:rPr>
              <w:t>in.{</w:t>
            </w:r>
            <w:proofErr w:type="gramEnd"/>
            <w:r>
              <w:rPr>
                <w:lang w:val="en-GB"/>
              </w:rPr>
              <w:t>3}</w:t>
            </w:r>
          </w:p>
        </w:tc>
        <w:tc>
          <w:tcPr>
            <w:tcW w:w="6228" w:type="dxa"/>
            <w:shd w:val="clear" w:color="auto" w:fill="FFFFFF"/>
          </w:tcPr>
          <w:p w14:paraId="730B2156" w14:textId="3091B8C0" w:rsidR="007A0507" w:rsidRDefault="007A0507" w:rsidP="007A0507">
            <w:proofErr w:type="spellStart"/>
            <w:r>
              <w:rPr>
                <w:lang w:val="en-GB"/>
              </w:rPr>
              <w:t>Qhov</w:t>
            </w:r>
            <w:proofErr w:type="spell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zoo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me </w:t>
            </w:r>
            <w:proofErr w:type="spellStart"/>
            <w:r>
              <w:rPr>
                <w:lang w:val="en-GB"/>
              </w:rPr>
              <w:t>nyuam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>.{3}</w:t>
            </w:r>
          </w:p>
        </w:tc>
      </w:tr>
      <w:tr w:rsidR="007A0507" w14:paraId="7DF30328" w14:textId="77777777" w:rsidTr="0086493F">
        <w:tc>
          <w:tcPr>
            <w:tcW w:w="0" w:type="auto"/>
            <w:shd w:val="clear" w:color="auto" w:fill="FFFFFF"/>
          </w:tcPr>
          <w:p w14:paraId="7191325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745</w:t>
            </w:r>
            <w:r>
              <w:rPr>
                <w:rStyle w:val="TransUnitID"/>
                <w:lang w:val="en-GB"/>
              </w:rPr>
              <w:t>3f269a86-e598-4655-a74e-8d958bc31324</w:t>
            </w:r>
          </w:p>
        </w:tc>
        <w:tc>
          <w:tcPr>
            <w:tcW w:w="0" w:type="auto"/>
            <w:shd w:val="clear" w:color="auto" w:fill="FFFFFF"/>
          </w:tcPr>
          <w:p w14:paraId="6A45A8C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D6873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Strongly agree</w:t>
            </w:r>
          </w:p>
        </w:tc>
        <w:tc>
          <w:tcPr>
            <w:tcW w:w="6228" w:type="dxa"/>
            <w:shd w:val="clear" w:color="auto" w:fill="FFFFFF"/>
          </w:tcPr>
          <w:p w14:paraId="7B36BCB9" w14:textId="61695CEA" w:rsidR="007A0507" w:rsidRDefault="007A0507" w:rsidP="007A0507">
            <w:r>
              <w:rPr>
                <w:lang w:val="en-GB"/>
              </w:rPr>
              <w:t xml:space="preserve">Pom zoo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41E6CD7B" w14:textId="77777777" w:rsidTr="0086493F">
        <w:tc>
          <w:tcPr>
            <w:tcW w:w="0" w:type="auto"/>
            <w:shd w:val="clear" w:color="auto" w:fill="FFFFFF"/>
          </w:tcPr>
          <w:p w14:paraId="6ECD22C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746</w:t>
            </w:r>
            <w:r>
              <w:rPr>
                <w:rStyle w:val="TransUnitID"/>
                <w:lang w:val="en-GB"/>
              </w:rPr>
              <w:t>66069b83-8cbd-48c0-80b2-514bc216ba24</w:t>
            </w:r>
          </w:p>
        </w:tc>
        <w:tc>
          <w:tcPr>
            <w:tcW w:w="0" w:type="auto"/>
            <w:shd w:val="clear" w:color="auto" w:fill="FFFFFF"/>
          </w:tcPr>
          <w:p w14:paraId="4EBBC88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509426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agree</w:t>
            </w:r>
          </w:p>
        </w:tc>
        <w:tc>
          <w:tcPr>
            <w:tcW w:w="6228" w:type="dxa"/>
            <w:shd w:val="clear" w:color="auto" w:fill="FFFFFF"/>
          </w:tcPr>
          <w:p w14:paraId="1F455551" w14:textId="221E5B92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680F1EFD" w14:textId="77777777" w:rsidTr="0086493F">
        <w:tc>
          <w:tcPr>
            <w:tcW w:w="0" w:type="auto"/>
            <w:shd w:val="clear" w:color="auto" w:fill="FFFFFF"/>
          </w:tcPr>
          <w:p w14:paraId="4E65C55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747</w:t>
            </w:r>
            <w:r>
              <w:rPr>
                <w:rStyle w:val="TransUnitID"/>
                <w:lang w:val="en-GB"/>
              </w:rPr>
              <w:t>63fc672c-3479-45d2-a30e-4cd983b9c7fe</w:t>
            </w:r>
          </w:p>
        </w:tc>
        <w:tc>
          <w:tcPr>
            <w:tcW w:w="0" w:type="auto"/>
            <w:shd w:val="clear" w:color="auto" w:fill="FFFFFF"/>
          </w:tcPr>
          <w:p w14:paraId="31509CC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7C9A858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Somewhat disagree</w:t>
            </w:r>
          </w:p>
        </w:tc>
        <w:tc>
          <w:tcPr>
            <w:tcW w:w="6228" w:type="dxa"/>
            <w:shd w:val="clear" w:color="auto" w:fill="FFFFFF"/>
          </w:tcPr>
          <w:p w14:paraId="4F00AD8F" w14:textId="01ABAC5C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19276243" w14:textId="77777777" w:rsidTr="0086493F">
        <w:tc>
          <w:tcPr>
            <w:tcW w:w="0" w:type="auto"/>
            <w:shd w:val="clear" w:color="auto" w:fill="FFFFFF"/>
          </w:tcPr>
          <w:p w14:paraId="2724BA2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748</w:t>
            </w:r>
            <w:r>
              <w:rPr>
                <w:rStyle w:val="TransUnitID"/>
                <w:lang w:val="en-GB"/>
              </w:rPr>
              <w:t>9b4cf134-0e10-4a62-9b21-53fd4728890f</w:t>
            </w:r>
          </w:p>
        </w:tc>
        <w:tc>
          <w:tcPr>
            <w:tcW w:w="0" w:type="auto"/>
            <w:shd w:val="clear" w:color="auto" w:fill="FFFFFF"/>
          </w:tcPr>
          <w:p w14:paraId="4706801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F6D2AA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Strongly disagree</w:t>
            </w:r>
          </w:p>
        </w:tc>
        <w:tc>
          <w:tcPr>
            <w:tcW w:w="6228" w:type="dxa"/>
            <w:shd w:val="clear" w:color="auto" w:fill="FFFFFF"/>
          </w:tcPr>
          <w:p w14:paraId="7A0B28C1" w14:textId="3200015E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2558D248" w14:textId="77777777" w:rsidTr="0086493F">
        <w:tc>
          <w:tcPr>
            <w:tcW w:w="0" w:type="auto"/>
            <w:shd w:val="clear" w:color="auto" w:fill="FFFFFF"/>
          </w:tcPr>
          <w:p w14:paraId="16F1586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749</w:t>
            </w:r>
            <w:r>
              <w:rPr>
                <w:rStyle w:val="TransUnitID"/>
                <w:lang w:val="en-GB"/>
              </w:rPr>
              <w:t>3664e1b6-ef12-46f4-b389-08961ab0d03c</w:t>
            </w:r>
          </w:p>
        </w:tc>
        <w:tc>
          <w:tcPr>
            <w:tcW w:w="0" w:type="auto"/>
            <w:shd w:val="clear" w:color="auto" w:fill="FFFFFF"/>
          </w:tcPr>
          <w:p w14:paraId="43D9BD9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34A1C1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b.</w:t>
            </w:r>
          </w:p>
        </w:tc>
        <w:tc>
          <w:tcPr>
            <w:tcW w:w="6228" w:type="dxa"/>
            <w:shd w:val="clear" w:color="auto" w:fill="FFFFFF"/>
          </w:tcPr>
          <w:p w14:paraId="1D24BC4F" w14:textId="4541329D" w:rsidR="007A0507" w:rsidRDefault="007A0507" w:rsidP="007A0507">
            <w:r>
              <w:rPr>
                <w:lang w:val="en-GB"/>
              </w:rPr>
              <w:t>b.</w:t>
            </w:r>
          </w:p>
        </w:tc>
      </w:tr>
      <w:tr w:rsidR="007A0507" w14:paraId="78B3B19A" w14:textId="77777777" w:rsidTr="0086493F">
        <w:tc>
          <w:tcPr>
            <w:tcW w:w="0" w:type="auto"/>
            <w:shd w:val="clear" w:color="auto" w:fill="FFFFFF"/>
          </w:tcPr>
          <w:p w14:paraId="5B87D4B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750</w:t>
            </w:r>
            <w:r>
              <w:rPr>
                <w:rStyle w:val="TransUnitID"/>
                <w:lang w:val="en-GB"/>
              </w:rPr>
              <w:t>3a51086b-32ec-42b6-916f-e6c05f4d4077</w:t>
            </w:r>
          </w:p>
        </w:tc>
        <w:tc>
          <w:tcPr>
            <w:tcW w:w="0" w:type="auto"/>
            <w:shd w:val="clear" w:color="auto" w:fill="FFFFFF"/>
          </w:tcPr>
          <w:p w14:paraId="04F96CE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D347E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People in my </w:t>
            </w:r>
            <w:proofErr w:type="spellStart"/>
            <w:r>
              <w:rPr>
                <w:lang w:val="en-GB"/>
              </w:rPr>
              <w:t>neighborhood</w:t>
            </w:r>
            <w:proofErr w:type="spellEnd"/>
            <w:r>
              <w:rPr>
                <w:lang w:val="en-GB"/>
              </w:rPr>
              <w:t xml:space="preserve"> have access</w:t>
            </w:r>
          </w:p>
        </w:tc>
        <w:tc>
          <w:tcPr>
            <w:tcW w:w="6228" w:type="dxa"/>
            <w:shd w:val="clear" w:color="auto" w:fill="FFFFFF"/>
          </w:tcPr>
          <w:p w14:paraId="177B8540" w14:textId="713F9C1B" w:rsidR="007A0507" w:rsidRDefault="007A0507" w:rsidP="007A0507"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nkag</w:t>
            </w:r>
            <w:proofErr w:type="spellEnd"/>
            <w:r>
              <w:rPr>
                <w:lang w:val="en-GB"/>
              </w:rPr>
              <w:t xml:space="preserve"> tau</w:t>
            </w:r>
          </w:p>
        </w:tc>
      </w:tr>
      <w:tr w:rsidR="007A0507" w14:paraId="2FA8A94A" w14:textId="77777777" w:rsidTr="0086493F">
        <w:tc>
          <w:tcPr>
            <w:tcW w:w="0" w:type="auto"/>
            <w:shd w:val="clear" w:color="auto" w:fill="FFFFFF"/>
          </w:tcPr>
          <w:p w14:paraId="20B15A7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751</w:t>
            </w:r>
            <w:r>
              <w:rPr>
                <w:rStyle w:val="TransUnitID"/>
                <w:lang w:val="en-GB"/>
              </w:rPr>
              <w:t>fc2ec319-f85f-4119-9208-ef210f2af676</w:t>
            </w:r>
          </w:p>
        </w:tc>
        <w:tc>
          <w:tcPr>
            <w:tcW w:w="0" w:type="auto"/>
            <w:shd w:val="clear" w:color="auto" w:fill="FFFFFF"/>
          </w:tcPr>
          <w:p w14:paraId="4EE8EC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8B7D1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to safe parks or trails for biking or walking.{4}</w:t>
            </w:r>
          </w:p>
        </w:tc>
        <w:tc>
          <w:tcPr>
            <w:tcW w:w="6228" w:type="dxa"/>
            <w:shd w:val="clear" w:color="auto" w:fill="FFFFFF"/>
          </w:tcPr>
          <w:p w14:paraId="1EE0C314" w14:textId="783D4295" w:rsidR="007A0507" w:rsidRDefault="007A0507" w:rsidP="007A0507">
            <w:proofErr w:type="spellStart"/>
            <w:r>
              <w:rPr>
                <w:lang w:val="en-GB"/>
              </w:rPr>
              <w:t>kom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75" w:author="SK V" w:date="2022-05-09T06:37:00Z">
              <w:r w:rsidR="001B46FB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76" w:author="SK V" w:date="2022-05-09T06:37:00Z">
              <w:r w:rsidR="001B46FB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taug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>.{4}</w:t>
            </w:r>
          </w:p>
        </w:tc>
      </w:tr>
      <w:tr w:rsidR="007A0507" w14:paraId="0B67DD4D" w14:textId="77777777" w:rsidTr="0086493F">
        <w:tc>
          <w:tcPr>
            <w:tcW w:w="0" w:type="auto"/>
            <w:shd w:val="clear" w:color="auto" w:fill="FFFFFF"/>
          </w:tcPr>
          <w:p w14:paraId="7473393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752</w:t>
            </w:r>
            <w:r>
              <w:rPr>
                <w:rStyle w:val="TransUnitID"/>
                <w:lang w:val="en-GB"/>
              </w:rPr>
              <w:t>789408ec-4d49-4360-8c5a-4fac2184a1c0</w:t>
            </w:r>
          </w:p>
        </w:tc>
        <w:tc>
          <w:tcPr>
            <w:tcW w:w="0" w:type="auto"/>
            <w:shd w:val="clear" w:color="auto" w:fill="FFFFFF"/>
          </w:tcPr>
          <w:p w14:paraId="03681D0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C2E41D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Strongly agree</w:t>
            </w:r>
          </w:p>
        </w:tc>
        <w:tc>
          <w:tcPr>
            <w:tcW w:w="6228" w:type="dxa"/>
            <w:shd w:val="clear" w:color="auto" w:fill="FFFFFF"/>
          </w:tcPr>
          <w:p w14:paraId="25A022E8" w14:textId="3AA3199A" w:rsidR="007A0507" w:rsidRDefault="007A0507" w:rsidP="007A0507">
            <w:r>
              <w:rPr>
                <w:lang w:val="en-GB"/>
              </w:rPr>
              <w:t xml:space="preserve">Pom zoo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0BE3DD34" w14:textId="77777777" w:rsidTr="0086493F">
        <w:tc>
          <w:tcPr>
            <w:tcW w:w="0" w:type="auto"/>
            <w:shd w:val="clear" w:color="auto" w:fill="FFFFFF"/>
          </w:tcPr>
          <w:p w14:paraId="2AA17D3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753</w:t>
            </w:r>
            <w:r>
              <w:rPr>
                <w:rStyle w:val="TransUnitID"/>
                <w:lang w:val="en-GB"/>
              </w:rPr>
              <w:t>65107274-6e17-446b-bf7f-1ee544163c0c</w:t>
            </w:r>
          </w:p>
        </w:tc>
        <w:tc>
          <w:tcPr>
            <w:tcW w:w="0" w:type="auto"/>
            <w:shd w:val="clear" w:color="auto" w:fill="FFFFFF"/>
          </w:tcPr>
          <w:p w14:paraId="104E2B5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E2239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agree</w:t>
            </w:r>
          </w:p>
        </w:tc>
        <w:tc>
          <w:tcPr>
            <w:tcW w:w="6228" w:type="dxa"/>
            <w:shd w:val="clear" w:color="auto" w:fill="FFFFFF"/>
          </w:tcPr>
          <w:p w14:paraId="7B7D2AE7" w14:textId="1E1A009D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6469E439" w14:textId="77777777" w:rsidTr="0086493F">
        <w:tc>
          <w:tcPr>
            <w:tcW w:w="0" w:type="auto"/>
            <w:shd w:val="clear" w:color="auto" w:fill="FFFFFF"/>
          </w:tcPr>
          <w:p w14:paraId="3FA9BBF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754</w:t>
            </w:r>
            <w:r>
              <w:rPr>
                <w:rStyle w:val="TransUnitID"/>
                <w:lang w:val="en-GB"/>
              </w:rPr>
              <w:t>137c0181-9b37-4d95-9a01-5ab3b3f5a32f</w:t>
            </w:r>
          </w:p>
        </w:tc>
        <w:tc>
          <w:tcPr>
            <w:tcW w:w="0" w:type="auto"/>
            <w:shd w:val="clear" w:color="auto" w:fill="FFFFFF"/>
          </w:tcPr>
          <w:p w14:paraId="6D9D467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5A59C4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disagree</w:t>
            </w:r>
          </w:p>
        </w:tc>
        <w:tc>
          <w:tcPr>
            <w:tcW w:w="6228" w:type="dxa"/>
            <w:shd w:val="clear" w:color="auto" w:fill="FFFFFF"/>
          </w:tcPr>
          <w:p w14:paraId="7D69F1B0" w14:textId="66964E71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4881D577" w14:textId="77777777" w:rsidTr="0086493F">
        <w:tc>
          <w:tcPr>
            <w:tcW w:w="0" w:type="auto"/>
            <w:shd w:val="clear" w:color="auto" w:fill="FFFFFF"/>
          </w:tcPr>
          <w:p w14:paraId="4D653F2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755</w:t>
            </w:r>
            <w:r>
              <w:rPr>
                <w:rStyle w:val="TransUnitID"/>
                <w:lang w:val="en-GB"/>
              </w:rPr>
              <w:t>c7d09879-b3ed-4b98-94dd-c674b6684ffc</w:t>
            </w:r>
          </w:p>
        </w:tc>
        <w:tc>
          <w:tcPr>
            <w:tcW w:w="0" w:type="auto"/>
            <w:shd w:val="clear" w:color="auto" w:fill="FFFFFF"/>
          </w:tcPr>
          <w:p w14:paraId="4034192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B5B52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Strongly disagree</w:t>
            </w:r>
          </w:p>
        </w:tc>
        <w:tc>
          <w:tcPr>
            <w:tcW w:w="6228" w:type="dxa"/>
            <w:shd w:val="clear" w:color="auto" w:fill="FFFFFF"/>
          </w:tcPr>
          <w:p w14:paraId="3AF4482E" w14:textId="2F4C22DD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pom zoo</w:t>
            </w:r>
          </w:p>
        </w:tc>
      </w:tr>
      <w:tr w:rsidR="007A0507" w14:paraId="68B05AF2" w14:textId="77777777" w:rsidTr="0086493F">
        <w:tc>
          <w:tcPr>
            <w:tcW w:w="0" w:type="auto"/>
            <w:shd w:val="clear" w:color="auto" w:fill="FFFFFF"/>
          </w:tcPr>
          <w:p w14:paraId="37E71E6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756</w:t>
            </w:r>
            <w:r>
              <w:rPr>
                <w:rStyle w:val="TransUnitID"/>
                <w:lang w:val="en-GB"/>
              </w:rPr>
              <w:t>3fb63853-6eb0-4711-a2ab-1d0d6e4c6094</w:t>
            </w:r>
          </w:p>
        </w:tc>
        <w:tc>
          <w:tcPr>
            <w:tcW w:w="0" w:type="auto"/>
            <w:shd w:val="clear" w:color="auto" w:fill="FFFFFF"/>
          </w:tcPr>
          <w:p w14:paraId="38855B8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F14761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{4}E3.</w:t>
            </w:r>
          </w:p>
        </w:tc>
        <w:tc>
          <w:tcPr>
            <w:tcW w:w="6228" w:type="dxa"/>
            <w:shd w:val="clear" w:color="auto" w:fill="FFFFFF"/>
          </w:tcPr>
          <w:p w14:paraId="7F0472AD" w14:textId="16E23BA6" w:rsidR="007A0507" w:rsidRDefault="007A0507" w:rsidP="007A0507">
            <w:r>
              <w:rPr>
                <w:lang w:val="en-GB"/>
              </w:rPr>
              <w:t>{4}E3.</w:t>
            </w:r>
          </w:p>
        </w:tc>
      </w:tr>
      <w:tr w:rsidR="007A0507" w14:paraId="7BC6868A" w14:textId="77777777" w:rsidTr="0086493F">
        <w:tc>
          <w:tcPr>
            <w:tcW w:w="0" w:type="auto"/>
            <w:shd w:val="clear" w:color="auto" w:fill="FFFFFF"/>
          </w:tcPr>
          <w:p w14:paraId="509DD8B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757</w:t>
            </w:r>
            <w:r>
              <w:rPr>
                <w:rStyle w:val="TransUnitID"/>
                <w:lang w:val="en-GB"/>
              </w:rPr>
              <w:t>a9a0df71-fc01-4e67-9c0a-93ecf45845c6</w:t>
            </w:r>
          </w:p>
        </w:tc>
        <w:tc>
          <w:tcPr>
            <w:tcW w:w="0" w:type="auto"/>
            <w:shd w:val="clear" w:color="auto" w:fill="FFFFFF"/>
          </w:tcPr>
          <w:p w14:paraId="5290E14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B1ECB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 general, how safe from crime do you</w:t>
            </w:r>
          </w:p>
        </w:tc>
        <w:tc>
          <w:tcPr>
            <w:tcW w:w="6228" w:type="dxa"/>
            <w:shd w:val="clear" w:color="auto" w:fill="FFFFFF"/>
          </w:tcPr>
          <w:p w14:paraId="0769AAB5" w14:textId="00170E19" w:rsidR="007A0507" w:rsidRDefault="007A0507" w:rsidP="007A0507">
            <w:proofErr w:type="spellStart"/>
            <w:r>
              <w:rPr>
                <w:lang w:val="en-GB"/>
              </w:rPr>
              <w:t>Feem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npaum</w:t>
            </w:r>
            <w:proofErr w:type="spellEnd"/>
            <w:r>
              <w:rPr>
                <w:lang w:val="en-GB"/>
              </w:rPr>
              <w:t xml:space="preserve"> li </w:t>
            </w:r>
            <w:proofErr w:type="spellStart"/>
            <w:r>
              <w:rPr>
                <w:lang w:val="en-GB"/>
              </w:rPr>
              <w:t>cas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cai</w:t>
            </w:r>
            <w:proofErr w:type="spellEnd"/>
          </w:p>
        </w:tc>
      </w:tr>
      <w:tr w:rsidR="007A0507" w14:paraId="4B32D75E" w14:textId="77777777" w:rsidTr="0086493F">
        <w:tc>
          <w:tcPr>
            <w:tcW w:w="0" w:type="auto"/>
            <w:shd w:val="clear" w:color="auto" w:fill="FFFFFF"/>
          </w:tcPr>
          <w:p w14:paraId="0A24637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758</w:t>
            </w:r>
            <w:r>
              <w:rPr>
                <w:rStyle w:val="TransUnitID"/>
                <w:lang w:val="en-GB"/>
              </w:rPr>
              <w:t>9a2cfc99-a4c8-41d4-aba9-a2a957902c96</w:t>
            </w:r>
          </w:p>
        </w:tc>
        <w:tc>
          <w:tcPr>
            <w:tcW w:w="0" w:type="auto"/>
            <w:shd w:val="clear" w:color="auto" w:fill="FFFFFF"/>
          </w:tcPr>
          <w:p w14:paraId="310834C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2DD95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consider your </w:t>
            </w:r>
            <w:proofErr w:type="spellStart"/>
            <w:r>
              <w:rPr>
                <w:lang w:val="en-GB"/>
              </w:rPr>
              <w:t>neighborhood</w:t>
            </w:r>
            <w:proofErr w:type="spellEnd"/>
            <w:r>
              <w:rPr>
                <w:lang w:val="en-GB"/>
              </w:rPr>
              <w:t xml:space="preserve"> to be?{</w:t>
            </w:r>
            <w:proofErr w:type="gramStart"/>
            <w:r>
              <w:rPr>
                <w:lang w:val="en-GB"/>
              </w:rPr>
              <w:t>5}Very</w:t>
            </w:r>
            <w:proofErr w:type="gramEnd"/>
            <w:r>
              <w:rPr>
                <w:lang w:val="en-GB"/>
              </w:rPr>
              <w:t xml:space="preserve"> safe</w:t>
            </w:r>
          </w:p>
        </w:tc>
        <w:tc>
          <w:tcPr>
            <w:tcW w:w="6228" w:type="dxa"/>
            <w:shd w:val="clear" w:color="auto" w:fill="FFFFFF"/>
          </w:tcPr>
          <w:p w14:paraId="29C6D053" w14:textId="0F8490CE" w:rsidR="007A0507" w:rsidRDefault="007A0507" w:rsidP="007A0507">
            <w:proofErr w:type="spellStart"/>
            <w:r>
              <w:rPr>
                <w:lang w:val="en-GB"/>
              </w:rPr>
              <w:t>xav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?{5}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heev</w:t>
            </w:r>
            <w:proofErr w:type="spellEnd"/>
          </w:p>
        </w:tc>
      </w:tr>
      <w:tr w:rsidR="007A0507" w14:paraId="72BEDB14" w14:textId="77777777" w:rsidTr="0086493F">
        <w:tc>
          <w:tcPr>
            <w:tcW w:w="0" w:type="auto"/>
            <w:shd w:val="clear" w:color="auto" w:fill="FFFFFF"/>
          </w:tcPr>
          <w:p w14:paraId="787D1B7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759</w:t>
            </w:r>
            <w:r>
              <w:rPr>
                <w:rStyle w:val="TransUnitID"/>
                <w:lang w:val="en-GB"/>
              </w:rPr>
              <w:t>b71ea162-c73c-4a08-bbcd-7c2236b67180</w:t>
            </w:r>
          </w:p>
        </w:tc>
        <w:tc>
          <w:tcPr>
            <w:tcW w:w="0" w:type="auto"/>
            <w:shd w:val="clear" w:color="auto" w:fill="FFFFFF"/>
          </w:tcPr>
          <w:p w14:paraId="7293C12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964F69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safe</w:t>
            </w:r>
          </w:p>
        </w:tc>
        <w:tc>
          <w:tcPr>
            <w:tcW w:w="6228" w:type="dxa"/>
            <w:shd w:val="clear" w:color="auto" w:fill="FFFFFF"/>
          </w:tcPr>
          <w:p w14:paraId="2155C6F8" w14:textId="6BB3D965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</w:p>
        </w:tc>
      </w:tr>
      <w:tr w:rsidR="007A0507" w14:paraId="32B60D15" w14:textId="77777777" w:rsidTr="0086493F">
        <w:tc>
          <w:tcPr>
            <w:tcW w:w="0" w:type="auto"/>
            <w:shd w:val="clear" w:color="auto" w:fill="FFFFFF"/>
          </w:tcPr>
          <w:p w14:paraId="1EE776F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760</w:t>
            </w:r>
            <w:r>
              <w:rPr>
                <w:rStyle w:val="TransUnitID"/>
                <w:lang w:val="en-GB"/>
              </w:rPr>
              <w:t>004fb9ff-22af-48a1-9a58-6ad3c606d6ab</w:t>
            </w:r>
          </w:p>
        </w:tc>
        <w:tc>
          <w:tcPr>
            <w:tcW w:w="0" w:type="auto"/>
            <w:shd w:val="clear" w:color="auto" w:fill="FFFFFF"/>
          </w:tcPr>
          <w:p w14:paraId="30CACBF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EFEFF4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Somewhat unsafe</w:t>
            </w:r>
          </w:p>
        </w:tc>
        <w:tc>
          <w:tcPr>
            <w:tcW w:w="6228" w:type="dxa"/>
            <w:shd w:val="clear" w:color="auto" w:fill="FFFFFF"/>
          </w:tcPr>
          <w:p w14:paraId="4794CE2A" w14:textId="6DA7E5C7" w:rsidR="007A0507" w:rsidRDefault="007A0507" w:rsidP="007A0507"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ntsis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</w:p>
        </w:tc>
      </w:tr>
      <w:tr w:rsidR="007A0507" w14:paraId="581880B2" w14:textId="77777777" w:rsidTr="0086493F">
        <w:tc>
          <w:tcPr>
            <w:tcW w:w="0" w:type="auto"/>
            <w:shd w:val="clear" w:color="auto" w:fill="FFFFFF"/>
          </w:tcPr>
          <w:p w14:paraId="0D20A0B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761</w:t>
            </w:r>
            <w:r>
              <w:rPr>
                <w:rStyle w:val="TransUnitID"/>
                <w:lang w:val="en-GB"/>
              </w:rPr>
              <w:t>c8491625-7e95-43e1-bfdc-1fce4f99e310</w:t>
            </w:r>
          </w:p>
        </w:tc>
        <w:tc>
          <w:tcPr>
            <w:tcW w:w="0" w:type="auto"/>
            <w:shd w:val="clear" w:color="auto" w:fill="FFFFFF"/>
          </w:tcPr>
          <w:p w14:paraId="37C26E4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0CDBC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Not at all safe</w:t>
            </w:r>
          </w:p>
        </w:tc>
        <w:tc>
          <w:tcPr>
            <w:tcW w:w="6228" w:type="dxa"/>
            <w:shd w:val="clear" w:color="auto" w:fill="FFFFFF"/>
          </w:tcPr>
          <w:p w14:paraId="3D5745AB" w14:textId="5D26F542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kiag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7A0507" w14:paraId="1C9B7491" w14:textId="77777777" w:rsidTr="0086493F">
        <w:tc>
          <w:tcPr>
            <w:tcW w:w="0" w:type="auto"/>
            <w:shd w:val="clear" w:color="auto" w:fill="FFFFFF"/>
          </w:tcPr>
          <w:p w14:paraId="3F0E02C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762</w:t>
            </w:r>
            <w:r>
              <w:rPr>
                <w:rStyle w:val="TransUnitID"/>
                <w:lang w:val="en-GB"/>
              </w:rPr>
              <w:t>6d7ba032-4472-406b-bd4a-2f0afb674c53</w:t>
            </w:r>
          </w:p>
        </w:tc>
        <w:tc>
          <w:tcPr>
            <w:tcW w:w="0" w:type="auto"/>
            <w:shd w:val="clear" w:color="auto" w:fill="FFFFFF"/>
          </w:tcPr>
          <w:p w14:paraId="178C9B0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82336A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{5}E4.</w:t>
            </w:r>
          </w:p>
        </w:tc>
        <w:tc>
          <w:tcPr>
            <w:tcW w:w="6228" w:type="dxa"/>
            <w:shd w:val="clear" w:color="auto" w:fill="FFFFFF"/>
          </w:tcPr>
          <w:p w14:paraId="49F379FB" w14:textId="3A9BC975" w:rsidR="007A0507" w:rsidRDefault="007A0507" w:rsidP="007A0507">
            <w:r>
              <w:rPr>
                <w:lang w:val="en-GB"/>
              </w:rPr>
              <w:t>{5}E4.</w:t>
            </w:r>
          </w:p>
        </w:tc>
      </w:tr>
      <w:tr w:rsidR="007A0507" w14:paraId="2C3129E5" w14:textId="77777777" w:rsidTr="0086493F">
        <w:tc>
          <w:tcPr>
            <w:tcW w:w="0" w:type="auto"/>
            <w:shd w:val="clear" w:color="auto" w:fill="FFFFFF"/>
          </w:tcPr>
          <w:p w14:paraId="12D3A51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763</w:t>
            </w:r>
            <w:r>
              <w:rPr>
                <w:rStyle w:val="TransUnitID"/>
                <w:lang w:val="en-GB"/>
              </w:rPr>
              <w:t>dfcf1104-6ac4-4879-bb9a-8a6d68100d77</w:t>
            </w:r>
          </w:p>
        </w:tc>
        <w:tc>
          <w:tcPr>
            <w:tcW w:w="0" w:type="auto"/>
            <w:shd w:val="clear" w:color="auto" w:fill="FFFFFF"/>
          </w:tcPr>
          <w:p w14:paraId="5C71F31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88BED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Have you or someone in your household</w:t>
            </w:r>
          </w:p>
        </w:tc>
        <w:tc>
          <w:tcPr>
            <w:tcW w:w="6228" w:type="dxa"/>
            <w:shd w:val="clear" w:color="auto" w:fill="FFFFFF"/>
          </w:tcPr>
          <w:p w14:paraId="0B0DD1AA" w14:textId="62830234" w:rsidR="007A0507" w:rsidRDefault="007A0507" w:rsidP="007A0507">
            <w:proofErr w:type="spellStart"/>
            <w:r>
              <w:rPr>
                <w:lang w:val="en-GB"/>
              </w:rPr>
              <w:t>Muaj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77" w:author="SK V" w:date="2022-05-09T06:38:00Z">
              <w:r w:rsidR="001B46FB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</w:p>
        </w:tc>
      </w:tr>
      <w:tr w:rsidR="007A0507" w14:paraId="5EE6C1C7" w14:textId="77777777" w:rsidTr="0086493F">
        <w:tc>
          <w:tcPr>
            <w:tcW w:w="0" w:type="auto"/>
            <w:shd w:val="clear" w:color="auto" w:fill="FFFFFF"/>
          </w:tcPr>
          <w:p w14:paraId="7521067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764</w:t>
            </w:r>
            <w:r>
              <w:rPr>
                <w:rStyle w:val="TransUnitID"/>
                <w:lang w:val="en-GB"/>
              </w:rPr>
              <w:t>4cf54268-72c7-478b-863f-49a92e5df200</w:t>
            </w:r>
          </w:p>
        </w:tc>
        <w:tc>
          <w:tcPr>
            <w:tcW w:w="0" w:type="auto"/>
            <w:shd w:val="clear" w:color="auto" w:fill="FFFFFF"/>
          </w:tcPr>
          <w:p w14:paraId="0F00E52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063194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experienced violence?</w:t>
            </w:r>
          </w:p>
        </w:tc>
        <w:tc>
          <w:tcPr>
            <w:tcW w:w="6228" w:type="dxa"/>
            <w:shd w:val="clear" w:color="auto" w:fill="FFFFFF"/>
          </w:tcPr>
          <w:p w14:paraId="64CE718B" w14:textId="73FB6871" w:rsidR="007A0507" w:rsidRDefault="007A0507" w:rsidP="007A0507">
            <w:proofErr w:type="spellStart"/>
            <w:r>
              <w:rPr>
                <w:lang w:val="en-GB"/>
              </w:rPr>
              <w:t>ntsib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nruj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tsiv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A0507" w14:paraId="275905A7" w14:textId="77777777" w:rsidTr="0086493F">
        <w:tc>
          <w:tcPr>
            <w:tcW w:w="0" w:type="auto"/>
            <w:shd w:val="clear" w:color="auto" w:fill="FFFFFF"/>
          </w:tcPr>
          <w:p w14:paraId="55A4D8C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765</w:t>
            </w:r>
            <w:r>
              <w:rPr>
                <w:rStyle w:val="TransUnitID"/>
                <w:lang w:val="en-GB"/>
              </w:rPr>
              <w:t>2a6febf1-d382-44ac-885b-21e5de329d38</w:t>
            </w:r>
          </w:p>
        </w:tc>
        <w:tc>
          <w:tcPr>
            <w:tcW w:w="0" w:type="auto"/>
            <w:shd w:val="clear" w:color="auto" w:fill="FFFFFF"/>
          </w:tcPr>
          <w:p w14:paraId="301DB3F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E8F05B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6}This</w:t>
            </w:r>
            <w:proofErr w:type="gramEnd"/>
            <w:r>
              <w:rPr>
                <w:lang w:val="en-GB"/>
              </w:rPr>
              <w:t xml:space="preserve"> includes any threat</w:t>
            </w:r>
          </w:p>
        </w:tc>
        <w:tc>
          <w:tcPr>
            <w:tcW w:w="6228" w:type="dxa"/>
            <w:shd w:val="clear" w:color="auto" w:fill="FFFFFF"/>
          </w:tcPr>
          <w:p w14:paraId="4FDB33A4" w14:textId="0EE2BA7A" w:rsidR="007A0507" w:rsidRDefault="007A0507" w:rsidP="007A0507"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6}</w:t>
            </w:r>
            <w:proofErr w:type="spellStart"/>
            <w:r>
              <w:rPr>
                <w:lang w:val="en-GB"/>
              </w:rPr>
              <w:t>Qhov</w:t>
            </w:r>
            <w:proofErr w:type="spellEnd"/>
            <w:proofErr w:type="gramEnd"/>
            <w:r>
              <w:rPr>
                <w:lang w:val="en-GB"/>
              </w:rPr>
              <w:t xml:space="preserve"> no </w:t>
            </w:r>
            <w:proofErr w:type="spellStart"/>
            <w:r>
              <w:rPr>
                <w:lang w:val="en-GB"/>
              </w:rPr>
              <w:t>suav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hem </w:t>
            </w:r>
            <w:proofErr w:type="spellStart"/>
            <w:r>
              <w:rPr>
                <w:lang w:val="en-GB"/>
              </w:rPr>
              <w:t>thawj</w:t>
            </w:r>
            <w:proofErr w:type="spellEnd"/>
          </w:p>
        </w:tc>
      </w:tr>
      <w:tr w:rsidR="007A0507" w14:paraId="75D4AC48" w14:textId="77777777" w:rsidTr="0086493F">
        <w:tc>
          <w:tcPr>
            <w:tcW w:w="0" w:type="auto"/>
            <w:shd w:val="clear" w:color="auto" w:fill="FFFFFF"/>
          </w:tcPr>
          <w:p w14:paraId="1D3AA0C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766</w:t>
            </w:r>
            <w:r>
              <w:rPr>
                <w:rStyle w:val="TransUnitID"/>
                <w:lang w:val="en-GB"/>
              </w:rPr>
              <w:t>a8286634-c256-4099-8d7b-57d88ba951bf</w:t>
            </w:r>
          </w:p>
        </w:tc>
        <w:tc>
          <w:tcPr>
            <w:tcW w:w="0" w:type="auto"/>
            <w:shd w:val="clear" w:color="auto" w:fill="FFFFFF"/>
          </w:tcPr>
          <w:p w14:paraId="6D3796BC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89EA85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with a weapon, attack, or domestic assault.{6}{7}</w:t>
            </w:r>
          </w:p>
        </w:tc>
        <w:tc>
          <w:tcPr>
            <w:tcW w:w="6228" w:type="dxa"/>
            <w:shd w:val="clear" w:color="auto" w:fill="FFFFFF"/>
          </w:tcPr>
          <w:p w14:paraId="49AC6612" w14:textId="3E5561B0" w:rsidR="007A0507" w:rsidRDefault="007A0507" w:rsidP="007A0507">
            <w:proofErr w:type="spellStart"/>
            <w:r>
              <w:rPr>
                <w:lang w:val="en-GB"/>
              </w:rPr>
              <w:t>nrog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tsam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ins w:id="178" w:author="SK V" w:date="2022-05-09T06:38:00Z">
              <w:r w:rsidR="001B46FB">
                <w:rPr>
                  <w:lang w:val="en-GB"/>
                </w:rPr>
                <w:t xml:space="preserve"> </w:t>
              </w:r>
            </w:ins>
            <w:r>
              <w:rPr>
                <w:lang w:val="en-GB"/>
              </w:rPr>
              <w:t xml:space="preserve">sis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>. {6}{7}</w:t>
            </w:r>
          </w:p>
        </w:tc>
      </w:tr>
      <w:tr w:rsidR="007A0507" w14:paraId="2C874D8A" w14:textId="77777777" w:rsidTr="0086493F">
        <w:tc>
          <w:tcPr>
            <w:tcW w:w="0" w:type="auto"/>
            <w:shd w:val="clear" w:color="auto" w:fill="FFFFFF"/>
          </w:tcPr>
          <w:p w14:paraId="7AE24DFF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767</w:t>
            </w:r>
            <w:r>
              <w:rPr>
                <w:rStyle w:val="TransUnitID"/>
                <w:lang w:val="en-GB"/>
              </w:rPr>
              <w:t>5b228680-7b43-442c-9f16-54ddfb9af5fb</w:t>
            </w:r>
          </w:p>
        </w:tc>
        <w:tc>
          <w:tcPr>
            <w:tcW w:w="0" w:type="auto"/>
            <w:shd w:val="clear" w:color="auto" w:fill="FFFFFF"/>
          </w:tcPr>
          <w:p w14:paraId="56D73BF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24C7E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Yes, during the past year</w:t>
            </w:r>
          </w:p>
        </w:tc>
        <w:tc>
          <w:tcPr>
            <w:tcW w:w="6228" w:type="dxa"/>
            <w:shd w:val="clear" w:color="auto" w:fill="FFFFFF"/>
          </w:tcPr>
          <w:p w14:paraId="1015B9D8" w14:textId="6B79F4F2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7C555ACF" w14:textId="77777777" w:rsidTr="0086493F">
        <w:tc>
          <w:tcPr>
            <w:tcW w:w="0" w:type="auto"/>
            <w:shd w:val="clear" w:color="auto" w:fill="FFFFFF"/>
          </w:tcPr>
          <w:p w14:paraId="5DB6783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768</w:t>
            </w:r>
            <w:r>
              <w:rPr>
                <w:rStyle w:val="TransUnitID"/>
                <w:lang w:val="en-GB"/>
              </w:rPr>
              <w:t>74410c12-abfb-427e-ac54-56aca28c8984</w:t>
            </w:r>
          </w:p>
        </w:tc>
        <w:tc>
          <w:tcPr>
            <w:tcW w:w="0" w:type="auto"/>
            <w:shd w:val="clear" w:color="auto" w:fill="FFFFFF"/>
          </w:tcPr>
          <w:p w14:paraId="3C2E514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7F0402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Yes, more than a year ago</w:t>
            </w:r>
          </w:p>
        </w:tc>
        <w:tc>
          <w:tcPr>
            <w:tcW w:w="6228" w:type="dxa"/>
            <w:shd w:val="clear" w:color="auto" w:fill="FFFFFF"/>
          </w:tcPr>
          <w:p w14:paraId="36DAA0BE" w14:textId="40B6E45F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ntau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tshaj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xyoos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</w:p>
        </w:tc>
      </w:tr>
      <w:tr w:rsidR="007A0507" w14:paraId="11606CBB" w14:textId="77777777" w:rsidTr="0086493F">
        <w:tc>
          <w:tcPr>
            <w:tcW w:w="0" w:type="auto"/>
            <w:shd w:val="clear" w:color="auto" w:fill="FFFFFF"/>
          </w:tcPr>
          <w:p w14:paraId="7189A378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769</w:t>
            </w:r>
            <w:r>
              <w:rPr>
                <w:rStyle w:val="TransUnitID"/>
                <w:lang w:val="en-GB"/>
              </w:rPr>
              <w:t>214f7533-4372-4651-8f79-d131c46b289f</w:t>
            </w:r>
          </w:p>
        </w:tc>
        <w:tc>
          <w:tcPr>
            <w:tcW w:w="0" w:type="auto"/>
            <w:shd w:val="clear" w:color="auto" w:fill="FFFFFF"/>
          </w:tcPr>
          <w:p w14:paraId="48511E9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0E70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24093C70" w14:textId="703B488F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748F0">
              <w:rPr>
                <w:lang w:val="en-GB"/>
              </w:rPr>
              <w:t>yog</w:t>
            </w:r>
            <w:proofErr w:type="spellEnd"/>
          </w:p>
        </w:tc>
      </w:tr>
      <w:tr w:rsidR="007A0507" w14:paraId="61F9263B" w14:textId="77777777" w:rsidTr="0086493F">
        <w:tc>
          <w:tcPr>
            <w:tcW w:w="0" w:type="auto"/>
            <w:shd w:val="clear" w:color="auto" w:fill="FFFFFF"/>
          </w:tcPr>
          <w:p w14:paraId="3B3805D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770</w:t>
            </w:r>
            <w:r>
              <w:rPr>
                <w:rStyle w:val="TransUnitID"/>
                <w:lang w:val="en-GB"/>
              </w:rPr>
              <w:t>f0b0900a-3d6d-42a1-a854-e4873317c9f2</w:t>
            </w:r>
          </w:p>
        </w:tc>
        <w:tc>
          <w:tcPr>
            <w:tcW w:w="0" w:type="auto"/>
            <w:shd w:val="clear" w:color="auto" w:fill="FFFFFF"/>
          </w:tcPr>
          <w:p w14:paraId="6F44127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186575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{7}E5.</w:t>
            </w:r>
          </w:p>
        </w:tc>
        <w:tc>
          <w:tcPr>
            <w:tcW w:w="6228" w:type="dxa"/>
            <w:shd w:val="clear" w:color="auto" w:fill="FFFFFF"/>
          </w:tcPr>
          <w:p w14:paraId="39D2AB0F" w14:textId="697323C4" w:rsidR="007A0507" w:rsidRDefault="007A0507" w:rsidP="007A0507">
            <w:r>
              <w:rPr>
                <w:lang w:val="en-GB"/>
              </w:rPr>
              <w:t>{7}E5.</w:t>
            </w:r>
          </w:p>
        </w:tc>
      </w:tr>
      <w:tr w:rsidR="007A0507" w14:paraId="7A726D0F" w14:textId="77777777" w:rsidTr="0086493F">
        <w:tc>
          <w:tcPr>
            <w:tcW w:w="0" w:type="auto"/>
            <w:shd w:val="clear" w:color="auto" w:fill="FFFFFF"/>
          </w:tcPr>
          <w:p w14:paraId="2E3C7FB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771</w:t>
            </w:r>
            <w:r>
              <w:rPr>
                <w:rStyle w:val="TransUnitID"/>
                <w:lang w:val="en-GB"/>
              </w:rPr>
              <w:t>6f9d49b7-9ef0-4e47-a64a-04341e9c1180</w:t>
            </w:r>
          </w:p>
        </w:tc>
        <w:tc>
          <w:tcPr>
            <w:tcW w:w="0" w:type="auto"/>
            <w:shd w:val="clear" w:color="auto" w:fill="FFFFFF"/>
          </w:tcPr>
          <w:p w14:paraId="61FCB1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62BA42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During the </w:t>
            </w:r>
            <w:r>
              <w:rPr>
                <w:rStyle w:val="Tag"/>
                <w:lang w:val="en-GB"/>
              </w:rPr>
              <w:t>&lt;199&gt;</w:t>
            </w:r>
            <w:r>
              <w:rPr>
                <w:lang w:val="en-GB"/>
              </w:rPr>
              <w:t>past 12 months</w:t>
            </w:r>
            <w:r>
              <w:rPr>
                <w:rStyle w:val="Tag"/>
                <w:lang w:val="en-GB"/>
              </w:rPr>
              <w:t>&lt;/199&gt;</w:t>
            </w:r>
            <w:r>
              <w:rPr>
                <w:lang w:val="en-GB"/>
              </w:rPr>
              <w:t>, have you or</w:t>
            </w:r>
          </w:p>
        </w:tc>
        <w:tc>
          <w:tcPr>
            <w:tcW w:w="6228" w:type="dxa"/>
            <w:shd w:val="clear" w:color="auto" w:fill="FFFFFF"/>
          </w:tcPr>
          <w:p w14:paraId="4346492F" w14:textId="012FF3F1" w:rsidR="007A0507" w:rsidRDefault="007A0507" w:rsidP="007A0507"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sijhawm</w:t>
            </w:r>
            <w:proofErr w:type="spellEnd"/>
            <w:r>
              <w:rPr>
                <w:lang w:val="en-GB"/>
              </w:rPr>
              <w:t xml:space="preserve"> </w:t>
            </w:r>
            <w:r w:rsidRPr="00AA4257">
              <w:rPr>
                <w:color w:val="FF0000"/>
                <w:lang w:val="en-GB"/>
              </w:rPr>
              <w:t>&lt;199&gt;</w:t>
            </w:r>
            <w:r>
              <w:rPr>
                <w:lang w:val="en-GB"/>
              </w:rPr>
              <w:t xml:space="preserve">12 </w:t>
            </w:r>
            <w:proofErr w:type="spellStart"/>
            <w:r>
              <w:rPr>
                <w:lang w:val="en-GB"/>
              </w:rPr>
              <w:t>lub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hlis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 w:rsidRPr="00AA4257">
              <w:rPr>
                <w:color w:val="FF0000"/>
                <w:lang w:val="en-GB"/>
              </w:rPr>
              <w:t>&lt;/199&gt;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06E2D4C9" w14:textId="77777777" w:rsidTr="0086493F">
        <w:tc>
          <w:tcPr>
            <w:tcW w:w="0" w:type="auto"/>
            <w:shd w:val="clear" w:color="auto" w:fill="FFFFFF"/>
          </w:tcPr>
          <w:p w14:paraId="12CEC24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772</w:t>
            </w:r>
            <w:r>
              <w:rPr>
                <w:rStyle w:val="TransUnitID"/>
                <w:lang w:val="en-GB"/>
              </w:rPr>
              <w:t>db3cdbc6-e9c1-413c-b093-5252a3931692</w:t>
            </w:r>
          </w:p>
        </w:tc>
        <w:tc>
          <w:tcPr>
            <w:tcW w:w="0" w:type="auto"/>
            <w:shd w:val="clear" w:color="auto" w:fill="FFFFFF"/>
          </w:tcPr>
          <w:p w14:paraId="20FED70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B8B45A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anyone in your household received Medical</w:t>
            </w:r>
          </w:p>
        </w:tc>
        <w:tc>
          <w:tcPr>
            <w:tcW w:w="6228" w:type="dxa"/>
            <w:shd w:val="clear" w:color="auto" w:fill="FFFFFF"/>
          </w:tcPr>
          <w:p w14:paraId="58FD423C" w14:textId="27AE20F2" w:rsidR="007A0507" w:rsidRDefault="007A0507" w:rsidP="007A0507">
            <w:proofErr w:type="spellStart"/>
            <w:r>
              <w:rPr>
                <w:lang w:val="en-GB"/>
              </w:rPr>
              <w:t>leej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twg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tsev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tau </w:t>
            </w:r>
            <w:proofErr w:type="spellStart"/>
            <w:r>
              <w:rPr>
                <w:lang w:val="en-GB"/>
              </w:rPr>
              <w:t>txais</w:t>
            </w:r>
            <w:proofErr w:type="spellEnd"/>
            <w:r>
              <w:rPr>
                <w:lang w:val="en-GB"/>
              </w:rPr>
              <w:t xml:space="preserve"> Kev Kho Mob</w:t>
            </w:r>
          </w:p>
        </w:tc>
      </w:tr>
      <w:tr w:rsidR="007A0507" w14:paraId="0FDCB6FB" w14:textId="77777777" w:rsidTr="0086493F">
        <w:tc>
          <w:tcPr>
            <w:tcW w:w="0" w:type="auto"/>
            <w:shd w:val="clear" w:color="auto" w:fill="FFFFFF"/>
          </w:tcPr>
          <w:p w14:paraId="4709E67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773</w:t>
            </w:r>
            <w:r>
              <w:rPr>
                <w:rStyle w:val="TransUnitID"/>
                <w:lang w:val="en-GB"/>
              </w:rPr>
              <w:t>79a3fc4d-72e8-4cbb-9413-bf3142fd185f</w:t>
            </w:r>
          </w:p>
        </w:tc>
        <w:tc>
          <w:tcPr>
            <w:tcW w:w="0" w:type="auto"/>
            <w:shd w:val="clear" w:color="auto" w:fill="FFFFFF"/>
          </w:tcPr>
          <w:p w14:paraId="61DADC4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40D44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Assistance (MA</w:t>
            </w:r>
            <w:proofErr w:type="gramStart"/>
            <w:r>
              <w:rPr>
                <w:lang w:val="en-GB"/>
              </w:rPr>
              <w:t>),  food</w:t>
            </w:r>
            <w:proofErr w:type="gramEnd"/>
            <w:r>
              <w:rPr>
                <w:lang w:val="en-GB"/>
              </w:rPr>
              <w:t xml:space="preserve"> support (such as, food</w:t>
            </w:r>
          </w:p>
        </w:tc>
        <w:tc>
          <w:tcPr>
            <w:tcW w:w="6228" w:type="dxa"/>
            <w:shd w:val="clear" w:color="auto" w:fill="FFFFFF"/>
          </w:tcPr>
          <w:p w14:paraId="661D5F45" w14:textId="5E32A6D3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(MA), </w:t>
            </w:r>
            <w:proofErr w:type="spellStart"/>
            <w:r>
              <w:rPr>
                <w:lang w:val="en-GB"/>
              </w:rPr>
              <w:t>kev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nqa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zaub</w:t>
            </w:r>
            <w:proofErr w:type="spellEnd"/>
            <w:r>
              <w:rPr>
                <w:lang w:val="en-GB"/>
              </w:rPr>
              <w:t xml:space="preserve"> mov (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li, </w:t>
            </w:r>
            <w:proofErr w:type="spellStart"/>
            <w:r>
              <w:rPr>
                <w:lang w:val="en-GB"/>
              </w:rPr>
              <w:t>khoom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noj</w:t>
            </w:r>
            <w:proofErr w:type="spellEnd"/>
          </w:p>
        </w:tc>
      </w:tr>
      <w:tr w:rsidR="007A0507" w14:paraId="68DD99F3" w14:textId="77777777" w:rsidTr="0086493F">
        <w:tc>
          <w:tcPr>
            <w:tcW w:w="0" w:type="auto"/>
            <w:shd w:val="clear" w:color="auto" w:fill="FFFFFF"/>
          </w:tcPr>
          <w:p w14:paraId="216477A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774</w:t>
            </w:r>
            <w:r>
              <w:rPr>
                <w:rStyle w:val="TransUnitID"/>
                <w:lang w:val="en-GB"/>
              </w:rPr>
              <w:t>9b630317-772a-4cc4-ba05-11aa9c0412f8</w:t>
            </w:r>
          </w:p>
        </w:tc>
        <w:tc>
          <w:tcPr>
            <w:tcW w:w="0" w:type="auto"/>
            <w:shd w:val="clear" w:color="auto" w:fill="FFFFFF"/>
          </w:tcPr>
          <w:p w14:paraId="264F0B8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17AD77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stamps, SNAP), WIC, or cash assistance such</w:t>
            </w:r>
          </w:p>
        </w:tc>
        <w:tc>
          <w:tcPr>
            <w:tcW w:w="6228" w:type="dxa"/>
            <w:shd w:val="clear" w:color="auto" w:fill="FFFFFF"/>
          </w:tcPr>
          <w:p w14:paraId="20A8053C" w14:textId="5836D9DC" w:rsidR="007A0507" w:rsidRDefault="007A0507" w:rsidP="007A0507"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muas</w:t>
            </w:r>
            <w:proofErr w:type="spellEnd"/>
            <w:r>
              <w:rPr>
                <w:lang w:val="en-GB"/>
              </w:rPr>
              <w:t xml:space="preserve">, SNAP), WIC,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nyiaj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ntsuab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xws</w:t>
            </w:r>
            <w:proofErr w:type="spellEnd"/>
            <w:r>
              <w:rPr>
                <w:lang w:val="en-GB"/>
              </w:rPr>
              <w:t xml:space="preserve"> li</w:t>
            </w:r>
          </w:p>
        </w:tc>
      </w:tr>
      <w:tr w:rsidR="007A0507" w14:paraId="4DE78E3E" w14:textId="77777777" w:rsidTr="0086493F">
        <w:tc>
          <w:tcPr>
            <w:tcW w:w="0" w:type="auto"/>
            <w:shd w:val="clear" w:color="auto" w:fill="FFFFFF"/>
          </w:tcPr>
          <w:p w14:paraId="1867E03D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775</w:t>
            </w:r>
            <w:r>
              <w:rPr>
                <w:rStyle w:val="TransUnitID"/>
                <w:lang w:val="en-GB"/>
              </w:rPr>
              <w:t>9ef52901-5f07-4d2d-baa7-a238b69275c2</w:t>
            </w:r>
          </w:p>
        </w:tc>
        <w:tc>
          <w:tcPr>
            <w:tcW w:w="0" w:type="auto"/>
            <w:shd w:val="clear" w:color="auto" w:fill="FFFFFF"/>
          </w:tcPr>
          <w:p w14:paraId="6412394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2C770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as MFIP or General Assistance (GA)?{9}</w:t>
            </w:r>
          </w:p>
        </w:tc>
        <w:tc>
          <w:tcPr>
            <w:tcW w:w="6228" w:type="dxa"/>
            <w:shd w:val="clear" w:color="auto" w:fill="FFFFFF"/>
          </w:tcPr>
          <w:p w14:paraId="06DFAC74" w14:textId="4B50AFFA" w:rsidR="007A0507" w:rsidRDefault="007A0507" w:rsidP="007A0507">
            <w:proofErr w:type="spellStart"/>
            <w:r>
              <w:rPr>
                <w:lang w:val="en-GB"/>
              </w:rPr>
              <w:t>raws</w:t>
            </w:r>
            <w:proofErr w:type="spellEnd"/>
            <w:r>
              <w:rPr>
                <w:lang w:val="en-GB"/>
              </w:rPr>
              <w:t xml:space="preserve"> li MFIP </w:t>
            </w:r>
            <w:proofErr w:type="spellStart"/>
            <w:r>
              <w:rPr>
                <w:lang w:val="en-GB"/>
              </w:rPr>
              <w:t>lossis</w:t>
            </w:r>
            <w:proofErr w:type="spellEnd"/>
            <w:r>
              <w:rPr>
                <w:lang w:val="en-GB"/>
              </w:rPr>
              <w:t xml:space="preserve"> General Assistance (GA)?{9}</w:t>
            </w:r>
          </w:p>
        </w:tc>
      </w:tr>
      <w:tr w:rsidR="007A0507" w14:paraId="6918097C" w14:textId="77777777" w:rsidTr="0086493F">
        <w:tc>
          <w:tcPr>
            <w:tcW w:w="0" w:type="auto"/>
            <w:shd w:val="clear" w:color="auto" w:fill="FFFFFF"/>
          </w:tcPr>
          <w:p w14:paraId="4748D1E4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776</w:t>
            </w:r>
            <w:r>
              <w:rPr>
                <w:rStyle w:val="TransUnitID"/>
                <w:lang w:val="en-GB"/>
              </w:rPr>
              <w:t>8020eddb-1ed4-48b0-938e-1c6cdbf46834</w:t>
            </w:r>
          </w:p>
        </w:tc>
        <w:tc>
          <w:tcPr>
            <w:tcW w:w="0" w:type="auto"/>
            <w:shd w:val="clear" w:color="auto" w:fill="FFFFFF"/>
          </w:tcPr>
          <w:p w14:paraId="4FA8EAD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E466A9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6228" w:type="dxa"/>
            <w:shd w:val="clear" w:color="auto" w:fill="FFFFFF"/>
          </w:tcPr>
          <w:p w14:paraId="0E72E717" w14:textId="717BE89A" w:rsidR="007A0507" w:rsidRDefault="007A0507" w:rsidP="007A0507">
            <w:proofErr w:type="spellStart"/>
            <w:r>
              <w:rPr>
                <w:lang w:val="en-GB"/>
              </w:rPr>
              <w:t>Yog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lawm</w:t>
            </w:r>
            <w:proofErr w:type="spellEnd"/>
          </w:p>
        </w:tc>
      </w:tr>
      <w:tr w:rsidR="007A0507" w14:paraId="23A0595E" w14:textId="77777777" w:rsidTr="0086493F">
        <w:tc>
          <w:tcPr>
            <w:tcW w:w="0" w:type="auto"/>
            <w:shd w:val="clear" w:color="auto" w:fill="FFFFFF"/>
          </w:tcPr>
          <w:p w14:paraId="5A30D9B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777</w:t>
            </w:r>
            <w:r>
              <w:rPr>
                <w:rStyle w:val="TransUnitID"/>
                <w:lang w:val="en-GB"/>
              </w:rPr>
              <w:t>d8894019-1fbc-44a5-9021-74ac6798d46e</w:t>
            </w:r>
          </w:p>
        </w:tc>
        <w:tc>
          <w:tcPr>
            <w:tcW w:w="0" w:type="auto"/>
            <w:shd w:val="clear" w:color="auto" w:fill="FFFFFF"/>
          </w:tcPr>
          <w:p w14:paraId="1F1D7BD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92443E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6228" w:type="dxa"/>
            <w:shd w:val="clear" w:color="auto" w:fill="FFFFFF"/>
          </w:tcPr>
          <w:p w14:paraId="0F4D4D6F" w14:textId="3997538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muaj</w:t>
            </w:r>
            <w:proofErr w:type="spellEnd"/>
          </w:p>
        </w:tc>
      </w:tr>
      <w:tr w:rsidR="007A0507" w14:paraId="0F4C4E9A" w14:textId="77777777" w:rsidTr="0086493F">
        <w:tc>
          <w:tcPr>
            <w:tcW w:w="0" w:type="auto"/>
            <w:shd w:val="clear" w:color="auto" w:fill="FFFFFF"/>
          </w:tcPr>
          <w:p w14:paraId="59912DE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778</w:t>
            </w:r>
            <w:r>
              <w:rPr>
                <w:rStyle w:val="TransUnitID"/>
                <w:lang w:val="en-GB"/>
              </w:rPr>
              <w:t>993619a9-d714-4204-b14d-88246fed5591</w:t>
            </w:r>
          </w:p>
        </w:tc>
        <w:tc>
          <w:tcPr>
            <w:tcW w:w="0" w:type="auto"/>
            <w:shd w:val="clear" w:color="auto" w:fill="FFFFFF"/>
          </w:tcPr>
          <w:p w14:paraId="319B176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DE1A3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6228" w:type="dxa"/>
            <w:shd w:val="clear" w:color="auto" w:fill="FFFFFF"/>
          </w:tcPr>
          <w:p w14:paraId="549FBE17" w14:textId="7D6C5E58" w:rsidR="007A0507" w:rsidRDefault="007A0507" w:rsidP="007A0507">
            <w:proofErr w:type="spellStart"/>
            <w:r>
              <w:rPr>
                <w:lang w:val="en-GB"/>
              </w:rPr>
              <w:t>Tsis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paub</w:t>
            </w:r>
            <w:proofErr w:type="spellEnd"/>
          </w:p>
        </w:tc>
      </w:tr>
      <w:tr w:rsidR="007A0507" w14:paraId="7E76A3AC" w14:textId="77777777" w:rsidTr="0086493F">
        <w:tc>
          <w:tcPr>
            <w:tcW w:w="0" w:type="auto"/>
            <w:shd w:val="clear" w:color="auto" w:fill="FFFFFF"/>
          </w:tcPr>
          <w:p w14:paraId="7D70200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779</w:t>
            </w:r>
            <w:r>
              <w:rPr>
                <w:rStyle w:val="TransUnitID"/>
                <w:lang w:val="en-GB"/>
              </w:rPr>
              <w:t>3f3c7c58-d65e-43ca-9fc4-b32a19f0e6ab</w:t>
            </w:r>
          </w:p>
        </w:tc>
        <w:tc>
          <w:tcPr>
            <w:tcW w:w="0" w:type="auto"/>
            <w:shd w:val="clear" w:color="auto" w:fill="FFFFFF"/>
          </w:tcPr>
          <w:p w14:paraId="518A256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C8DCE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SHAPE 2022 Adult survey</w:t>
            </w:r>
          </w:p>
        </w:tc>
        <w:tc>
          <w:tcPr>
            <w:tcW w:w="6228" w:type="dxa"/>
            <w:shd w:val="clear" w:color="auto" w:fill="FFFFFF"/>
          </w:tcPr>
          <w:p w14:paraId="23D005AE" w14:textId="416C6349" w:rsidR="007A0507" w:rsidRDefault="007A0507" w:rsidP="007A0507">
            <w:r>
              <w:rPr>
                <w:lang w:val="en-GB"/>
              </w:rPr>
              <w:t xml:space="preserve">SHAPE 2022 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Laus</w:t>
            </w:r>
            <w:proofErr w:type="spellEnd"/>
          </w:p>
        </w:tc>
      </w:tr>
      <w:tr w:rsidR="007A0507" w14:paraId="18AE1462" w14:textId="77777777" w:rsidTr="0086493F">
        <w:tc>
          <w:tcPr>
            <w:tcW w:w="0" w:type="auto"/>
            <w:shd w:val="clear" w:color="auto" w:fill="FFFFFF"/>
          </w:tcPr>
          <w:p w14:paraId="2871F7EB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780</w:t>
            </w:r>
            <w:r>
              <w:rPr>
                <w:rStyle w:val="TransUnitID"/>
                <w:lang w:val="en-GB"/>
              </w:rPr>
              <w:t>ec7d1641-c707-4322-bc62-08188b62818e</w:t>
            </w:r>
          </w:p>
        </w:tc>
        <w:tc>
          <w:tcPr>
            <w:tcW w:w="0" w:type="auto"/>
            <w:shd w:val="clear" w:color="auto" w:fill="FFFFFF"/>
          </w:tcPr>
          <w:p w14:paraId="3740C4B8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AC79239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Survey of the Health of All the Population and the Environment</w:t>
            </w:r>
          </w:p>
        </w:tc>
        <w:tc>
          <w:tcPr>
            <w:tcW w:w="6228" w:type="dxa"/>
            <w:shd w:val="clear" w:color="auto" w:fill="FFFFFF"/>
          </w:tcPr>
          <w:p w14:paraId="65416434" w14:textId="7629B12C" w:rsidR="007A0507" w:rsidRDefault="007A0507" w:rsidP="007A0507">
            <w:r>
              <w:rPr>
                <w:lang w:val="en-GB"/>
              </w:rPr>
              <w:t xml:space="preserve">Kev </w:t>
            </w:r>
            <w:proofErr w:type="spellStart"/>
            <w:r>
              <w:rPr>
                <w:lang w:val="en-GB"/>
              </w:rPr>
              <w:t>Tshawb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Fawb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Txog</w:t>
            </w:r>
            <w:proofErr w:type="spellEnd"/>
            <w:r>
              <w:rPr>
                <w:lang w:val="en-GB"/>
              </w:rPr>
              <w:t xml:space="preserve"> Kev </w:t>
            </w:r>
            <w:proofErr w:type="spellStart"/>
            <w:r>
              <w:rPr>
                <w:lang w:val="en-GB"/>
              </w:rPr>
              <w:t>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Qab</w:t>
            </w:r>
            <w:proofErr w:type="spellEnd"/>
            <w:r>
              <w:rPr>
                <w:lang w:val="en-GB"/>
              </w:rPr>
              <w:t xml:space="preserve"> Haus </w:t>
            </w:r>
            <w:proofErr w:type="spellStart"/>
            <w:r>
              <w:rPr>
                <w:lang w:val="en-GB"/>
              </w:rPr>
              <w:t>Huv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Txhua</w:t>
            </w:r>
            <w:proofErr w:type="spellEnd"/>
            <w:r>
              <w:rPr>
                <w:lang w:val="en-GB"/>
              </w:rPr>
              <w:t xml:space="preserve"> Tus </w:t>
            </w:r>
            <w:proofErr w:type="spellStart"/>
            <w:r>
              <w:rPr>
                <w:lang w:val="en-GB"/>
              </w:rPr>
              <w:t>Neeg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ncig</w:t>
            </w:r>
            <w:proofErr w:type="spellEnd"/>
          </w:p>
        </w:tc>
      </w:tr>
      <w:tr w:rsidR="007A0507" w14:paraId="5E94FE9A" w14:textId="77777777" w:rsidTr="0086493F">
        <w:tc>
          <w:tcPr>
            <w:tcW w:w="0" w:type="auto"/>
            <w:shd w:val="clear" w:color="auto" w:fill="FFFFFF"/>
          </w:tcPr>
          <w:p w14:paraId="69509FE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781</w:t>
            </w:r>
            <w:r>
              <w:rPr>
                <w:rStyle w:val="TransUnitID"/>
                <w:lang w:val="en-GB"/>
              </w:rPr>
              <w:t>160b52db-52a9-45b6-a16c-c1a39d2b6f4b</w:t>
            </w:r>
          </w:p>
        </w:tc>
        <w:tc>
          <w:tcPr>
            <w:tcW w:w="0" w:type="auto"/>
            <w:shd w:val="clear" w:color="auto" w:fill="FFFFFF"/>
          </w:tcPr>
          <w:p w14:paraId="5512885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305CA1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228" w:type="dxa"/>
            <w:shd w:val="clear" w:color="auto" w:fill="FFFFFF"/>
          </w:tcPr>
          <w:p w14:paraId="50260B86" w14:textId="387ED407" w:rsidR="007A0507" w:rsidRDefault="007A0507" w:rsidP="007A0507">
            <w:r>
              <w:rPr>
                <w:lang w:val="en-GB"/>
              </w:rPr>
              <w:t>7</w:t>
            </w:r>
          </w:p>
        </w:tc>
      </w:tr>
      <w:tr w:rsidR="007A0507" w14:paraId="7C231BE0" w14:textId="77777777" w:rsidTr="0086493F">
        <w:tc>
          <w:tcPr>
            <w:tcW w:w="0" w:type="auto"/>
            <w:shd w:val="clear" w:color="auto" w:fill="FFFFFF"/>
          </w:tcPr>
          <w:p w14:paraId="14F83B8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782</w:t>
            </w:r>
            <w:r>
              <w:rPr>
                <w:rStyle w:val="TransUnitID"/>
                <w:lang w:val="en-GB"/>
              </w:rPr>
              <w:t>eebed160-e521-403d-8d1a-66717fbb8764</w:t>
            </w:r>
          </w:p>
        </w:tc>
        <w:tc>
          <w:tcPr>
            <w:tcW w:w="0" w:type="auto"/>
            <w:shd w:val="clear" w:color="auto" w:fill="FFFFFF"/>
          </w:tcPr>
          <w:p w14:paraId="120F8A6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93C356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KEYLINE</w:t>
            </w:r>
          </w:p>
        </w:tc>
        <w:tc>
          <w:tcPr>
            <w:tcW w:w="6228" w:type="dxa"/>
            <w:shd w:val="clear" w:color="auto" w:fill="FFFFFF"/>
          </w:tcPr>
          <w:p w14:paraId="15DA8B6A" w14:textId="7498F1DF" w:rsidR="007A0507" w:rsidRDefault="007A0507" w:rsidP="007A0507">
            <w:r>
              <w:rPr>
                <w:lang w:val="en-GB"/>
              </w:rPr>
              <w:t>KEYLINE</w:t>
            </w:r>
          </w:p>
        </w:tc>
      </w:tr>
      <w:tr w:rsidR="007A0507" w14:paraId="57E01E2C" w14:textId="77777777" w:rsidTr="0086493F">
        <w:tc>
          <w:tcPr>
            <w:tcW w:w="0" w:type="auto"/>
            <w:shd w:val="clear" w:color="auto" w:fill="FFFFFF"/>
          </w:tcPr>
          <w:p w14:paraId="69F14D5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783</w:t>
            </w:r>
            <w:r>
              <w:rPr>
                <w:rStyle w:val="TransUnitID"/>
                <w:lang w:val="en-GB"/>
              </w:rPr>
              <w:t>0afdf99f-08e2-405c-afb1-959ca8f8079b</w:t>
            </w:r>
          </w:p>
        </w:tc>
        <w:tc>
          <w:tcPr>
            <w:tcW w:w="0" w:type="auto"/>
            <w:shd w:val="clear" w:color="auto" w:fill="FFFFFF"/>
          </w:tcPr>
          <w:p w14:paraId="693020D2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66816E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</w:p>
        </w:tc>
        <w:tc>
          <w:tcPr>
            <w:tcW w:w="6228" w:type="dxa"/>
            <w:shd w:val="clear" w:color="auto" w:fill="FFFFFF"/>
          </w:tcPr>
          <w:p w14:paraId="12440E2A" w14:textId="2A83F658" w:rsidR="007A0507" w:rsidRDefault="007A0507" w:rsidP="007A0507">
            <w:r>
              <w:rPr>
                <w:lang w:val="en-GB"/>
              </w:rPr>
              <w:t>T:</w:t>
            </w:r>
          </w:p>
        </w:tc>
      </w:tr>
      <w:tr w:rsidR="007A0507" w14:paraId="3D262543" w14:textId="77777777" w:rsidTr="0086493F">
        <w:tc>
          <w:tcPr>
            <w:tcW w:w="0" w:type="auto"/>
            <w:shd w:val="clear" w:color="auto" w:fill="FFFFFF"/>
          </w:tcPr>
          <w:p w14:paraId="4BF271AC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784</w:t>
            </w:r>
            <w:r>
              <w:rPr>
                <w:rStyle w:val="TransUnitID"/>
                <w:lang w:val="en-GB"/>
              </w:rPr>
              <w:t>0afdf99f-08e2-405c-afb1-959ca8f8079b</w:t>
            </w:r>
          </w:p>
        </w:tc>
        <w:tc>
          <w:tcPr>
            <w:tcW w:w="0" w:type="auto"/>
            <w:shd w:val="clear" w:color="auto" w:fill="FFFFFF"/>
          </w:tcPr>
          <w:p w14:paraId="2EFFBEB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443FCD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+1 612 / 333 6511</w:t>
            </w:r>
          </w:p>
        </w:tc>
        <w:tc>
          <w:tcPr>
            <w:tcW w:w="6228" w:type="dxa"/>
            <w:shd w:val="clear" w:color="auto" w:fill="FFFFFF"/>
          </w:tcPr>
          <w:p w14:paraId="5F46E0AD" w14:textId="238E4B0A" w:rsidR="007A0507" w:rsidRDefault="007A0507" w:rsidP="007A0507">
            <w:r>
              <w:rPr>
                <w:lang w:val="en-GB"/>
              </w:rPr>
              <w:t>+1 612/333 6511</w:t>
            </w:r>
          </w:p>
        </w:tc>
      </w:tr>
      <w:tr w:rsidR="007A0507" w14:paraId="76ACE280" w14:textId="77777777" w:rsidTr="0086493F">
        <w:tc>
          <w:tcPr>
            <w:tcW w:w="0" w:type="auto"/>
            <w:shd w:val="clear" w:color="auto" w:fill="FFFFFF"/>
          </w:tcPr>
          <w:p w14:paraId="7B706210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785</w:t>
            </w:r>
            <w:r>
              <w:rPr>
                <w:rStyle w:val="TransUnitID"/>
                <w:lang w:val="en-GB"/>
              </w:rPr>
              <w:t>29d93447-64c6-441a-8f0c-8a6ea2c22963</w:t>
            </w:r>
          </w:p>
        </w:tc>
        <w:tc>
          <w:tcPr>
            <w:tcW w:w="0" w:type="auto"/>
            <w:shd w:val="clear" w:color="auto" w:fill="FFFFFF"/>
          </w:tcPr>
          <w:p w14:paraId="216F0124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A8B895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ROUND</w:t>
            </w:r>
          </w:p>
        </w:tc>
        <w:tc>
          <w:tcPr>
            <w:tcW w:w="6228" w:type="dxa"/>
            <w:shd w:val="clear" w:color="auto" w:fill="FFFFFF"/>
          </w:tcPr>
          <w:p w14:paraId="1620781E" w14:textId="24E17389" w:rsidR="007A0507" w:rsidRDefault="007A0507" w:rsidP="007A0507">
            <w:r>
              <w:rPr>
                <w:lang w:val="en-GB"/>
              </w:rPr>
              <w:t>ROV</w:t>
            </w:r>
          </w:p>
        </w:tc>
      </w:tr>
      <w:tr w:rsidR="007A0507" w14:paraId="1DD1F7C2" w14:textId="77777777" w:rsidTr="0086493F">
        <w:tc>
          <w:tcPr>
            <w:tcW w:w="0" w:type="auto"/>
            <w:shd w:val="clear" w:color="auto" w:fill="FFFFFF"/>
          </w:tcPr>
          <w:p w14:paraId="617A2CE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786</w:t>
            </w:r>
            <w:r>
              <w:rPr>
                <w:rStyle w:val="TransUnitID"/>
                <w:lang w:val="en-GB"/>
              </w:rPr>
              <w:t>9cd9089c-2e08-4e4c-b79d-6d37f4ab61fe</w:t>
            </w:r>
          </w:p>
        </w:tc>
        <w:tc>
          <w:tcPr>
            <w:tcW w:w="0" w:type="auto"/>
            <w:shd w:val="clear" w:color="auto" w:fill="FFFFFF"/>
          </w:tcPr>
          <w:p w14:paraId="2719830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lastRenderedPageBreak/>
              <w:t xml:space="preserve">Translated </w:t>
            </w:r>
          </w:p>
        </w:tc>
        <w:tc>
          <w:tcPr>
            <w:tcW w:w="6055" w:type="dxa"/>
            <w:shd w:val="clear" w:color="auto" w:fill="FFFFFF"/>
          </w:tcPr>
          <w:p w14:paraId="18C510C5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01</w:t>
            </w:r>
          </w:p>
        </w:tc>
        <w:tc>
          <w:tcPr>
            <w:tcW w:w="6228" w:type="dxa"/>
            <w:shd w:val="clear" w:color="auto" w:fill="FFFFFF"/>
          </w:tcPr>
          <w:p w14:paraId="5B210BE3" w14:textId="781A0B62" w:rsidR="007A0507" w:rsidRDefault="007A0507" w:rsidP="007A0507">
            <w:r>
              <w:rPr>
                <w:lang w:val="en-GB"/>
              </w:rPr>
              <w:t>01</w:t>
            </w:r>
          </w:p>
        </w:tc>
      </w:tr>
      <w:tr w:rsidR="00AA4257" w14:paraId="25316031" w14:textId="77777777" w:rsidTr="0086493F">
        <w:tc>
          <w:tcPr>
            <w:tcW w:w="0" w:type="auto"/>
            <w:shd w:val="clear" w:color="auto" w:fill="FFFFFF"/>
          </w:tcPr>
          <w:p w14:paraId="1B1A7D5C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787</w:t>
            </w:r>
            <w:r>
              <w:rPr>
                <w:rStyle w:val="TransUnitID"/>
                <w:lang w:val="en-GB"/>
              </w:rPr>
              <w:t>699f4214-4c1b-4e21-bb73-61a24ce0d11c</w:t>
            </w:r>
          </w:p>
        </w:tc>
        <w:tc>
          <w:tcPr>
            <w:tcW w:w="0" w:type="auto"/>
            <w:shd w:val="clear" w:color="auto" w:fill="FFFFFF"/>
          </w:tcPr>
          <w:p w14:paraId="6247E885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BB015B2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Tag"/>
                <w:lang w:val="en-GB"/>
              </w:rPr>
              <w:t>&lt;201&gt;</w:t>
            </w:r>
            <w:r>
              <w:rPr>
                <w:lang w:val="en-GB"/>
              </w:rPr>
              <w:t>HENNEPIN COUNTY – shape survey</w:t>
            </w:r>
            <w:r>
              <w:rPr>
                <w:rStyle w:val="Tag"/>
                <w:lang w:val="en-GB"/>
              </w:rPr>
              <w:t>&lt;/201&gt;&lt;202&gt;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&lt;/202&gt;</w:t>
            </w:r>
          </w:p>
        </w:tc>
        <w:tc>
          <w:tcPr>
            <w:tcW w:w="6228" w:type="dxa"/>
            <w:shd w:val="clear" w:color="auto" w:fill="FFFFFF"/>
          </w:tcPr>
          <w:p w14:paraId="2D3D56A2" w14:textId="768C32D7" w:rsidR="00AA4257" w:rsidRDefault="00AA4257" w:rsidP="00AA4257">
            <w:r>
              <w:rPr>
                <w:rStyle w:val="Tag"/>
                <w:lang w:val="en-GB"/>
              </w:rPr>
              <w:t>&lt;201&gt;</w:t>
            </w:r>
            <w:r w:rsidR="007748F0" w:rsidRPr="001D7B21">
              <w:rPr>
                <w:rStyle w:val="Tag"/>
                <w:color w:val="auto"/>
                <w:lang w:val="en-GB"/>
              </w:rPr>
              <w:t xml:space="preserve"> LUB NROOG</w:t>
            </w:r>
            <w:r w:rsidR="007748F0">
              <w:rPr>
                <w:rStyle w:val="Tag"/>
                <w:lang w:val="en-GB"/>
              </w:rPr>
              <w:t xml:space="preserve"> </w:t>
            </w:r>
            <w:r w:rsidR="007748F0">
              <w:rPr>
                <w:lang w:val="en-GB"/>
              </w:rPr>
              <w:t xml:space="preserve">HENNEPIN– </w:t>
            </w:r>
            <w:proofErr w:type="spellStart"/>
            <w:r w:rsidR="007748F0">
              <w:rPr>
                <w:lang w:val="en-GB"/>
              </w:rPr>
              <w:t>daim</w:t>
            </w:r>
            <w:proofErr w:type="spellEnd"/>
            <w:r w:rsidR="007748F0">
              <w:rPr>
                <w:lang w:val="en-GB"/>
              </w:rPr>
              <w:t xml:space="preserve"> </w:t>
            </w:r>
            <w:proofErr w:type="spellStart"/>
            <w:r w:rsidR="007748F0">
              <w:rPr>
                <w:lang w:val="en-GB"/>
              </w:rPr>
              <w:t>ntawv</w:t>
            </w:r>
            <w:proofErr w:type="spellEnd"/>
            <w:r w:rsidR="007748F0">
              <w:rPr>
                <w:lang w:val="en-GB"/>
              </w:rPr>
              <w:t xml:space="preserve"> </w:t>
            </w:r>
            <w:proofErr w:type="spellStart"/>
            <w:r w:rsidR="007748F0">
              <w:rPr>
                <w:lang w:val="en-GB"/>
              </w:rPr>
              <w:t>ntsuam</w:t>
            </w:r>
            <w:proofErr w:type="spellEnd"/>
            <w:r w:rsidR="007748F0">
              <w:rPr>
                <w:lang w:val="en-GB"/>
              </w:rPr>
              <w:t xml:space="preserve"> </w:t>
            </w:r>
            <w:proofErr w:type="spellStart"/>
            <w:r w:rsidR="007748F0">
              <w:rPr>
                <w:lang w:val="en-GB"/>
              </w:rPr>
              <w:t>xyuas</w:t>
            </w:r>
            <w:proofErr w:type="spellEnd"/>
            <w:r w:rsidR="007748F0">
              <w:rPr>
                <w:rStyle w:val="Tag"/>
                <w:lang w:val="en-GB"/>
              </w:rPr>
              <w:t xml:space="preserve"> </w:t>
            </w:r>
            <w:r>
              <w:rPr>
                <w:rStyle w:val="Tag"/>
                <w:lang w:val="en-GB"/>
              </w:rPr>
              <w:t>&lt;/201&gt;&lt;202&gt;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&lt;/202&gt;</w:t>
            </w:r>
          </w:p>
        </w:tc>
      </w:tr>
      <w:tr w:rsidR="00AA4257" w14:paraId="712C3EE2" w14:textId="77777777" w:rsidTr="0086493F">
        <w:tc>
          <w:tcPr>
            <w:tcW w:w="0" w:type="auto"/>
            <w:shd w:val="clear" w:color="auto" w:fill="FFFFFF"/>
          </w:tcPr>
          <w:p w14:paraId="7243FB62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788</w:t>
            </w:r>
            <w:r>
              <w:rPr>
                <w:rStyle w:val="TransUnitID"/>
                <w:lang w:val="en-GB"/>
              </w:rPr>
              <w:t>8f8aa8d7-c750-4449-bd20-88376b61cf85</w:t>
            </w:r>
          </w:p>
        </w:tc>
        <w:tc>
          <w:tcPr>
            <w:tcW w:w="0" w:type="auto"/>
            <w:shd w:val="clear" w:color="auto" w:fill="FFFFFF"/>
          </w:tcPr>
          <w:p w14:paraId="350FD8A9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BF7A130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SIZE:</w:t>
            </w:r>
          </w:p>
        </w:tc>
        <w:tc>
          <w:tcPr>
            <w:tcW w:w="6228" w:type="dxa"/>
            <w:shd w:val="clear" w:color="auto" w:fill="FFFFFF"/>
          </w:tcPr>
          <w:p w14:paraId="25EF8774" w14:textId="5E2BFB3D" w:rsidR="00AA4257" w:rsidRDefault="00AA4257" w:rsidP="00AA4257">
            <w:r>
              <w:rPr>
                <w:lang w:val="en-GB"/>
              </w:rPr>
              <w:t>SIZE:</w:t>
            </w:r>
          </w:p>
        </w:tc>
      </w:tr>
      <w:tr w:rsidR="00AA4257" w14:paraId="1C8865E3" w14:textId="77777777" w:rsidTr="0086493F">
        <w:tc>
          <w:tcPr>
            <w:tcW w:w="0" w:type="auto"/>
            <w:shd w:val="clear" w:color="auto" w:fill="FFFFFF"/>
          </w:tcPr>
          <w:p w14:paraId="49756AD3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789</w:t>
            </w:r>
            <w:r>
              <w:rPr>
                <w:rStyle w:val="TransUnitID"/>
                <w:lang w:val="en-GB"/>
              </w:rPr>
              <w:t>96e1ccde-17d9-44d0-bb91-d89d1c6dc0e8</w:t>
            </w:r>
          </w:p>
        </w:tc>
        <w:tc>
          <w:tcPr>
            <w:tcW w:w="0" w:type="auto"/>
            <w:shd w:val="clear" w:color="auto" w:fill="FFFFFF"/>
          </w:tcPr>
          <w:p w14:paraId="388FEAE8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433A059" w14:textId="071220EE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&lt;204&gt;</w:t>
            </w:r>
            <w:del w:id="179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80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&lt;/204&gt;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&lt;205&gt;</w:t>
            </w:r>
            <w:del w:id="181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82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&lt;206&gt;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&lt;/206&gt;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&lt;207&gt;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&lt;/207&gt;</w:t>
            </w:r>
          </w:p>
        </w:tc>
        <w:tc>
          <w:tcPr>
            <w:tcW w:w="6228" w:type="dxa"/>
            <w:shd w:val="clear" w:color="auto" w:fill="FFFFFF"/>
          </w:tcPr>
          <w:p w14:paraId="4B9B368C" w14:textId="12FFDB8B" w:rsidR="00AA4257" w:rsidRDefault="00AA4257" w:rsidP="00AA4257"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&lt;204&gt;</w:t>
            </w:r>
            <w:del w:id="183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84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&lt;/204&gt;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&lt;205&gt;</w:t>
            </w:r>
            <w:del w:id="185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86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&lt;206&gt;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&lt;/206&gt;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&lt;207&gt;</w:t>
            </w:r>
            <w:r>
              <w:rPr>
                <w:lang w:val="en-GB"/>
              </w:rPr>
              <w:t>LIVE:</w:t>
            </w:r>
            <w:r>
              <w:rPr>
                <w:rStyle w:val="Tag"/>
                <w:lang w:val="en-GB"/>
              </w:rPr>
              <w:t>&lt;/207&gt;</w:t>
            </w:r>
          </w:p>
        </w:tc>
      </w:tr>
      <w:tr w:rsidR="00AA4257" w14:paraId="0844E7B9" w14:textId="77777777" w:rsidTr="0086493F">
        <w:tc>
          <w:tcPr>
            <w:tcW w:w="0" w:type="auto"/>
            <w:shd w:val="clear" w:color="auto" w:fill="FFFFFF"/>
          </w:tcPr>
          <w:p w14:paraId="37B984D1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790</w:t>
            </w:r>
            <w:r>
              <w:rPr>
                <w:rStyle w:val="TransUnitID"/>
                <w:lang w:val="en-GB"/>
              </w:rPr>
              <w:t>9aa2640c-6501-42df-aa23-e5e7876577b6</w:t>
            </w:r>
          </w:p>
        </w:tc>
        <w:tc>
          <w:tcPr>
            <w:tcW w:w="0" w:type="auto"/>
            <w:shd w:val="clear" w:color="auto" w:fill="FFFFFF"/>
          </w:tcPr>
          <w:p w14:paraId="6329071D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802BE6D" w14:textId="4DF4B9AC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&lt;208&gt;</w:t>
            </w:r>
            <w:del w:id="187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88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&lt;/208&gt;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&lt;209&gt;</w:t>
            </w:r>
            <w:del w:id="189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90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&lt;211&gt;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&lt;/211&gt;</w:t>
            </w:r>
          </w:p>
        </w:tc>
        <w:tc>
          <w:tcPr>
            <w:tcW w:w="6228" w:type="dxa"/>
            <w:shd w:val="clear" w:color="auto" w:fill="FFFFFF"/>
          </w:tcPr>
          <w:p w14:paraId="5C501BBC" w14:textId="1E24FBC1" w:rsidR="00AA4257" w:rsidRDefault="00AA4257" w:rsidP="00AA4257">
            <w:r>
              <w:rPr>
                <w:lang w:val="en-GB"/>
              </w:rPr>
              <w:t>14</w:t>
            </w:r>
            <w:r>
              <w:rPr>
                <w:rStyle w:val="Tag"/>
                <w:lang w:val="en-GB"/>
              </w:rPr>
              <w:t>&lt;208&gt;</w:t>
            </w:r>
            <w:del w:id="191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92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&lt;/208&gt;</w:t>
            </w:r>
            <w:r>
              <w:rPr>
                <w:lang w:val="en-GB"/>
              </w:rPr>
              <w:t xml:space="preserve"> x 8.5</w:t>
            </w:r>
            <w:r>
              <w:rPr>
                <w:rStyle w:val="Tag"/>
                <w:lang w:val="en-GB"/>
              </w:rPr>
              <w:t>&lt;209&gt;</w:t>
            </w:r>
            <w:del w:id="193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94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&lt;/209&gt;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&lt;211&gt;</w:t>
            </w:r>
            <w:r>
              <w:rPr>
                <w:lang w:val="en-GB"/>
              </w:rPr>
              <w:t>BLEED:</w:t>
            </w:r>
            <w:r>
              <w:rPr>
                <w:rStyle w:val="Tag"/>
                <w:lang w:val="en-GB"/>
              </w:rPr>
              <w:t>&lt;/211&gt;</w:t>
            </w:r>
          </w:p>
        </w:tc>
      </w:tr>
      <w:tr w:rsidR="00AA4257" w14:paraId="7575CB34" w14:textId="77777777" w:rsidTr="0086493F">
        <w:tc>
          <w:tcPr>
            <w:tcW w:w="0" w:type="auto"/>
            <w:shd w:val="clear" w:color="auto" w:fill="FFFFFF"/>
          </w:tcPr>
          <w:p w14:paraId="567A5150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791</w:t>
            </w:r>
            <w:r>
              <w:rPr>
                <w:rStyle w:val="TransUnitID"/>
                <w:lang w:val="en-GB"/>
              </w:rPr>
              <w:t>3afbdf56-a061-4382-a53b-d274fb4931de</w:t>
            </w:r>
          </w:p>
        </w:tc>
        <w:tc>
          <w:tcPr>
            <w:tcW w:w="0" w:type="auto"/>
            <w:shd w:val="clear" w:color="auto" w:fill="FFFFFF"/>
          </w:tcPr>
          <w:p w14:paraId="2D8E513D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47CF6F92" w14:textId="6592F8BF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&lt;212&gt;</w:t>
            </w:r>
            <w:del w:id="195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96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&lt;/212&gt;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&lt;214&gt;</w:t>
            </w:r>
            <w:r>
              <w:rPr>
                <w:lang w:val="en-GB"/>
              </w:rPr>
              <w:t>BUILT AT:</w:t>
            </w:r>
            <w:r>
              <w:rPr>
                <w:rStyle w:val="Tag"/>
                <w:lang w:val="en-GB"/>
              </w:rPr>
              <w:t>&lt;/214&gt;</w:t>
            </w:r>
          </w:p>
        </w:tc>
        <w:tc>
          <w:tcPr>
            <w:tcW w:w="6228" w:type="dxa"/>
            <w:shd w:val="clear" w:color="auto" w:fill="FFFFFF"/>
          </w:tcPr>
          <w:p w14:paraId="7BF808C8" w14:textId="5D9FBEDD" w:rsidR="00AA4257" w:rsidRDefault="00AA4257" w:rsidP="00AA4257">
            <w:r>
              <w:rPr>
                <w:lang w:val="en-GB"/>
              </w:rPr>
              <w:t>0.125</w:t>
            </w:r>
            <w:r>
              <w:rPr>
                <w:rStyle w:val="Tag"/>
                <w:lang w:val="en-GB"/>
              </w:rPr>
              <w:t>&lt;212&gt;</w:t>
            </w:r>
            <w:del w:id="197" w:author="SK V" w:date="2022-05-09T06:41:00Z">
              <w:r w:rsidDel="001B46FB">
                <w:rPr>
                  <w:lang w:val="en-GB"/>
                </w:rPr>
                <w:delText>"</w:delText>
              </w:r>
            </w:del>
            <w:ins w:id="198" w:author="SK V" w:date="2022-05-09T06:41:00Z">
              <w:r w:rsidR="001B46FB">
                <w:rPr>
                  <w:lang w:val="en-GB"/>
                </w:rPr>
                <w:t>”</w:t>
              </w:r>
            </w:ins>
            <w:r>
              <w:rPr>
                <w:rStyle w:val="Tag"/>
                <w:lang w:val="en-GB"/>
              </w:rPr>
              <w:t>&lt;/212&gt;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&lt;214&gt;</w:t>
            </w:r>
            <w:ins w:id="199" w:author="SK V" w:date="2022-05-09T06:43:00Z">
              <w:r w:rsidR="00472FF3">
                <w:t xml:space="preserve">UA NTAWM </w:t>
              </w:r>
            </w:ins>
            <w:del w:id="200" w:author="SK V" w:date="2022-05-09T06:43:00Z">
              <w:r w:rsidDel="00472FF3">
                <w:rPr>
                  <w:lang w:val="en-GB"/>
                </w:rPr>
                <w:delText>BUILT AT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&lt;/214&gt;</w:t>
            </w:r>
          </w:p>
        </w:tc>
      </w:tr>
      <w:tr w:rsidR="00AA4257" w14:paraId="334327A9" w14:textId="77777777" w:rsidTr="0086493F">
        <w:tc>
          <w:tcPr>
            <w:tcW w:w="0" w:type="auto"/>
            <w:shd w:val="clear" w:color="auto" w:fill="FFFFFF"/>
          </w:tcPr>
          <w:p w14:paraId="43016F1E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792</w:t>
            </w:r>
            <w:r>
              <w:rPr>
                <w:rStyle w:val="TransUnitID"/>
                <w:lang w:val="en-GB"/>
              </w:rPr>
              <w:t>a71a4414-244d-4a11-800c-ed84623bb805</w:t>
            </w:r>
          </w:p>
        </w:tc>
        <w:tc>
          <w:tcPr>
            <w:tcW w:w="0" w:type="auto"/>
            <w:shd w:val="clear" w:color="auto" w:fill="FFFFFF"/>
          </w:tcPr>
          <w:p w14:paraId="2910BB06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01E3A8F4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&lt;215&gt;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&lt;216&gt;</w:t>
            </w:r>
            <w:r>
              <w:rPr>
                <w:lang w:val="en-GB"/>
              </w:rPr>
              <w:t>COLORS:</w:t>
            </w:r>
            <w:r>
              <w:rPr>
                <w:rStyle w:val="Tag"/>
                <w:lang w:val="en-GB"/>
              </w:rPr>
              <w:t>&lt;/216&gt;</w:t>
            </w:r>
          </w:p>
        </w:tc>
        <w:tc>
          <w:tcPr>
            <w:tcW w:w="6228" w:type="dxa"/>
            <w:shd w:val="clear" w:color="auto" w:fill="FFFFFF"/>
          </w:tcPr>
          <w:p w14:paraId="15D54EF7" w14:textId="57FBF262" w:rsidR="00AA4257" w:rsidRDefault="00AA4257" w:rsidP="00AA4257">
            <w:r>
              <w:rPr>
                <w:lang w:val="en-GB"/>
              </w:rPr>
              <w:t>100% </w:t>
            </w:r>
            <w:r>
              <w:rPr>
                <w:rStyle w:val="Tag"/>
                <w:lang w:val="en-GB"/>
              </w:rPr>
              <w:t>&lt;215&gt;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&lt;216&gt;</w:t>
            </w:r>
            <w:r w:rsidR="007748F0">
              <w:rPr>
                <w:lang w:val="en-GB"/>
              </w:rPr>
              <w:t>COV XIM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&lt;/216&gt;</w:t>
            </w:r>
          </w:p>
        </w:tc>
      </w:tr>
      <w:tr w:rsidR="00AA4257" w14:paraId="470CA354" w14:textId="77777777" w:rsidTr="0086493F">
        <w:tc>
          <w:tcPr>
            <w:tcW w:w="0" w:type="auto"/>
            <w:shd w:val="clear" w:color="auto" w:fill="FFFFFF"/>
          </w:tcPr>
          <w:p w14:paraId="32554547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793</w:t>
            </w:r>
            <w:r>
              <w:rPr>
                <w:rStyle w:val="TransUnitID"/>
                <w:lang w:val="en-GB"/>
              </w:rPr>
              <w:t>8704db13-5c32-402e-a9c0-45230f417ed2</w:t>
            </w:r>
          </w:p>
        </w:tc>
        <w:tc>
          <w:tcPr>
            <w:tcW w:w="0" w:type="auto"/>
            <w:shd w:val="clear" w:color="auto" w:fill="FFFFFF"/>
          </w:tcPr>
          <w:p w14:paraId="0C4F8831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22879A5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PMS 2627</w:t>
            </w:r>
          </w:p>
        </w:tc>
        <w:tc>
          <w:tcPr>
            <w:tcW w:w="6228" w:type="dxa"/>
            <w:shd w:val="clear" w:color="auto" w:fill="FFFFFF"/>
          </w:tcPr>
          <w:p w14:paraId="45CF9179" w14:textId="09E1CC41" w:rsidR="00AA4257" w:rsidRDefault="00AA4257" w:rsidP="00AA4257">
            <w:r>
              <w:rPr>
                <w:lang w:val="en-GB"/>
              </w:rPr>
              <w:t>PMS 2627</w:t>
            </w:r>
          </w:p>
        </w:tc>
      </w:tr>
      <w:tr w:rsidR="00AA4257" w14:paraId="518BD590" w14:textId="77777777" w:rsidTr="0086493F">
        <w:tc>
          <w:tcPr>
            <w:tcW w:w="0" w:type="auto"/>
            <w:shd w:val="clear" w:color="auto" w:fill="FFFFFF"/>
          </w:tcPr>
          <w:p w14:paraId="4AE29539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794</w:t>
            </w:r>
            <w:r>
              <w:rPr>
                <w:rStyle w:val="TransUnitID"/>
                <w:lang w:val="en-GB"/>
              </w:rPr>
              <w:t>caafd3c2-80da-432d-9fef-089950bab9c5</w:t>
            </w:r>
          </w:p>
        </w:tc>
        <w:tc>
          <w:tcPr>
            <w:tcW w:w="0" w:type="auto"/>
            <w:shd w:val="clear" w:color="auto" w:fill="FFFFFF"/>
          </w:tcPr>
          <w:p w14:paraId="71837F06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CAD08C8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KNOCK#:</w:t>
            </w:r>
          </w:p>
        </w:tc>
        <w:tc>
          <w:tcPr>
            <w:tcW w:w="6228" w:type="dxa"/>
            <w:shd w:val="clear" w:color="auto" w:fill="FFFFFF"/>
          </w:tcPr>
          <w:p w14:paraId="7536C761" w14:textId="707821CF" w:rsidR="00AA4257" w:rsidRDefault="00AA4257" w:rsidP="00AA4257">
            <w:r>
              <w:rPr>
                <w:lang w:val="en-GB"/>
              </w:rPr>
              <w:t>KNOCK#:</w:t>
            </w:r>
          </w:p>
        </w:tc>
      </w:tr>
      <w:tr w:rsidR="00AA4257" w14:paraId="496D0BBC" w14:textId="77777777" w:rsidTr="0086493F">
        <w:tc>
          <w:tcPr>
            <w:tcW w:w="0" w:type="auto"/>
            <w:shd w:val="clear" w:color="auto" w:fill="FFFFFF"/>
          </w:tcPr>
          <w:p w14:paraId="7C8CE2EE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795</w:t>
            </w:r>
            <w:r>
              <w:rPr>
                <w:rStyle w:val="TransUnitID"/>
                <w:lang w:val="en-GB"/>
              </w:rPr>
              <w:t>b7854696-573d-41c0-a065-d48a0299ccaa</w:t>
            </w:r>
          </w:p>
        </w:tc>
        <w:tc>
          <w:tcPr>
            <w:tcW w:w="0" w:type="auto"/>
            <w:shd w:val="clear" w:color="auto" w:fill="FFFFFF"/>
          </w:tcPr>
          <w:p w14:paraId="43EABAB3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F0930C8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&lt;218&gt;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&lt;219&gt;</w:t>
            </w:r>
            <w:r>
              <w:rPr>
                <w:lang w:val="en-GB"/>
              </w:rPr>
              <w:t>EDITED:</w:t>
            </w:r>
            <w:r>
              <w:rPr>
                <w:rStyle w:val="Tag"/>
                <w:lang w:val="en-GB"/>
              </w:rPr>
              <w:t>&lt;/219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&lt;220&gt;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&lt;221&gt;</w:t>
            </w:r>
            <w:r>
              <w:rPr>
                <w:lang w:val="en-GB"/>
              </w:rPr>
              <w:t>By:</w:t>
            </w:r>
            <w:r>
              <w:rPr>
                <w:rStyle w:val="Tag"/>
                <w:lang w:val="en-GB"/>
              </w:rPr>
              <w:t>&lt;/221&gt;</w:t>
            </w:r>
          </w:p>
        </w:tc>
        <w:tc>
          <w:tcPr>
            <w:tcW w:w="6228" w:type="dxa"/>
            <w:shd w:val="clear" w:color="auto" w:fill="FFFFFF"/>
          </w:tcPr>
          <w:p w14:paraId="3EA134A2" w14:textId="09F84341" w:rsidR="00AA4257" w:rsidRDefault="00AA4257" w:rsidP="00AA4257">
            <w:r>
              <w:rPr>
                <w:lang w:val="en-GB"/>
              </w:rPr>
              <w:t>202560 </w:t>
            </w:r>
            <w:r>
              <w:rPr>
                <w:rStyle w:val="Tag"/>
                <w:lang w:val="en-GB"/>
              </w:rPr>
              <w:t>&lt;218&gt;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&lt;/218&gt;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&lt;219&gt;</w:t>
            </w:r>
            <w:ins w:id="201" w:author="SK V" w:date="2022-05-09T06:43:00Z">
              <w:r w:rsidR="00472FF3">
                <w:rPr>
                  <w:rStyle w:val="Tag"/>
                  <w:lang w:val="en-GB"/>
                </w:rPr>
                <w:t xml:space="preserve">KHO </w:t>
              </w:r>
            </w:ins>
            <w:del w:id="202" w:author="SK V" w:date="2022-05-09T06:43:00Z">
              <w:r w:rsidDel="00472FF3">
                <w:rPr>
                  <w:lang w:val="en-GB"/>
                </w:rPr>
                <w:delText>EDITED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&lt;/219</w:t>
            </w:r>
            <w:proofErr w:type="gramStart"/>
            <w:r>
              <w:rPr>
                <w:rStyle w:val="Tag"/>
                <w:lang w:val="en-GB"/>
              </w:rPr>
              <w:t>&gt;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21}{22} </w:t>
            </w:r>
            <w:r>
              <w:rPr>
                <w:rStyle w:val="Tag"/>
                <w:lang w:val="en-GB"/>
              </w:rPr>
              <w:t>&lt;220&gt;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&lt;/220&gt;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&lt;221&gt;</w:t>
            </w:r>
            <w:r w:rsidR="007748F0">
              <w:rPr>
                <w:lang w:val="en-GB"/>
              </w:rPr>
              <w:t xml:space="preserve">Los </w:t>
            </w:r>
            <w:proofErr w:type="spellStart"/>
            <w:r w:rsidR="007748F0">
              <w:rPr>
                <w:lang w:val="en-GB"/>
              </w:rPr>
              <w:t>ntawm</w:t>
            </w:r>
            <w:proofErr w:type="spellEnd"/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&lt;/221&gt;</w:t>
            </w:r>
          </w:p>
        </w:tc>
      </w:tr>
      <w:tr w:rsidR="00AA4257" w14:paraId="0BDF23D7" w14:textId="77777777" w:rsidTr="0086493F">
        <w:tc>
          <w:tcPr>
            <w:tcW w:w="0" w:type="auto"/>
            <w:shd w:val="clear" w:color="auto" w:fill="FFFFFF"/>
          </w:tcPr>
          <w:p w14:paraId="7767FFD0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796</w:t>
            </w:r>
            <w:r>
              <w:rPr>
                <w:rStyle w:val="TransUnitID"/>
                <w:lang w:val="en-GB"/>
              </w:rPr>
              <w:t>d04f0564-79e4-45a9-a52b-55b103298215</w:t>
            </w:r>
          </w:p>
        </w:tc>
        <w:tc>
          <w:tcPr>
            <w:tcW w:w="0" w:type="auto"/>
            <w:shd w:val="clear" w:color="auto" w:fill="FFFFFF"/>
          </w:tcPr>
          <w:p w14:paraId="6BCDCA91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0E10E31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CONTACT:</w:t>
            </w:r>
          </w:p>
        </w:tc>
        <w:tc>
          <w:tcPr>
            <w:tcW w:w="6228" w:type="dxa"/>
            <w:shd w:val="clear" w:color="auto" w:fill="FFFFFF"/>
          </w:tcPr>
          <w:p w14:paraId="64EA4ED5" w14:textId="6DE27A83" w:rsidR="00AA4257" w:rsidRDefault="007748F0" w:rsidP="00AA4257">
            <w:r>
              <w:rPr>
                <w:lang w:val="en-GB"/>
              </w:rPr>
              <w:t>HU TAU RAU</w:t>
            </w:r>
            <w:r w:rsidR="00AA4257">
              <w:rPr>
                <w:lang w:val="en-GB"/>
              </w:rPr>
              <w:t>:</w:t>
            </w:r>
          </w:p>
        </w:tc>
      </w:tr>
      <w:tr w:rsidR="00AA4257" w14:paraId="70E55616" w14:textId="77777777" w:rsidTr="0086493F">
        <w:tc>
          <w:tcPr>
            <w:tcW w:w="0" w:type="auto"/>
            <w:shd w:val="clear" w:color="auto" w:fill="FFFFFF"/>
          </w:tcPr>
          <w:p w14:paraId="0A6E9626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797</w:t>
            </w:r>
            <w:r>
              <w:rPr>
                <w:rStyle w:val="TransUnitID"/>
                <w:lang w:val="en-GB"/>
              </w:rPr>
              <w:t>ebce3042-97e3-4b25-9bdc-c471cc5cfe19</w:t>
            </w:r>
          </w:p>
        </w:tc>
        <w:tc>
          <w:tcPr>
            <w:tcW w:w="0" w:type="auto"/>
            <w:shd w:val="clear" w:color="auto" w:fill="FFFFFF"/>
          </w:tcPr>
          <w:p w14:paraId="4F82D545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693C8B03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&lt;223&gt;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&lt;224&gt;</w:t>
            </w:r>
            <w:r>
              <w:rPr>
                <w:lang w:val="en-GB"/>
              </w:rPr>
              <w:t>SET DATE:</w:t>
            </w:r>
            <w:r>
              <w:rPr>
                <w:rStyle w:val="Tag"/>
                <w:lang w:val="en-GB"/>
              </w:rPr>
              <w:t>&lt;/224&gt;</w:t>
            </w:r>
          </w:p>
        </w:tc>
        <w:tc>
          <w:tcPr>
            <w:tcW w:w="6228" w:type="dxa"/>
            <w:shd w:val="clear" w:color="auto" w:fill="FFFFFF"/>
          </w:tcPr>
          <w:p w14:paraId="52ADCEDA" w14:textId="5B0BE9B2" w:rsidR="00AA4257" w:rsidRDefault="00AA4257" w:rsidP="00AA4257">
            <w:r>
              <w:rPr>
                <w:lang w:val="en-GB"/>
              </w:rPr>
              <w:t>Olivia.Gardner@KNOCKinc.com </w:t>
            </w:r>
            <w:r>
              <w:rPr>
                <w:rStyle w:val="Tag"/>
                <w:lang w:val="en-GB"/>
              </w:rPr>
              <w:t>&lt;223&gt;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&lt;/223&gt;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&lt;224&gt;</w:t>
            </w:r>
            <w:ins w:id="203" w:author="SK V" w:date="2022-05-09T06:51:00Z">
              <w:r w:rsidR="00626E99">
                <w:rPr>
                  <w:rStyle w:val="Tag"/>
                  <w:lang w:val="en-GB"/>
                </w:rPr>
                <w:t xml:space="preserve">TEEM HNUB </w:t>
              </w:r>
            </w:ins>
            <w:del w:id="204" w:author="SK V" w:date="2022-05-09T06:51:00Z">
              <w:r w:rsidDel="00626E99">
                <w:rPr>
                  <w:lang w:val="en-GB"/>
                </w:rPr>
                <w:delText>SET DATE</w:delText>
              </w:r>
            </w:del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&lt;/224&gt;</w:t>
            </w:r>
          </w:p>
        </w:tc>
      </w:tr>
      <w:tr w:rsidR="00AA4257" w14:paraId="4F525841" w14:textId="77777777" w:rsidTr="0086493F">
        <w:tc>
          <w:tcPr>
            <w:tcW w:w="0" w:type="auto"/>
            <w:shd w:val="clear" w:color="auto" w:fill="FFFFFF"/>
          </w:tcPr>
          <w:p w14:paraId="2924827B" w14:textId="77777777" w:rsidR="00AA4257" w:rsidRDefault="00AA4257" w:rsidP="00AA425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798</w:t>
            </w:r>
            <w:r>
              <w:rPr>
                <w:rStyle w:val="TransUnitID"/>
                <w:lang w:val="en-GB"/>
              </w:rPr>
              <w:t>ebce3042-97e3-4b25-9bdc-c471cc5cfe19</w:t>
            </w:r>
          </w:p>
        </w:tc>
        <w:tc>
          <w:tcPr>
            <w:tcW w:w="0" w:type="auto"/>
            <w:shd w:val="clear" w:color="auto" w:fill="FFFFFF"/>
          </w:tcPr>
          <w:p w14:paraId="78AE5F27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4855D64" w14:textId="77777777" w:rsidR="00AA4257" w:rsidRDefault="00AA4257" w:rsidP="00AA4257">
            <w:pPr>
              <w:rPr>
                <w:lang w:val="en-GB"/>
              </w:rPr>
            </w:pPr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&lt;225&gt;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&lt;226&gt;</w:t>
            </w:r>
            <w:r>
              <w:rPr>
                <w:lang w:val="en-GB"/>
              </w:rPr>
              <w:t>NOTES:</w:t>
            </w:r>
            <w:r>
              <w:rPr>
                <w:rStyle w:val="Tag"/>
                <w:lang w:val="en-GB"/>
              </w:rPr>
              <w:t>&lt;/226&gt;</w:t>
            </w:r>
          </w:p>
        </w:tc>
        <w:tc>
          <w:tcPr>
            <w:tcW w:w="6228" w:type="dxa"/>
            <w:shd w:val="clear" w:color="auto" w:fill="FFFFFF"/>
          </w:tcPr>
          <w:p w14:paraId="1B5CB9D8" w14:textId="55A37AA2" w:rsidR="00AA4257" w:rsidRDefault="00AA4257" w:rsidP="00AA4257">
            <w:r>
              <w:rPr>
                <w:lang w:val="en-GB"/>
              </w:rPr>
              <w:t>? </w:t>
            </w:r>
            <w:r>
              <w:rPr>
                <w:rStyle w:val="Tag"/>
                <w:lang w:val="en-GB"/>
              </w:rPr>
              <w:t>&lt;225&gt;</w:t>
            </w:r>
            <w:r>
              <w:rPr>
                <w:lang w:val="en-GB"/>
              </w:rPr>
              <w:t>|</w:t>
            </w:r>
            <w:r>
              <w:rPr>
                <w:rStyle w:val="Tag"/>
                <w:lang w:val="en-GB"/>
              </w:rPr>
              <w:t>&lt;/225&gt;</w:t>
            </w:r>
            <w:r>
              <w:rPr>
                <w:lang w:val="en-GB"/>
              </w:rPr>
              <w:t> </w:t>
            </w:r>
            <w:r>
              <w:rPr>
                <w:rStyle w:val="Tag"/>
                <w:lang w:val="en-GB"/>
              </w:rPr>
              <w:t>&lt;226&gt;</w:t>
            </w:r>
            <w:ins w:id="205" w:author="SK V" w:date="2022-05-09T06:43:00Z">
              <w:r w:rsidR="00472FF3">
                <w:rPr>
                  <w:rStyle w:val="Tag"/>
                  <w:lang w:val="en-GB"/>
                </w:rPr>
                <w:t>S</w:t>
              </w:r>
            </w:ins>
            <w:ins w:id="206" w:author="SK V" w:date="2022-05-09T06:44:00Z">
              <w:r w:rsidR="00472FF3">
                <w:rPr>
                  <w:rStyle w:val="Tag"/>
                  <w:lang w:val="en-GB"/>
                </w:rPr>
                <w:t xml:space="preserve">AU </w:t>
              </w:r>
            </w:ins>
            <w:del w:id="207" w:author="SK V" w:date="2022-05-09T06:44:00Z">
              <w:r w:rsidR="007748F0" w:rsidDel="00472FF3">
                <w:delText>NCO</w:delText>
              </w:r>
            </w:del>
            <w:r w:rsidR="007748F0">
              <w:t xml:space="preserve"> TSEG</w:t>
            </w:r>
            <w:r>
              <w:rPr>
                <w:lang w:val="en-GB"/>
              </w:rPr>
              <w:t>:</w:t>
            </w:r>
            <w:r>
              <w:rPr>
                <w:rStyle w:val="Tag"/>
                <w:lang w:val="en-GB"/>
              </w:rPr>
              <w:t>&lt;/226&gt;</w:t>
            </w:r>
          </w:p>
        </w:tc>
      </w:tr>
      <w:tr w:rsidR="007A0507" w14:paraId="3763BA95" w14:textId="77777777" w:rsidTr="0086493F">
        <w:tc>
          <w:tcPr>
            <w:tcW w:w="0" w:type="auto"/>
            <w:shd w:val="clear" w:color="auto" w:fill="FFFFFF"/>
          </w:tcPr>
          <w:p w14:paraId="251085B7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799</w:t>
            </w:r>
            <w:r>
              <w:rPr>
                <w:rStyle w:val="TransUnitID"/>
                <w:lang w:val="en-GB"/>
              </w:rPr>
              <w:t>ebce3042-97e3-4b25-9bdc-c471cc5cfe19</w:t>
            </w:r>
          </w:p>
        </w:tc>
        <w:tc>
          <w:tcPr>
            <w:tcW w:w="0" w:type="auto"/>
            <w:shd w:val="clear" w:color="auto" w:fill="FFFFFF"/>
          </w:tcPr>
          <w:p w14:paraId="05E677A1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5880D2A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6228" w:type="dxa"/>
            <w:shd w:val="clear" w:color="auto" w:fill="FFFFFF"/>
          </w:tcPr>
          <w:p w14:paraId="7F6DEE81" w14:textId="3B2999AC" w:rsidR="007A0507" w:rsidRDefault="007A0507" w:rsidP="007A0507">
            <w:r>
              <w:rPr>
                <w:lang w:val="en-GB"/>
              </w:rPr>
              <w:t>?</w:t>
            </w:r>
          </w:p>
        </w:tc>
      </w:tr>
      <w:tr w:rsidR="007A0507" w14:paraId="132CC7B3" w14:textId="77777777" w:rsidTr="0086493F">
        <w:tc>
          <w:tcPr>
            <w:tcW w:w="0" w:type="auto"/>
            <w:shd w:val="clear" w:color="auto" w:fill="FFFFFF"/>
          </w:tcPr>
          <w:p w14:paraId="07F9B961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800</w:t>
            </w:r>
            <w:r>
              <w:rPr>
                <w:rStyle w:val="TransUnitID"/>
                <w:lang w:val="en-GB"/>
              </w:rPr>
              <w:t>77d6b81c-6497-4816-a847-45b38761ed08</w:t>
            </w:r>
          </w:p>
        </w:tc>
        <w:tc>
          <w:tcPr>
            <w:tcW w:w="0" w:type="auto"/>
            <w:shd w:val="clear" w:color="auto" w:fill="FFFFFF"/>
          </w:tcPr>
          <w:p w14:paraId="12496A2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579F837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FONTS:</w:t>
            </w:r>
          </w:p>
        </w:tc>
        <w:tc>
          <w:tcPr>
            <w:tcW w:w="6228" w:type="dxa"/>
            <w:shd w:val="clear" w:color="auto" w:fill="FFFFFF"/>
          </w:tcPr>
          <w:p w14:paraId="53342999" w14:textId="1E369B8B" w:rsidR="007A0507" w:rsidRDefault="007748F0" w:rsidP="007A0507">
            <w:r>
              <w:rPr>
                <w:lang w:val="en-GB"/>
              </w:rPr>
              <w:t>HOM NTAWV</w:t>
            </w:r>
            <w:r w:rsidR="007A0507">
              <w:rPr>
                <w:lang w:val="en-GB"/>
              </w:rPr>
              <w:t>:</w:t>
            </w:r>
          </w:p>
        </w:tc>
      </w:tr>
      <w:tr w:rsidR="007A0507" w14:paraId="7B260701" w14:textId="77777777" w:rsidTr="0086493F">
        <w:tc>
          <w:tcPr>
            <w:tcW w:w="0" w:type="auto"/>
            <w:shd w:val="clear" w:color="auto" w:fill="FFFFFF"/>
          </w:tcPr>
          <w:p w14:paraId="37F5CDD5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801</w:t>
            </w:r>
            <w:r>
              <w:rPr>
                <w:rStyle w:val="TransUnitID"/>
                <w:lang w:val="en-GB"/>
              </w:rPr>
              <w:t>3e3d2465-8dbe-407d-853c-fb299ca9b89d</w:t>
            </w:r>
          </w:p>
        </w:tc>
        <w:tc>
          <w:tcPr>
            <w:tcW w:w="0" w:type="auto"/>
            <w:shd w:val="clear" w:color="auto" w:fill="FFFFFF"/>
          </w:tcPr>
          <w:p w14:paraId="6BE639D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7A47038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KNOCK Regular, KNOCK Bold,</w:t>
            </w:r>
          </w:p>
        </w:tc>
        <w:tc>
          <w:tcPr>
            <w:tcW w:w="6228" w:type="dxa"/>
            <w:shd w:val="clear" w:color="auto" w:fill="FFFFFF"/>
          </w:tcPr>
          <w:p w14:paraId="115EC130" w14:textId="34948255" w:rsidR="007A0507" w:rsidRDefault="007A0507" w:rsidP="007A0507">
            <w:r>
              <w:rPr>
                <w:lang w:val="en-GB"/>
              </w:rPr>
              <w:t xml:space="preserve">KNOCK </w:t>
            </w:r>
            <w:r w:rsidR="007748F0">
              <w:rPr>
                <w:lang w:val="en-GB"/>
              </w:rPr>
              <w:t>Regular</w:t>
            </w:r>
            <w:r>
              <w:rPr>
                <w:lang w:val="en-GB"/>
              </w:rPr>
              <w:t>, KNOCK Bold,</w:t>
            </w:r>
          </w:p>
        </w:tc>
      </w:tr>
      <w:tr w:rsidR="007A0507" w14:paraId="30086293" w14:textId="77777777" w:rsidTr="0086493F">
        <w:tc>
          <w:tcPr>
            <w:tcW w:w="0" w:type="auto"/>
            <w:shd w:val="clear" w:color="auto" w:fill="FFFFFF"/>
          </w:tcPr>
          <w:p w14:paraId="7CE7B6E2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802</w:t>
            </w:r>
            <w:r>
              <w:rPr>
                <w:rStyle w:val="TransUnitID"/>
                <w:lang w:val="en-GB"/>
              </w:rPr>
              <w:t>03f29f00-fcc5-4d63-b9a1-c7cf636a480c</w:t>
            </w:r>
          </w:p>
        </w:tc>
        <w:tc>
          <w:tcPr>
            <w:tcW w:w="0" w:type="auto"/>
            <w:shd w:val="clear" w:color="auto" w:fill="FFFFFF"/>
          </w:tcPr>
          <w:p w14:paraId="605FF050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5B9322C6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Light,</w:t>
            </w:r>
          </w:p>
        </w:tc>
        <w:tc>
          <w:tcPr>
            <w:tcW w:w="6228" w:type="dxa"/>
            <w:shd w:val="clear" w:color="auto" w:fill="FFFFFF"/>
          </w:tcPr>
          <w:p w14:paraId="36A9ED7B" w14:textId="25B7F646" w:rsidR="007A0507" w:rsidRDefault="007A0507" w:rsidP="007A0507">
            <w:r>
              <w:rPr>
                <w:lang w:val="en-GB"/>
              </w:rPr>
              <w:t xml:space="preserve">Myriad Pro </w:t>
            </w:r>
            <w:r w:rsidR="007748F0">
              <w:rPr>
                <w:lang w:val="en-GB"/>
              </w:rPr>
              <w:t>Light</w:t>
            </w:r>
            <w:r>
              <w:rPr>
                <w:lang w:val="en-GB"/>
              </w:rPr>
              <w:t>,</w:t>
            </w:r>
          </w:p>
        </w:tc>
      </w:tr>
      <w:tr w:rsidR="007A0507" w14:paraId="41684EC0" w14:textId="77777777" w:rsidTr="0086493F">
        <w:tc>
          <w:tcPr>
            <w:tcW w:w="0" w:type="auto"/>
            <w:shd w:val="clear" w:color="auto" w:fill="FFFFFF"/>
          </w:tcPr>
          <w:p w14:paraId="4CBA618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803</w:t>
            </w:r>
            <w:r>
              <w:rPr>
                <w:rStyle w:val="TransUnitID"/>
                <w:lang w:val="en-GB"/>
              </w:rPr>
              <w:t>848c2476-1521-4cf0-bd3d-0c59f933ffc0</w:t>
            </w:r>
          </w:p>
        </w:tc>
        <w:tc>
          <w:tcPr>
            <w:tcW w:w="0" w:type="auto"/>
            <w:shd w:val="clear" w:color="auto" w:fill="FFFFFF"/>
          </w:tcPr>
          <w:p w14:paraId="253CD78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A26360F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Myriad Pro Regular,</w:t>
            </w:r>
          </w:p>
        </w:tc>
        <w:tc>
          <w:tcPr>
            <w:tcW w:w="6228" w:type="dxa"/>
            <w:shd w:val="clear" w:color="auto" w:fill="FFFFFF"/>
          </w:tcPr>
          <w:p w14:paraId="16F49E44" w14:textId="2A4E13AF" w:rsidR="007A0507" w:rsidRDefault="007A0507" w:rsidP="007A0507">
            <w:r>
              <w:rPr>
                <w:lang w:val="en-GB"/>
              </w:rPr>
              <w:t xml:space="preserve">Myriad Pro </w:t>
            </w:r>
            <w:r w:rsidR="007748F0">
              <w:rPr>
                <w:lang w:val="en-GB"/>
              </w:rPr>
              <w:t>Regular</w:t>
            </w:r>
            <w:r>
              <w:rPr>
                <w:lang w:val="en-GB"/>
              </w:rPr>
              <w:t>,</w:t>
            </w:r>
          </w:p>
        </w:tc>
      </w:tr>
      <w:tr w:rsidR="007A0507" w14:paraId="5B045AE2" w14:textId="77777777" w:rsidTr="0086493F">
        <w:tc>
          <w:tcPr>
            <w:tcW w:w="0" w:type="auto"/>
            <w:shd w:val="clear" w:color="auto" w:fill="FFFFFF"/>
          </w:tcPr>
          <w:p w14:paraId="59A1F07E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804</w:t>
            </w:r>
            <w:r>
              <w:rPr>
                <w:rStyle w:val="TransUnitID"/>
                <w:lang w:val="en-GB"/>
              </w:rPr>
              <w:t>7d2c8a1f-c747-4c85-8d8e-700905c5f8f6</w:t>
            </w:r>
          </w:p>
        </w:tc>
        <w:tc>
          <w:tcPr>
            <w:tcW w:w="0" w:type="auto"/>
            <w:shd w:val="clear" w:color="auto" w:fill="FFFFFF"/>
          </w:tcPr>
          <w:p w14:paraId="3493FC53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2C43BAD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Semibold</w:t>
            </w:r>
            <w:proofErr w:type="spellEnd"/>
          </w:p>
        </w:tc>
        <w:tc>
          <w:tcPr>
            <w:tcW w:w="6228" w:type="dxa"/>
            <w:shd w:val="clear" w:color="auto" w:fill="FFFFFF"/>
          </w:tcPr>
          <w:p w14:paraId="3D64B1C3" w14:textId="6A536AE7" w:rsidR="007A0507" w:rsidRDefault="007A0507" w:rsidP="007A0507">
            <w:r>
              <w:rPr>
                <w:lang w:val="en-GB"/>
              </w:rPr>
              <w:t xml:space="preserve">Myriad Pro </w:t>
            </w:r>
            <w:proofErr w:type="spellStart"/>
            <w:r>
              <w:rPr>
                <w:lang w:val="en-GB"/>
              </w:rPr>
              <w:t>Semiold</w:t>
            </w:r>
            <w:proofErr w:type="spellEnd"/>
          </w:p>
        </w:tc>
      </w:tr>
      <w:tr w:rsidR="007A0507" w14:paraId="735F9713" w14:textId="77777777" w:rsidTr="0086493F">
        <w:tc>
          <w:tcPr>
            <w:tcW w:w="0" w:type="auto"/>
            <w:shd w:val="clear" w:color="auto" w:fill="FFFFFF"/>
          </w:tcPr>
          <w:p w14:paraId="511F7029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t>805</w:t>
            </w:r>
            <w:r>
              <w:rPr>
                <w:rStyle w:val="TransUnitID"/>
                <w:lang w:val="en-GB"/>
              </w:rPr>
              <w:t>76a402af-c983-4c4a-b34b-10fbb7a15853</w:t>
            </w:r>
          </w:p>
        </w:tc>
        <w:tc>
          <w:tcPr>
            <w:tcW w:w="0" w:type="auto"/>
            <w:shd w:val="clear" w:color="auto" w:fill="FFFFFF"/>
          </w:tcPr>
          <w:p w14:paraId="3E1EA97D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3958FD06" w14:textId="77777777" w:rsidR="007A0507" w:rsidRDefault="007A0507" w:rsidP="007A0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</w:p>
        </w:tc>
        <w:tc>
          <w:tcPr>
            <w:tcW w:w="6228" w:type="dxa"/>
            <w:shd w:val="clear" w:color="auto" w:fill="FFFFFF"/>
          </w:tcPr>
          <w:p w14:paraId="25EF9624" w14:textId="1D390599" w:rsidR="007A0507" w:rsidRDefault="007A0507" w:rsidP="007A0507">
            <w:proofErr w:type="spellStart"/>
            <w:proofErr w:type="gramStart"/>
            <w:r>
              <w:rPr>
                <w:lang w:val="en-GB"/>
              </w:rPr>
              <w:t>lucy.feneis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ib</w:t>
            </w:r>
            <w:proofErr w:type="spellEnd"/>
          </w:p>
        </w:tc>
      </w:tr>
      <w:tr w:rsidR="007A0507" w14:paraId="4006C304" w14:textId="77777777" w:rsidTr="0086493F">
        <w:tc>
          <w:tcPr>
            <w:tcW w:w="0" w:type="auto"/>
            <w:shd w:val="clear" w:color="auto" w:fill="FFFFFF"/>
          </w:tcPr>
          <w:p w14:paraId="3533B65A" w14:textId="77777777" w:rsidR="007A0507" w:rsidRDefault="007A0507" w:rsidP="007A0507">
            <w:pPr>
              <w:rPr>
                <w:lang w:val="en-GB"/>
              </w:rPr>
            </w:pPr>
            <w:r>
              <w:rPr>
                <w:rStyle w:val="SegmentID"/>
                <w:lang w:val="en-GB"/>
              </w:rPr>
              <w:lastRenderedPageBreak/>
              <w:t>806</w:t>
            </w:r>
            <w:r>
              <w:rPr>
                <w:rStyle w:val="TransUnitID"/>
                <w:lang w:val="en-GB"/>
              </w:rPr>
              <w:t>270b111f-31e5-44e3-b4b4-c1b8474fe1a8</w:t>
            </w:r>
          </w:p>
        </w:tc>
        <w:tc>
          <w:tcPr>
            <w:tcW w:w="0" w:type="auto"/>
            <w:shd w:val="clear" w:color="auto" w:fill="FFFFFF"/>
          </w:tcPr>
          <w:p w14:paraId="1BE77DAE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 xml:space="preserve">Not Translated </w:t>
            </w:r>
          </w:p>
        </w:tc>
        <w:tc>
          <w:tcPr>
            <w:tcW w:w="6055" w:type="dxa"/>
            <w:shd w:val="clear" w:color="auto" w:fill="FFFFFF"/>
          </w:tcPr>
          <w:p w14:paraId="1ACD2DAB" w14:textId="77777777" w:rsidR="007A0507" w:rsidRDefault="007A0507" w:rsidP="007A0507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228" w:type="dxa"/>
            <w:shd w:val="clear" w:color="auto" w:fill="FFFFFF"/>
          </w:tcPr>
          <w:p w14:paraId="4C5DA81A" w14:textId="09076E35" w:rsidR="007A0507" w:rsidRDefault="007748F0" w:rsidP="007A0507">
            <w:proofErr w:type="spellStart"/>
            <w:r>
              <w:rPr>
                <w:lang w:val="en-GB"/>
              </w:rPr>
              <w:t>Thawj</w:t>
            </w:r>
            <w:proofErr w:type="spellEnd"/>
          </w:p>
        </w:tc>
      </w:tr>
    </w:tbl>
    <w:p w14:paraId="5E743490" w14:textId="77777777" w:rsidR="00E963FB" w:rsidRDefault="00E963FB"/>
    <w:sectPr w:rsidR="00E963FB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K V">
    <w15:presenceInfo w15:providerId="Windows Live" w15:userId="ae8c25553ea5c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0EC"/>
    <w:rsid w:val="000165B9"/>
    <w:rsid w:val="00020C54"/>
    <w:rsid w:val="00023C1A"/>
    <w:rsid w:val="000377DB"/>
    <w:rsid w:val="00037F21"/>
    <w:rsid w:val="00044852"/>
    <w:rsid w:val="0006623B"/>
    <w:rsid w:val="00074DF1"/>
    <w:rsid w:val="00083E4E"/>
    <w:rsid w:val="0008402D"/>
    <w:rsid w:val="000A64BE"/>
    <w:rsid w:val="000D2CF7"/>
    <w:rsid w:val="000F6710"/>
    <w:rsid w:val="00101B84"/>
    <w:rsid w:val="001171A5"/>
    <w:rsid w:val="00130F86"/>
    <w:rsid w:val="00162288"/>
    <w:rsid w:val="001704F7"/>
    <w:rsid w:val="00192393"/>
    <w:rsid w:val="001A198F"/>
    <w:rsid w:val="001A567B"/>
    <w:rsid w:val="001A6ECB"/>
    <w:rsid w:val="001B03D9"/>
    <w:rsid w:val="001B46FB"/>
    <w:rsid w:val="001B5B34"/>
    <w:rsid w:val="001D7B21"/>
    <w:rsid w:val="001F4622"/>
    <w:rsid w:val="00223D13"/>
    <w:rsid w:val="00224B2E"/>
    <w:rsid w:val="0022637D"/>
    <w:rsid w:val="002725A6"/>
    <w:rsid w:val="002C55E8"/>
    <w:rsid w:val="002D0D90"/>
    <w:rsid w:val="002D23E6"/>
    <w:rsid w:val="002F32E4"/>
    <w:rsid w:val="002F7B8A"/>
    <w:rsid w:val="00310567"/>
    <w:rsid w:val="00311525"/>
    <w:rsid w:val="00315833"/>
    <w:rsid w:val="00351513"/>
    <w:rsid w:val="003608E0"/>
    <w:rsid w:val="00374EF0"/>
    <w:rsid w:val="00387CE5"/>
    <w:rsid w:val="003C5280"/>
    <w:rsid w:val="003E4B2D"/>
    <w:rsid w:val="00412FE8"/>
    <w:rsid w:val="00434766"/>
    <w:rsid w:val="004356C9"/>
    <w:rsid w:val="0044724C"/>
    <w:rsid w:val="00450470"/>
    <w:rsid w:val="00466C74"/>
    <w:rsid w:val="00472FF3"/>
    <w:rsid w:val="004A6432"/>
    <w:rsid w:val="004D60EC"/>
    <w:rsid w:val="00500C5F"/>
    <w:rsid w:val="0052374B"/>
    <w:rsid w:val="00526333"/>
    <w:rsid w:val="00543A8D"/>
    <w:rsid w:val="00550C9E"/>
    <w:rsid w:val="00567D05"/>
    <w:rsid w:val="00582CC7"/>
    <w:rsid w:val="005B1F92"/>
    <w:rsid w:val="005F40BC"/>
    <w:rsid w:val="005F67F6"/>
    <w:rsid w:val="006131A1"/>
    <w:rsid w:val="00626E99"/>
    <w:rsid w:val="00632E88"/>
    <w:rsid w:val="00636371"/>
    <w:rsid w:val="006649DB"/>
    <w:rsid w:val="00670397"/>
    <w:rsid w:val="00684BC5"/>
    <w:rsid w:val="00693FE6"/>
    <w:rsid w:val="006B0F0F"/>
    <w:rsid w:val="006B11A2"/>
    <w:rsid w:val="006D1FF8"/>
    <w:rsid w:val="00723609"/>
    <w:rsid w:val="00761719"/>
    <w:rsid w:val="007748F0"/>
    <w:rsid w:val="007A0507"/>
    <w:rsid w:val="008261C1"/>
    <w:rsid w:val="008516ED"/>
    <w:rsid w:val="0086493F"/>
    <w:rsid w:val="0088400B"/>
    <w:rsid w:val="008B5CDC"/>
    <w:rsid w:val="008C3153"/>
    <w:rsid w:val="008F73A1"/>
    <w:rsid w:val="00903B1F"/>
    <w:rsid w:val="00914FD6"/>
    <w:rsid w:val="009C3CD8"/>
    <w:rsid w:val="009E6592"/>
    <w:rsid w:val="00A0043A"/>
    <w:rsid w:val="00A02483"/>
    <w:rsid w:val="00A1625D"/>
    <w:rsid w:val="00A33A4A"/>
    <w:rsid w:val="00A65A01"/>
    <w:rsid w:val="00A701C1"/>
    <w:rsid w:val="00A8062D"/>
    <w:rsid w:val="00A8503E"/>
    <w:rsid w:val="00A9768D"/>
    <w:rsid w:val="00AA4257"/>
    <w:rsid w:val="00AA4BDF"/>
    <w:rsid w:val="00AB4A69"/>
    <w:rsid w:val="00AD03F9"/>
    <w:rsid w:val="00B4166F"/>
    <w:rsid w:val="00B558D5"/>
    <w:rsid w:val="00C259AC"/>
    <w:rsid w:val="00C52E87"/>
    <w:rsid w:val="00C60086"/>
    <w:rsid w:val="00C76A96"/>
    <w:rsid w:val="00CA7859"/>
    <w:rsid w:val="00CD3822"/>
    <w:rsid w:val="00CF1BD0"/>
    <w:rsid w:val="00D01F66"/>
    <w:rsid w:val="00D10CB0"/>
    <w:rsid w:val="00D24902"/>
    <w:rsid w:val="00D32D9D"/>
    <w:rsid w:val="00D47550"/>
    <w:rsid w:val="00D47C9A"/>
    <w:rsid w:val="00D52190"/>
    <w:rsid w:val="00D529AA"/>
    <w:rsid w:val="00D80FC2"/>
    <w:rsid w:val="00D921CA"/>
    <w:rsid w:val="00D92B27"/>
    <w:rsid w:val="00DD770A"/>
    <w:rsid w:val="00DE2F56"/>
    <w:rsid w:val="00E030A4"/>
    <w:rsid w:val="00E065C9"/>
    <w:rsid w:val="00E113B4"/>
    <w:rsid w:val="00E14407"/>
    <w:rsid w:val="00E2286C"/>
    <w:rsid w:val="00E46535"/>
    <w:rsid w:val="00E6002C"/>
    <w:rsid w:val="00E91B5C"/>
    <w:rsid w:val="00E963FB"/>
    <w:rsid w:val="00E97A0A"/>
    <w:rsid w:val="00EA76A1"/>
    <w:rsid w:val="00F0424C"/>
    <w:rsid w:val="00F05F92"/>
    <w:rsid w:val="00F20422"/>
    <w:rsid w:val="00F5127D"/>
    <w:rsid w:val="00F52B80"/>
    <w:rsid w:val="00F7087F"/>
    <w:rsid w:val="00F97D39"/>
    <w:rsid w:val="00FA3377"/>
    <w:rsid w:val="00FC1D91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4C78"/>
  <w15:docId w15:val="{F3040589-46FC-45BF-8433-232AA46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Revision">
    <w:name w:val="Revision"/>
    <w:hidden/>
    <w:uiPriority w:val="99"/>
    <w:semiHidden/>
    <w:rsid w:val="00D92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ist>
  <segment id="21476241-38a4-4558-9630-8d83c5e4e60c_1" sourcehash="-2130252880" targethash="-842352753"/>
  <segment id="6728ef19-f2e7-4e5f-b058-0cefe27bfce4_2" sourcehash="389008322" targethash="-842352754"/>
  <segment id="7a2208a7-b3db-49f5-b427-7e61b5dce7d2_3" sourcehash="-2130252878" targethash="-842352755"/>
  <segment id="c3c52ced-dda5-4d9d-a914-c642d7167822_4" sourcehash="389008320" targethash="-842352756"/>
  <segment id="e540b050-cd47-49ef-bbc7-ee4e11a74c65_5" sourcehash="1875199011" targethash="-842352757"/>
  <segment id="49fbd30e-d8b2-42f7-a662-f6c3aabfbbfb_6" sourcehash="-2130252875" targethash="-842352758"/>
  <segment id="2c034fab-602f-4a10-afbf-30677944ce98_7" sourcehash="389008325" targethash="-842352759"/>
  <segment id="3414d857-7095-4faf-b999-f4d42a767b68_8" sourcehash="-122731421" targethash="-842352744"/>
  <segment id="a8d459b9-50c9-4f4d-a94a-e9017366daa0_9" sourcehash="-879700074" targethash="-842352745"/>
  <segment id="0279abbf-2dc3-4d97-afa7-ca9a4009861a_10" sourcehash="-1014873326" targethash="-843401329"/>
  <segment id="4b155d23-69fd-4ded-b814-71cdd0d5ac7b_11" sourcehash="-874260594" targethash="-843466865"/>
  <segment id="f5ee7584-c780-48dd-a0ea-b29c347f0ca1_12" sourcehash="-598685215" targethash="-843532401"/>
  <segment id="0b31007e-dc0d-4a28-9b62-16ec8ec227d2_13" sourcehash="1267098084" targethash="-843597937"/>
  <segment id="81cda2b3-77d8-4a3a-96f7-e93c3d5498aa_14" sourcehash="7733320" targethash="-843663473"/>
  <segment id="81cda2b3-77d8-4a3a-96f7-e93c3d5498aa_15" sourcehash="1111528890" targethash="-843729009"/>
  <segment id="0dee262c-2c92-4286-a326-4419470a31e9_16" sourcehash="1587156205" targethash="-843794545"/>
  <segment id="91bba67a-5a34-4f5e-b5ad-796686de3a93_17" sourcehash="655412" targethash="-843860081"/>
  <segment id="556a006c-27e2-4583-8278-21c664285ffc_18" sourcehash="785195930" targethash="-842877041"/>
  <segment id="ee7821eb-4ac0-44d6-8763-efa1603dc4cc_19" sourcehash="188618629" targethash="-842942577"/>
  <segment id="505cb55a-4797-4799-a4e3-db2454e3597a_20" sourcehash="-2037996451" targethash="-843401330"/>
  <segment id="c5224843-0361-40e9-b5aa-3fde861e5a52_21" sourcehash="1910652200" targethash="-843466866"/>
  <segment id="11f6d913-8c3b-4763-a1a8-3670880f8615_22" sourcehash="-1482781554" targethash="-843532402"/>
  <segment id="a7ae08b2-4a66-4a24-9a5a-6d431552d492_23" sourcehash="721615302" targethash="-843597938"/>
  <segment id="a15a226a-bc3d-4a4e-a854-f173ab461d0d_24" sourcehash="1802015762" targethash="-843663474"/>
  <segment id="5ff35c1c-a605-4e8a-b392-6a4413f41c31_25" sourcehash="986457272" targethash="-843729010"/>
  <segment id="76ebb7a9-8ae5-42f2-93a4-6f7fa04eac76_26" sourcehash="307085531" targethash="-843794546"/>
  <segment id="a6056756-ed5c-48ff-9fa7-8712395d4b1e_27" sourcehash="1127694135" targethash="-843860082"/>
  <segment id="888b20dd-6358-49f8-bcf1-3f790a56bbad_28" sourcehash="2014938739" targethash="-842877042"/>
  <segment id="888b20dd-6358-49f8-bcf1-3f790a56bbad_29" sourcehash="1726047423" targethash="-842942578"/>
  <segment id="888b20dd-6358-49f8-bcf1-3f790a56bbad_30" sourcehash="7340087" targethash="-843401331"/>
  <segment id="17f65cab-a718-468c-a780-99dc77a18bf3_31" sourcehash="1903169079" targethash="-843466867"/>
  <segment id="42a6c5fc-80c2-4fa9-8319-6da85e1d8888_32" sourcehash="-272422417" targethash="-843532403"/>
  <segment id="4c98ef7d-8c00-4ece-81fb-a0a8eaa8db9a_33" sourcehash="1818436181" targethash="-843597939"/>
  <segment id="c8378f4d-0f8d-4694-8dbb-08292e4d33a4_34" sourcehash="965760530" targethash="-843663475"/>
  <segment id="59f7dcc1-f918-4dbb-b355-1b20ab1c6d6d_35" sourcehash="-342736216" targethash="-843729011"/>
  <segment id="b82af37c-a845-4545-a2bb-e265cec1500e_36" sourcehash="-1776203879" targethash="-843794547"/>
  <segment id="34b5f5ae-2fa4-465f-b5b8-af2b1fbfb72c_37" sourcehash="-1459404871" targethash="-843860083"/>
  <segment id="b44564ef-8bdb-424c-9281-ba2e9c63b613_38" sourcehash="-2013925542" targethash="-842877043"/>
  <segment id="ce19d32b-d223-4e12-9883-dbed46e1ed9a_39" sourcehash="-809749668" targethash="-842942579"/>
  <segment id="5deb8ed0-7d89-4da5-8c6e-4437da578aaf_40" sourcehash="-2074784946" targethash="-843401332"/>
  <segment id="aa2d65f1-396e-4e89-be0d-a4c1f977ce96_41" sourcehash="1352360339" targethash="-843466868"/>
  <segment id="9f962a0d-58d3-4297-a187-2bb0e9c15c6c_42" sourcehash="756994785" targethash="-843532404"/>
  <segment id="6069ed33-734a-40ee-81cd-1aca826fa8cc_43" sourcehash="1225542767" targethash="-843597940"/>
  <segment id="6e416e92-9b70-4df8-ab55-7f9e80d87e36_44" sourcehash="1533952793" targethash="-843663476"/>
  <segment id="23973239-b4d9-4cdd-98ca-901ac65072fe_45" sourcehash="828826447" targethash="-843729012"/>
  <segment id="28885c1f-a0db-473c-82aa-bad62c016205_46" sourcehash="1572904" targethash="-843794548"/>
  <segment id="2dbf5d6e-5f23-4750-8678-8d10e2ade560_47" sourcehash="-2035918770" targethash="-843860084"/>
  <segment id="0bc72ee4-7fa9-4dbc-b34d-2eaddad66eff_48" sourcehash="7209001" targethash="-842877044"/>
  <segment id="3ef338df-4e7a-4cae-88cf-7e898db6c654_49" sourcehash="-933197578" targethash="-842942580"/>
  <segment id="6b57dd51-ad5e-4e64-884f-6a840b279801_50" sourcehash="1569681234" targethash="-843401333"/>
  <segment id="c539aa85-de22-4b45-bc5f-a7aab31a7abd_51" sourcehash="82380326" targethash="-843466869"/>
  <segment id="be465b34-312c-4e31-807b-fea8fe6c50e3_52" sourcehash="368640224" targethash="-843532405"/>
  <segment id="885f77a5-9df9-4e97-a4f1-61b6e281edc2_53" sourcehash="-162444031" targethash="-843597941"/>
  <segment id="dfe663ed-2997-4734-aa61-0f94bd246875_54" sourcehash="1724077690" targethash="-843663477"/>
  <segment id="34315f74-4605-42aa-aa60-d8fc6fb62677_55" sourcehash="-1810820245" targethash="-843729013"/>
  <segment id="b484907f-e255-4ac6-a829-4513e2b416bd_56" sourcehash="369473845" targethash="-843794549"/>
  <segment id="9e6c60f3-f383-4203-9b16-157cb0847de1_57" sourcehash="-737545234" targethash="-843860085"/>
  <segment id="2885d5ae-db6d-4233-af64-dd5e5e74f17a_58" sourcehash="-1083417906" targethash="-842877045"/>
  <segment id="eb2403be-90e3-445e-9472-5f0170fd1278_59" sourcehash="-1101813329" targethash="-842942581"/>
  <segment id="6d957fd2-7016-4711-a373-dd59c3147f53_60" sourcehash="-1743243927" targethash="-843401334"/>
  <segment id="e747ec49-8ae2-4266-8d22-d46406b3a6c0_61" sourcehash="1129101257" targethash="-843466870"/>
  <segment id="8f6c327d-adaf-4aaa-8f6d-f9d56ce31b08_62" sourcehash="307576820" targethash="-843532406"/>
  <segment id="bffe61fa-6362-4dc7-98cd-c194c5f8d2f4_63" sourcehash="917550" targethash="-843597942"/>
  <segment id="f15ec8bc-2492-43f9-ae2a-02a0177ca963_64" sourcehash="8126686" targethash="-843663478"/>
  <segment id="322f35e1-db9a-4ab1-a8ba-d68771583776_65" sourcehash="-1291386158" targethash="-843729014"/>
  <segment id="e70c7640-a1c3-483a-8ff8-e569db5f9317_66" sourcehash="142020770" targethash="-843794550"/>
  <segment id="27fff1cc-68b4-4b92-b813-7639f22b52da_67" sourcehash="-2144873082" targethash="-843860086"/>
  <segment id="f2ff8184-7288-4dfc-aa96-5941cb361fa7_68" sourcehash="1274241505" targethash="-842877046"/>
  <segment id="bf90778c-a7ab-4e09-9172-c7a21d1ead0a_69" sourcehash="65613" targethash="-842942582"/>
  <segment id="bf90778c-a7ab-4e09-9172-c7a21d1ead0a_70" sourcehash="1112511932" targethash="-843401335"/>
  <segment id="0b0f431c-b0c9-41fc-b347-cd977c3b300a_71" sourcehash="1586959595" targethash="-843466871"/>
  <segment id="8a641186-d9a8-4fcc-a63e-09c16511af64_72" sourcehash="65586" targethash="-843532407"/>
  <segment id="fea494d5-80fc-495c-85c2-364a68253e0a_73" sourcehash="784540572" targethash="-843597943"/>
  <segment id="45b9b455-adf4-4d63-bb30-e53fcf5369d9_74" sourcehash="189339523" targethash="-843663479"/>
  <segment id="3c053d5c-8532-4a9e-91e4-e86d163492b6_75" sourcehash="-2038062006" targethash="-843729015"/>
  <segment id="7e2cea0a-230d-423e-90e2-74d1f4c97f17_76" sourcehash="1905933623" targethash="-843794551"/>
  <segment id="e4b9b593-c277-4996-86c9-71d3d261b900_77" sourcehash="-1483043702" targethash="-843860087"/>
  <segment id="492518ed-ec04-443e-ba41-8932fe0661fe_78" sourcehash="728889793" targethash="-842877047"/>
  <segment id="4f72608e-5711-4420-b7f7-7c75f45d61d1_79" sourcehash="1797231637" targethash="-842942583"/>
  <segment id="fe4c7b9f-7d57-4938-bcfd-6ecb7dc5882e_80" sourcehash="985867438" targethash="-843401320"/>
  <segment id="e32f73b9-bd8e-4c0d-83a9-26bd89b89608_81" sourcehash="306102476" targethash="-843466856"/>
  <segment id="acb6c7de-122f-43a9-9137-b50a4fb97818_82" sourcehash="1128021793" targethash="-843532392"/>
  <segment id="55a9fc9f-d910-4fa5-ad4b-1fa51d88aa07_83" sourcehash="2020509285" targethash="-843597928"/>
  <segment id="55a9fc9f-d910-4fa5-ad4b-1fa51d88aa07_84" sourcehash="1720738985" targethash="-843663464"/>
  <segment id="55a9fc9f-d910-4fa5-ad4b-1fa51d88aa07_85" sourcehash="8323106" targethash="-843729000"/>
  <segment id="607f5abf-eb20-4a47-ac5f-9d982ffd2b13_86" sourcehash="1904021026" targethash="-843794536"/>
  <segment id="f92f20e2-d636-4af8-881a-eddab2d2dc77_87" sourcehash="-272094726" targethash="-843860072"/>
  <segment id="e4e10ad3-4882-4181-9d1c-8ae8a462f6fc_88" sourcehash="1813389888" targethash="-842877032"/>
  <segment id="abcb0892-5a10-4db6-b083-9f9f71fe2565_89" sourcehash="1300736055" targethash="-842942568"/>
  <segment id="facd71f0-2cf6-4443-b51a-8e4ef03241fb_90" sourcehash="-1225862762" targethash="-843401321"/>
  <segment id="72c94c24-33fb-4ece-af4d-19fea29275ea_91" sourcehash="-341949774" targethash="-843466857"/>
  <segment id="55068598-2ea9-4ce0-86b9-6e856e3ed92f_92" sourcehash="-65826024" targethash="-843532393"/>
  <segment id="4ceb94c7-045d-430d-9d54-745922645a21_93" sourcehash="1371799633" targethash="-843597929"/>
  <segment id="845512d7-95c8-4561-bd85-b21d84e21559_94" sourcehash="607037781" targethash="-843663465"/>
  <segment id="b01c7714-ba97-498a-bc8d-55871847d379_95" sourcehash="-564599325" targethash="-843729001"/>
  <segment id="d7b0c5cb-7e96-4c09-8417-ee77f9f25b75_96" sourcehash="-1825700680" targethash="-843794537"/>
  <segment id="15d106e1-4c61-4446-94b5-8e26ca144d7c_97" sourcehash="-1184386955" targethash="-843860073"/>
  <segment id="42ec114e-0d4f-4415-8716-ada85f880aa0_98" sourcehash="1944517444" targethash="-842877033"/>
  <segment id="8c795e01-e4d2-4e11-8383-fc007c869122_99" sourcehash="761945867" targethash="-842942569"/>
  <segment id="b9580f2f-b95d-4962-b6b1-1dcb9ab46caf_100" sourcehash="1489003040" targethash="-1220323543"/>
  <segment id="0a42a915-ed99-42aa-b6a8-0bc2631053f1_101" sourcehash="956917742" targethash="1508559812"/>
  <segment id="ae170d4b-82d2-436d-92ad-fce573519ba9_102" sourcehash="219209152" targethash="-57524129"/>
  <segment id="fadf3a7f-17cb-4c50-b848-305c2c7c964e_103" sourcehash="941251545" targethash="-1623608070"/>
  <segment id="5a392b89-9aaa-4c9b-853c-0fb7ab4e6d1a_104" sourcehash="-1483481297" targethash="1105275285"/>
  <segment id="e3e0fd40-88d4-4a6a-9a11-d77fd9e53538_105" sourcehash="490361583" targethash="-460808656"/>
  <segment id="e04aaaa8-b4f7-41fc-b8be-a70fbde6086f_106" sourcehash="-490087334" targethash="-2026892597"/>
  <segment id="262215da-2f03-4bf6-8197-a4880a140e81_107" sourcehash="1525717084" targethash="701990758"/>
  <segment id="d5db74b4-5e32-4a3b-9c28-c9921ffd86f4_108" sourcehash="1158698033" targethash="-1576553903"/>
  <segment id="7467b055-3b7f-407d-b6e5-095b79ce3e79_109" sourcehash="1058854469" targethash="1152329452"/>
  <segment id="c95a9895-e716-46be-a456-0810b849ed58_110" sourcehash="1324391414" targethash="-1220389079"/>
  <segment id="7797ebe5-dd8e-4025-ab58-1111e8e23fd6_111" sourcehash="973756726" targethash="1508494276"/>
  <segment id="be2eb633-4842-4e95-83b8-04c355268ede_112" sourcehash="1566707156" targethash="-57589665"/>
  <segment id="f7daf117-6310-45e7-95a4-b60e9190775f_113" sourcehash="-652182949" targethash="-1623673606"/>
  <segment id="11de4926-29cd-4819-af7f-e0783c44730d_114" sourcehash="-577593773" targethash="1105209749"/>
  <segment id="99c5db27-dbd5-4d76-9ec5-b0e1ecb79293_115" sourcehash="578021402" targethash="-460874192"/>
  <segment id="ff5910be-604d-499a-ac31-178a7ae53f06_116" sourcehash="1923652674" targethash="-2026958133"/>
  <segment id="d124ef31-b69f-41ff-a9df-470b7552007d_117" sourcehash="-465751889" targethash="701925222"/>
  <segment id="a5d06656-0325-4376-b42c-16c5982ca63f_118" sourcehash="534716523" targethash="-1576619439"/>
  <segment id="4bf8604a-56a6-4aee-8de1-40dc24f859f2_119" sourcehash="-139954603" targethash="1152263916"/>
  <segment id="d16e9003-cc25-4525-afe9-7699bc493c49_120" sourcehash="1120328096" targethash="-1220454615"/>
  <segment id="e11312b4-3a03-4472-967f-11bd39f7beca_121" sourcehash="-1811710963" targethash="1508428740"/>
  <segment id="e3e7a8a7-0f50-4701-9f06-989874701373_122" sourcehash="-791377747" targethash="-57655201"/>
  <segment id="9f8b2719-fb44-4ab7-a9e9-b35e1303eda6_123" sourcehash="1379162897" targethash="-1623739142"/>
  <segment id="5310c797-a0ed-4379-ab83-fcfdb9b5a371_124" sourcehash="591362528" targethash="1105144213"/>
  <segment id="3e2271de-ea94-49af-abef-3e19578e7bed_125" sourcehash="-186408326" targethash="-460939728"/>
  <segment id="e0e03a8e-1286-4744-8a66-fdb5d3e6efe2_126" sourcehash="884297554" targethash="-2027023669"/>
  <segment id="52eab367-63c3-4161-8e8d-cd93f35baf96_127" sourcehash="301097533" targethash="701859686"/>
  <segment id="f3c0d935-08af-485e-88b1-80b8448d9ee5_128" sourcehash="-867429519" targethash="-1576684975"/>
  <segment id="edbb4f9f-b402-4cdc-971d-5599a646496d_129" sourcehash="-501848466" targethash="1152198380"/>
  <segment id="7ffd9d2d-9cfa-41c8-a790-3b9b83733f1f_130" sourcehash="1552273869" targethash="-1220520151"/>
  <segment id="c59b28e0-7f84-43ea-83c3-7a6cae3d0d2e_131" sourcehash="321658052" targethash="1508363204"/>
  <segment id="f616812b-7660-4297-a7de-e8fd4d3b070b_132" sourcehash="1772262656" targethash="-57720737"/>
  <segment id="74351d83-7575-4ff8-9972-c7e456fee6ac_133" sourcehash="2041905255" targethash="-1623804678"/>
  <segment id="775e5583-89a5-40a4-bb54-55ffcfaab938_134" sourcehash="105068372" targethash="1105078677"/>
  <segment id="5ece9a77-426f-457a-ad74-3af1a638570f_135" sourcehash="1140308514" targethash="-461005264"/>
  <segment id="3a20f3ad-d235-4698-af76-d00d430edf89_136" sourcehash="-1902315499" targethash="-2027089205"/>
  <segment id="e1cd89de-577d-40ad-b75f-a56f99f4e8b9_137" sourcehash="-601897533" targethash="701794150"/>
  <segment id="2701e156-a812-4128-84c6-7bf3c3ddc28c_138" sourcehash="-161792340" targethash="-1576750511"/>
  <segment id="3885bcf6-bfbe-410f-8fc4-6639c06325c1_139" sourcehash="643652958" targethash="1152132844"/>
  <segment id="09a3c082-41d2-4a06-9565-3cb55159b176_140" sourcehash="278259429" targethash="-1220585687"/>
  <segment id="da963b78-6fb8-4e45-a9b6-2bb5e0758c5b_141" sourcehash="-1946697083" targethash="1508297668"/>
  <segment id="03426a24-c725-4221-8e44-3d0d61ff4fdf_142" sourcehash="1707880977" targethash="-57786273"/>
  <segment id="53fc491d-ebba-44a9-baaa-302e09fa0be3_143" sourcehash="1530232092" targethash="-1623870214"/>
  <segment id="42dda8ff-f494-493c-8633-bbd7ea20758e_144" sourcehash="-958644563" targethash="1105013141"/>
  <segment id="f5093f1c-c337-47ec-8ad9-e3c9fa148d07_145" sourcehash="-1049489282" targethash="-461070800"/>
  <segment id="ef0364cb-56c6-49c8-b332-47cc07d2c704_146" sourcehash="-1229326636" targethash="-2027154741"/>
  <segment id="935be96c-c6f0-4b8e-b2a2-400d0c4d9356_147" sourcehash="-1552980292" targethash="701728614"/>
  <segment id="3ae10409-dc26-4636-a876-51a3c6868cad_148" sourcehash="395240830" targethash="-1576816047"/>
  <segment id="4a9e5340-8080-40b4-91e0-23c4df051835_149" sourcehash="-1864883441" targethash="1152067308"/>
  <segment id="a4581df1-c7a8-4faf-a623-08c1f1ff680b_150" sourcehash="1721769253" targethash="-1220651223"/>
  <segment id="53515800-0fa6-4352-9c21-76f153f856b8_151" sourcehash="-127349200" targethash="1508232132"/>
  <segment id="5063caf7-2550-4e03-a5cc-eec84829428c_152" sourcehash="-627519978" targethash="-57851809"/>
  <segment id="ea4f4029-117c-4fca-bfcb-179b6bd927dc_153" sourcehash="12620371" targethash="-1623935750"/>
  <segment id="d3233ae3-f72f-42f5-a54e-9cc2d3ebf41e_154" sourcehash="-116938816" targethash="1104947605"/>
  <segment id="24ccf598-f224-454d-96e0-1edb5a7e36a3_155" sourcehash="-1857956629" targethash="-461136336"/>
  <segment id="bd345e97-d24f-46bf-beeb-59c8d391226c_156" sourcehash="1923914818" targethash="-2027220277"/>
  <segment id="54a0687d-9006-491a-9014-01951d7ab023_157" sourcehash="-1138429093" targethash="701663078"/>
  <segment id="9b030a7a-672b-46e7-8ee8-e617445bef03_158" sourcehash="1238423723" targethash="-1576881583"/>
  <segment id="0df8e997-ed4e-4a99-a082-0453e5b50bf6_159" sourcehash="-1992191707" targethash="1152001772"/>
  <segment id="71f42a6c-76c7-4ceb-b4f4-b4652632a59e_160" sourcehash="-1704404612" targethash="-1220716759"/>
  <segment id="e03166c8-6198-4af9-8e6c-e78b09f1f396_161" sourcehash="1648435005" targethash="1508166596"/>
  <segment id="3fb4377f-f681-4aad-bf38-394a91089fab_162" sourcehash="151768790" targethash="-57917345"/>
  <segment id="99ad00f1-b009-44fe-a595-09b9187f5fd7_163" sourcehash="180732103" targethash="-1624001286"/>
  <segment id="0c7695b3-f826-4e01-955c-dfdc1b524f5b_164" sourcehash="-523992498" targethash="1104882069"/>
  <segment id="689197e9-faa9-401f-9e07-458ef4b71ed8_165" sourcehash="694757881" targethash="-461201872"/>
  <segment id="32d6bacd-5f13-4569-9ff2-18f389261468_166" sourcehash="620076190" targethash="-2027285813"/>
  <segment id="eca3b17a-7d35-4194-9497-1bf0f88a1d83_167" sourcehash="70656241" targethash="701597542"/>
  <segment id="ce32771f-ea45-4cc4-b822-28f6f781f77e_168" sourcehash="1468415192" targethash="-1576947119"/>
  <segment id="6717ce17-6ac6-4b27-98d2-edc57c9172a1_169" sourcehash="754292924" targethash="1151936236"/>
  <segment id="b3513964-8842-4155-b814-a43073386e48_170" sourcehash="731832531" targethash="-1220782295"/>
  <segment id="93f6ee28-45f4-4a0d-aa4e-2fddd89edb99_171" sourcehash="-427774358" targethash="1508101060"/>
  <segment id="b3715ba2-78ed-4b15-b57a-1c4080c5fb78_172" sourcehash="151834326" targethash="-57982881"/>
  <segment id="d9374418-cb26-4f91-b496-22e48f383e8e_173" sourcehash="1389953843" targethash="-1624066822"/>
  <segment id="1885cabf-00b2-41e8-942c-0999d71da1a0_174" sourcehash="-575496627" targethash="1104816533"/>
  <segment id="93d308a0-b975-4592-8453-8e390081e8d5_175" sourcehash="1567876112" targethash="-461267408"/>
  <segment id="2661a15d-e87c-4930-9e72-a6132c723e03_176" sourcehash="-1307842799" targethash="-2027351349"/>
  <segment id="f410f776-32fd-4706-ac4c-045ee318c3f7_177" sourcehash="1717815647" targethash="701532006"/>
  <segment id="1acc1e67-1761-4d1b-9c04-8e7e8b65b779_178" sourcehash="1111107266" targethash="-1577012655"/>
  <segment id="ae525658-9040-447e-91ef-14d415605346_179" sourcehash="-321330991" targethash="1151870700"/>
  <segment id="9a07c3c9-a157-4035-a3e7-4599f42fb202_180" sourcehash="2057363680" targethash="-1219799255"/>
  <segment id="6260f8de-e322-429b-a467-6f2100f72f6a_181" sourcehash="-980124644" targethash="1509084100"/>
  <segment id="38862be6-4edf-4da5-8b1c-793b9eb77b5d_182" sourcehash="-1004105847" targethash="-56999841"/>
  <segment id="a60e3186-ec0e-4fbd-8a34-b25882fc39b6_183" sourcehash="1391264622" targethash="-1623083782"/>
  <segment id="deca538f-4142-48f4-8113-4de2d0f32852_184" sourcehash="-1774015271" targethash="1105799573"/>
  <segment id="3a1b1615-9f71-48e6-afeb-3b1fffc613e8_185" sourcehash="-1940307313" targethash="-460284368"/>
  <segment id="ab5d87c0-af59-413f-bbae-6803ca7cf751_186" sourcehash="-813168698" targethash="-2026368309"/>
  <segment id="afd98146-ff25-4c94-b4b5-1b6c6be2c6ff_187" sourcehash="-1752830691" targethash="702515046"/>
  <segment id="2903c661-f800-4197-bef1-88da2b225070_188" sourcehash="-1092169249" targethash="-1576029615"/>
  <segment id="e35486db-da92-4ca4-bd0b-13a73461fb05_189" sourcehash="1807299588" targethash="1152853740"/>
  <segment id="8d9b2d2a-43d9-4bec-9ca5-d658aaa56521_190" sourcehash="-1517921372" targethash="-1219864791"/>
  <segment id="e106991f-2c1d-4619-b9d6-31c623288586_191" sourcehash="825759611" targethash="1509018564"/>
  <segment id="8bb2c5ce-48b2-4dc8-bae3-d1fe252d554b_192" sourcehash="-1272359598" targethash="-57065377"/>
  <segment id="410f0f2d-b964-47da-a3c3-abbc93edd67c_193" sourcehash="555409025" targethash="-1623149318"/>
  <segment id="7fa0853c-71fc-4dd7-83df-22886b20d62e_194" sourcehash="1560365595" targethash="1105734037"/>
  <segment id="2c57febb-df17-4ff2-b728-d1116c683bf9_195" sourcehash="893000004" targethash="-460349904"/>
  <segment id="bc5f9aaa-f6e6-4bc7-bc6a-9cbb8e3bc345_196" sourcehash="-347221754" targethash="-2026433845"/>
  <segment id="cdc502d0-7df3-40cb-8cd3-bd7f7aea4025_197" sourcehash="1092049881" targethash="702449510"/>
  <segment id="45855aae-b944-4707-b9e4-190794dd44a8_198" sourcehash="-356604068" targethash="-1576095151"/>
  <segment id="989da4db-2f7d-4155-8c05-8fec3c75132f_199" sourcehash="-85177193" targethash="1152788204"/>
  <segment id="bba560ac-1ad7-43e4-950e-585608dccfd7_200" sourcehash="-1414908762" targethash="-1220323544"/>
  <segment id="0ff528bb-1b02-47ea-86ad-7cf87a0e7fe5_201" sourcehash="766914583" targethash="1508559811"/>
  <segment id="3c7ff6ef-c892-4402-9385-f229822aaa0a_202" sourcehash="1659338925" targethash="-57524130"/>
  <segment id="6b449931-d031-46f8-b59e-4db04f72945f_203" sourcehash="-135239610" targethash="-1623608071"/>
  <segment id="5ad37c3c-b431-4e2e-a917-527939792118_204" sourcehash="156318873" targethash="1105275284"/>
  <segment id="8bff3078-b7c2-4735-aaeb-20f26339842b_205" sourcehash="1523774548" targethash="-460808657"/>
  <segment id="ffe19ca2-5e8e-4529-91d8-21c13086fcae_206" sourcehash="-1680248508" targethash="-2026892598"/>
  <segment id="6b1a2b13-1360-49d2-84d5-e0fa94c6c383_207" sourcehash="-317549559" targethash="701990757"/>
  <segment id="364ece6e-3a7a-4bbc-824d-8d9e582b39e0_208" sourcehash="1636880811" targethash="-1576553904"/>
  <segment id="c38e1749-c65c-4afb-9d11-6fbc4355a2d7_209" sourcehash="1883305087" targethash="1152329451"/>
  <segment id="66587828-e77e-44e3-b1b8-1405ab04a824_210" sourcehash="2035998946" targethash="-1220389080"/>
  <segment id="576753ff-127c-41f6-8a0d-bc1525e86482_211" sourcehash="1950129060" targethash="1508494275"/>
  <segment id="4a73bc81-9fe6-4cde-842c-7331d32388e5_212" sourcehash="654847971" targethash="-57589666"/>
  <segment id="24cde57e-cad7-4501-88ae-9f3c1eb65484_213" sourcehash="-1498515810" targethash="-1623673607"/>
  <segment id="4e59eb96-72f3-4164-a96c-bff038069188_214" sourcehash="684604615" targethash="1105209748"/>
  <segment id="29415211-b179-4f51-bec3-cd90cde4842d_215" sourcehash="373758734" targethash="-460874193"/>
  <segment id="78836236-b434-4552-a4b6-b49299a0b650_216" sourcehash="1228383488" targethash="-2026958134"/>
  <segment id="307f11b0-657e-4888-a832-2d103f6bbbfe_217" sourcehash="1581645647" targethash="701925221"/>
  <segment id="a4d70860-a67d-4c36-9dba-9ae2920f6811_218" sourcehash="1874593268" targethash="-1576619440"/>
  <segment id="bf3336bf-b369-4e37-8370-a194a1e12938_219" sourcehash="-899995992" targethash="1152263915"/>
  <segment id="dfc08ac5-dcc0-4a5b-bd0a-1ca90769126a_220" sourcehash="1756159830" targethash="-1220454616"/>
  <segment id="7ddae112-0083-4ad3-ab35-6ed742d54834_221" sourcehash="-539419224" targethash="1508428739"/>
  <segment id="689c3592-4efa-4ed0-82a2-2a37260d23d4_222" sourcehash="827389849" targethash="-57655202"/>
  <segment id="689c3592-4efa-4ed0-82a2-2a37260d23d4_223" sourcehash="281188044" targethash="-1623739143"/>
  <segment id="ee4011b0-05f1-406f-9952-0210f5a629ba_224" sourcehash="-755922186" targethash="1105144212"/>
  <segment id="682afd1f-f079-43fa-a416-44b293942eb7_225" sourcehash="692005268" targethash="-460939729"/>
  <segment id="1bb242e4-43b0-4ba9-b23a-0781aa560db8_226" sourcehash="1679984348" targethash="-2027023670"/>
  <segment id="a1e82859-123c-4a8a-9fd6-3c5e5baa9919_227" sourcehash="-282450065" targethash="701859685"/>
  <segment id="2f342644-15d5-46aa-ac43-afacc3177f04_228" sourcehash="-382492272" targethash="-1576684976"/>
  <segment id="79390bfb-6d7a-4ff9-8f05-5186507591f8_229" sourcehash="-125326251" targethash="1152198379"/>
  <segment id="29bc994f-699d-41e6-8b59-1700e8d9f236_230" sourcehash="-580883410" targethash="-1220520152"/>
  <segment id="74bba6ab-f05e-49aa-98ef-9ed482709eff_231" sourcehash="-1084848757" targethash="1508363203"/>
  <segment id="ba99c47d-a090-486e-b6d3-cf68e44a2b37_232" sourcehash="1515283394" targethash="-57720738"/>
  <segment id="aaa64c88-c850-49cd-96e8-90f8922f0a9d_233" sourcehash="1750017999" targethash="-1623804679"/>
  <segment id="59be4a33-1b2b-4f80-b876-8c0427658def_234" sourcehash="-1638048064" targethash="1105078676"/>
  <segment id="6fb2ecfd-529f-4dfa-930c-c9b4565f5505_235" sourcehash="1778456214" targethash="-461005265"/>
  <segment id="71e412d1-6711-4a35-9d9d-42db5abd56d1_236" sourcehash="854729527" targethash="-2027089206"/>
  <segment id="71e412d1-6711-4a35-9d9d-42db5abd56d1_237" sourcehash="-2098178988" targethash="701794149"/>
  <segment id="71e412d1-6711-4a35-9d9d-42db5abd56d1_238" sourcehash="1875772906" targethash="-1576750512"/>
  <segment id="f5260987-53b5-4fc6-b089-68cb2952cc4d_239" sourcehash="-127557807" targethash="1152132843"/>
  <segment id="c428d40e-840f-4b54-8875-9a0ac9099125_240" sourcehash="-1790654134" targethash="-1220585688"/>
  <segment id="87b0bd2b-c834-4302-b0d5-887589db58b9_241" sourcehash="-130916837" targethash="1508297667"/>
  <segment id="2b4d96f8-7d87-481e-8542-926e81783787_242" sourcehash="2093506545" targethash="-57786274"/>
  <segment id="9d444ebf-2115-49bd-ab16-fbc923fcee3c_243" sourcehash="-463351048" targethash="-1623870215"/>
  <segment id="b3ec43cd-ba8f-4b2d-9b55-87043e8c8ef5_244" sourcehash="1744493745" targethash="1105013140"/>
  <segment id="f6a0f931-3f55-4175-8476-83d0a22ae054_245" sourcehash="1820713110" targethash="-461070801"/>
  <segment id="bfdc577f-3369-4d97-858e-2472d220e22b_246" sourcehash="-287960658" targethash="-2027154742"/>
  <segment id="ea35b878-a3b6-4f11-8d15-4d465864e1c6_247" sourcehash="708073094" targethash="701728613"/>
  <segment id="59c65c72-e497-4336-9867-a0601d862952_248" sourcehash="1047070089" targethash="-1576816048"/>
  <segment id="2e327910-9ab2-4404-976e-9f490c62f203_249" sourcehash="-1151749517" targethash="1152067307"/>
  <segment id="49112d0d-46ca-4437-8db4-82d0ebfb6e5f_250" sourcehash="47365933" targethash="-1220651224"/>
  <segment id="f23190dd-1fe2-45ac-95b9-0ddfe12f8e01_251" sourcehash="967814553" targethash="1508232131"/>
  <segment id="51757174-8a79-4332-ade9-60c0bf8ef8e1_252" sourcehash="996661304" targethash="-57851810"/>
  <segment id="34c12411-0d5a-4e86-803a-96aca91c5020_253" sourcehash="-20091414" targethash="-1623935751"/>
  <segment id="2d5bc4a1-c11c-4a01-af6e-cb4db2409e4d_254" sourcehash="1938402178" targethash="1104947604"/>
  <segment id="f8e62955-3546-4239-8fe5-55ac137ef3f4_255" sourcehash="664358262" targethash="-461136337"/>
  <segment id="f2a1d52c-6fc9-4703-bb1b-c9c147d26fc4_256" sourcehash="1376456347" targethash="-2027220278"/>
  <segment id="47deb8e2-7e33-4928-b1eb-ba6f636fae21_257" sourcehash="-798995526" targethash="701663077"/>
  <segment id="a4d7dc65-77e6-4c0d-95d0-6956deae33b3_258" sourcehash="-767811509" targethash="-1576881584"/>
  <segment id="35fda95e-ff29-4f8c-9303-1766c46a19d4_259" sourcehash="-658271950" targethash="1152001771"/>
  <segment id="c27f9000-b8b6-4312-be95-21109ad02ef2_260" sourcehash="10587118" targethash="-1220716760"/>
  <segment id="f58c4a70-c2d9-49d6-bd44-34f032bad889_261" sourcehash="-811350410" targethash="1508166595"/>
  <segment id="c12afb72-9648-4f45-ae9e-81a133f2eb04_262" sourcehash="1309103273" targethash="-57917346"/>
  <segment id="553aadef-1012-4251-9fb6-fc2fc7ca2434_263" sourcehash="-1630995975" targethash="-1624001287"/>
  <segment id="7d308c4f-30d4-4b89-a88f-34c010c1a0bc_264" sourcehash="1075864815" targethash="1104882068"/>
  <segment id="8a309dd3-4997-48bc-9658-631f005e4d1b_265" sourcehash="422925451" targethash="-461201873"/>
  <segment id="5a81fb5e-8e37-4f8b-94c0-2b3a4fe93775_266" sourcehash="-833504285" targethash="-2027285814"/>
  <segment id="22a5aaf9-4f84-4a12-8067-79adf586fede_267" sourcehash="-1287648979" targethash="701597541"/>
  <segment id="be3f076c-7048-4367-9fe7-2ffdb5b09372_268" sourcehash="-307436746" targethash="-1576947120"/>
  <segment id="9b05e614-a141-4ffe-8757-a657fbb2c5ec_269" sourcehash="-1138259705" targethash="1151936235"/>
  <segment id="3900b101-9a05-477b-95da-97ba2865fd98_270" sourcehash="1670666513" targethash="-1220782296"/>
  <segment id="bfc2524e-5e8b-4841-945f-fbbf2baf4c20_271" sourcehash="-1402714806" targethash="1508101059"/>
  <segment id="e5750d2d-0bb4-4543-b9c6-630c6dc4fd5f_272" sourcehash="828438423" targethash="-57982882"/>
  <segment id="52db0110-ec13-4765-b1cc-c999f79df2dc_273" sourcehash="77281978" targethash="-1624066823"/>
  <segment id="9acec3ff-4549-4740-9962-f0b7752972db_274" sourcehash="365228638" targethash="1104816532"/>
  <segment id="76feeaae-f930-4d19-9454-9fb9eba3089a_275" sourcehash="-85450908" targethash="-461267409"/>
  <segment id="81ccdd6c-4106-4a96-87dc-32c85acf728a_276" sourcehash="1209867994" targethash="-2027351350"/>
  <segment id="a497a7e1-4497-4859-b8e4-933b942728d0_277" sourcehash="-301721458" targethash="701532005"/>
  <segment id="7f9e6e1e-d786-4031-a7bf-82746a833941_278" sourcehash="1799115688" targethash="-1577012656"/>
  <segment id="0b83442c-5e75-42d5-bc83-0179d3db920d_279" sourcehash="736018851" targethash="1151870699"/>
  <segment id="983a7438-8ce6-4777-af2b-3192a963716e_280" sourcehash="-1729808253" targethash="-1219799256"/>
  <segment id="4259387a-db1d-42ba-9502-62a9974cb4b5_281" sourcehash="1889704742" targethash="1509084099"/>
  <segment id="7eff58bd-6e1c-4b22-bf90-be189b55fe12_282" sourcehash="-272540375" targethash="-56999842"/>
  <segment id="4ffaf337-6083-4324-bd17-b4ed77621a81_283" sourcehash="-1190364351" targethash="-1623083783"/>
  <segment id="122fc021-fc6f-492b-9ce5-10d7a4ac1d64_284" sourcehash="65970343" targethash="1105799572"/>
  <segment id="edb09d6f-7dae-45fe-a60a-70ba2925d2d0_285" sourcehash="2029332982" targethash="-460284369"/>
  <segment id="8a5c4648-3137-489c-bc1f-e58912cf6e8f_286" sourcehash="-1128880665" targethash="-2026368310"/>
  <segment id="7bf3d31a-b06c-4771-ae25-8d2c3fc26660_287" sourcehash="664513066" targethash="702515045"/>
  <segment id="4e60e257-ae98-4a9e-9a2c-3673d5afd475_288" sourcehash="173972237" targethash="-1576029616"/>
  <segment id="d754858e-08db-4d4c-b71f-218355f1c784_289" sourcehash="-657223374" targethash="1152853739"/>
  <segment id="37c8f2d0-d766-44e2-add2-ac30a8ab3113_290" sourcehash="-1305343185" targethash="-1219864792"/>
  <segment id="9e57a571-2e5c-40be-98eb-6b8a3fcd27f8_291" sourcehash="-631992048" targethash="1509018563"/>
  <segment id="ffbeeefa-0784-410d-bcd9-f311a8516ecc_292" sourcehash="-1137318161" targethash="-57065378"/>
  <segment id="27ce4a8b-ab01-4ca2-be33-c896123fc5a5_293" sourcehash="53674784" targethash="-1623149319"/>
  <segment id="16818413-c521-4da0-9527-6972c3b5e211_294" sourcehash="-996690836" targethash="1105734036"/>
  <segment id="30dcda2d-cb84-4b8e-9f67-c74a2a860573_295" sourcehash="-845851922" targethash="-460349905"/>
  <segment id="82d669d2-475f-4037-90b0-cc352d9b50fc_296" sourcehash="-695922774" targethash="-2026433846"/>
  <segment id="25c3cc74-e99d-4e68-bcc2-7dba36ef1409_297" sourcehash="-1247006532" targethash="702449509"/>
  <segment id="96b67315-b716-4e5b-aa1d-1c18cd43bf62_298" sourcehash="-111966058" targethash="-1576095152"/>
  <segment id="ac7136e0-bd36-41e4-ac93-5c89d8be5937_299" sourcehash="-1941871890" targethash="1152788203"/>
  <segment id="5532f323-81f7-42a8-9c1e-b45ccbdbddde_300" sourcehash="-1362255718" targethash="-1220323545"/>
  <segment id="22725688-164e-4996-95f2-ad7250445f12_301" sourcehash="948346001" targethash="1508559810"/>
  <segment id="0f4731d1-95da-49c3-88ee-476e00589923_302" sourcehash="-1376467699" targethash="-57524131"/>
  <segment id="5fe7d56e-ce61-4a84-a9aa-f3449255af01_303" sourcehash="1590346062" targethash="-1623608072"/>
  <segment id="9e72cbce-63b6-4d8e-b3f1-4e880163eb43_304" sourcehash="-1489619768" targethash="1105275283"/>
  <segment id="100a816d-27f4-4b70-adea-64b3a2301133_305" sourcehash="-1774150091" targethash="-460808658"/>
  <segment id="76b8fba5-2cdd-4d63-800b-b365fcde938f_306" sourcehash="574549674" targethash="-2026892599"/>
  <segment id="9012a5cd-9527-424c-8eb0-1a1fd2fe50d7_307" sourcehash="-300494026" targethash="701990756"/>
  <segment id="9d10ff6e-3c7c-426c-988b-2c8b4ee133ad_308" sourcehash="769215958" targethash="-1576553905"/>
  <segment id="8c517175-a5b7-4be5-8cd1-0793bbb336d9_309" sourcehash="1349836903" targethash="1152329450"/>
  <segment id="6bb44de2-acf2-46f8-90f2-2e0d3072974e_310" sourcehash="561151464" targethash="-1220389081"/>
  <segment id="b2e7315d-6a27-47a1-9076-47109bffdbe5_311" sourcehash="696015578" targethash="1508494274"/>
  <segment id="a1c17b86-78ce-4220-ba9f-88e11f091067_312" sourcehash="-125662107" targethash="-57589667"/>
  <segment id="8e1d4c84-bb4e-4cdd-9fa2-52a1fd6c0a98_313" sourcehash="-450243219" targethash="-1623673608"/>
  <segment id="caf5a15e-44d0-4ac3-88b5-445711e77b0f_314" sourcehash="-376508498" targethash="1105209747"/>
  <segment id="fb5083b0-628c-48aa-a973-8b8566f0bb47_315" sourcehash="-1266579663" targethash="-460874194"/>
  <segment id="1b9a33e2-dc1c-4d4f-9dfa-1d343b031069_316" sourcehash="1067142936" targethash="-2026958135"/>
  <segment id="22219e87-3a39-4d0b-9787-89b38277c595_317" sourcehash="-1888630815" targethash="701925220"/>
  <segment id="72faca39-0614-47e9-8006-4a44bdb06599_318" sourcehash="-1810461899" targethash="-1576619441"/>
  <segment id="10d2da49-4b9c-4b10-b2dc-7d28b3715258_319" sourcehash="2128193602" targethash="1152263914"/>
  <segment id="5b861ecf-206a-4e2b-89f4-26e77749df7c_320" sourcehash="1488354173" targethash="-1220454617"/>
  <segment id="e535e380-d339-4278-86fc-c947a1e7e2aa_321" sourcehash="890586508" targethash="1508428738"/>
  <segment id="b1b11319-d61b-4f05-b3e0-d6b0737ee9eb_322" sourcehash="297764938" targethash="-57655203"/>
  <segment id="8dc0d64e-a008-4e1e-b507-e4eb10b99ebf_323" sourcehash="-933402692" targethash="-1623739144"/>
  <segment id="c37ce298-0b91-4af2-8b22-82ae6956775a_324" sourcehash="-1512388209" targethash="1105144211"/>
  <segment id="c3901578-4995-43e1-b75c-4e084cc2d768_325" sourcehash="-153798263" targethash="-460939730"/>
  <segment id="2bed7433-efb3-4278-a7af-cba4ff049811_326" sourcehash="797069936" targethash="-2027023671"/>
  <segment id="cd6136e4-0d66-41c9-8302-ab12ae688022_327" sourcehash="969064700" targethash="701859684"/>
  <segment id="ebe7673b-c133-4e97-9e7d-dcb88dca2bc8_328" sourcehash="1140006361" targethash="-1576684977"/>
  <segment id="6116239f-9973-44d8-829f-a218b5ae3c3b_329" sourcehash="-1612441282" targethash="1152198378"/>
  <segment id="1dd74690-5ae4-443e-b7f5-a5d73b34d7fa_330" sourcehash="-838059444" targethash="-1220520153"/>
  <segment id="b4c87171-8ac2-4fbb-9105-ac94f5e0c29d_331" sourcehash="-1191825720" targethash="1508363202"/>
  <segment id="651620dc-e4d0-4bd1-8994-83cb46fe04e1_332" sourcehash="-456764415" targethash="-57720739"/>
  <segment id="c26575be-c436-4c1b-933a-73e4241e64ce_333" sourcehash="200110473" targethash="-1623804680"/>
  <segment id="8c709e77-4831-4d57-ad74-3a9524290ad2_334" sourcehash="-1045626997" targethash="1105078675"/>
  <segment id="db968b1f-306f-4de5-b74c-30d8c72ff4fd_335" sourcehash="-1566748532" targethash="-461005266"/>
  <segment id="bf3585c4-5607-4e90-94d6-68e4fa572428_336" sourcehash="24564500" targethash="-2027089207"/>
  <segment id="1a6e1323-3875-49fc-a95b-0d86e017a864_337" sourcehash="1164642605" targethash="701794148"/>
  <segment id="423d7a97-77c8-457b-8a76-95ee7f47e559_338" sourcehash="1182533284" targethash="-1576750513"/>
  <segment id="4145714e-4733-4ed5-b8ab-e4878ad74845_339" sourcehash="-1847667692" targethash="1152132842"/>
  <segment id="47751374-06bc-4b19-88df-b53e12184897_340" sourcehash="-877128408" targethash="-1220585689"/>
  <segment id="7c32150a-12b8-479b-aa41-f54a525006a3_341" sourcehash="-1825663596" targethash="1508297666"/>
  <segment id="6b91508b-5dd3-4f79-b96f-f095da824763_342" sourcehash="494464971" targethash="-57786275"/>
  <segment id="2748d157-77c3-4557-8ddc-70257bfbf660_343" sourcehash="1149012780" targethash="-1623870216"/>
  <segment id="23ef715c-d518-42b0-8aba-0862bb696bd3_344" sourcehash="949044472" targethash="1105013139"/>
  <segment id="6fe92acd-5af9-4f9f-9692-e1b183eff2a6_345" sourcehash="422568784" targethash="-461070802"/>
  <segment id="d1839e93-9264-4342-b2cc-72ae900958db_346" sourcehash="123651281" targethash="-2027154743"/>
  <segment id="f6bb81e0-9173-4bc1-bb89-e426a598a191_347" sourcehash="1875593664" targethash="701728612"/>
  <segment id="459f1989-7c94-45d1-972f-39addacb28f1_348" sourcehash="-1809729306" targethash="-1576816049"/>
  <segment id="2a0f4ecc-9a6b-4111-b87a-920938ac8d2b_349" sourcehash="572277621" targethash="1152067306"/>
  <segment id="8a45f65f-4b87-4f70-b784-df3bb3c8f89a_350" sourcehash="-282476317" targethash="-1220651225"/>
  <segment id="1bbf84c9-e231-4133-a9bb-7d512176eff0_351" sourcehash="890783114" targethash="1508232130"/>
  <segment id="834cd73d-a90f-49df-8241-355e484626a2_352" sourcehash="-312687929" targethash="-57851811"/>
  <segment id="ef6584ac-b2d1-49d7-b8c8-9aa87e281d50_353" sourcehash="-1681094367" targethash="-1623935752"/>
  <segment id="e47c0277-cb7d-4a91-a9a3-530b4cdae794_354" sourcehash="-1624287189" targethash="1104947603"/>
  <segment id="8ed81c0d-f340-4fcc-8347-405b08381059_355" sourcehash="-2080502071" targethash="-461136338"/>
  <segment id="e0487b6e-234d-4937-916a-41158dc8a37a_356" sourcehash="458007820" targethash="-2027220279"/>
  <segment id="314b3f3b-cedb-4747-ba3e-07dddad12f45_357" sourcehash="395672084" targethash="701663076"/>
  <segment id="764ff1ba-0104-44d9-80cf-583bf8c5ea6d_358" sourcehash="1877542278" targethash="-1576881585"/>
  <segment id="3a89cc66-3c5a-42fc-9ca1-3457920f3795_359" sourcehash="-292578172" targethash="1152001770"/>
  <segment id="ecac5837-790c-48b6-9020-05aeac327f6b_360" sourcehash="-1075081195" targethash="-1220716761"/>
  <segment id="02c109d5-209d-4f98-bf01-2c1be8168fa4_361" sourcehash="-1253278040" targethash="1508166594"/>
  <segment id="e17f86ff-2ed7-4acc-9a88-6d5879b60f27_362" sourcehash="487902739" targethash="-57917347"/>
  <segment id="11c41f0d-3515-4b80-98b5-561a47d59b32_363" sourcehash="-1532890610" targethash="-1624001288"/>
  <segment id="09a6dd79-f9a0-48a2-88fd-c8a31128e235_364" sourcehash="550404537" targethash="1104882067"/>
  <segment id="13cd63a8-cd37-4031-a020-da6c876b6027_365" sourcehash="243549768" targethash="-461201874"/>
  <segment id="49861025-5744-44b6-9a84-4dd6b75b31ef_366" sourcehash="1269932015" targethash="-2027285815"/>
  <segment id="420b8034-12da-4a3f-996c-dd69fd06a6c0_367" sourcehash="-847846737" targethash="701597540"/>
  <segment id="e36f3d66-d1e4-4f20-9be9-5313f19a6149_368" sourcehash="1136016390" targethash="-1576947121"/>
  <segment id="0f2bdc74-9e0f-4fb6-ac33-45b3e57b506a_369" sourcehash="-254087900" targethash="1151936234"/>
  <segment id="111b53bc-7fdc-4ea8-9d02-bfb0a2657a44_370" sourcehash="1119607214" targethash="-1220782297"/>
  <segment id="9e4951b1-bb18-487c-a090-03d212bbec37_371" sourcehash="-1811383285" targethash="1508101058"/>
  <segment id="723dc7a3-7fb0-4c6c-8dee-5db650e4d392_372" sourcehash="500289045" targethash="-57982883"/>
  <segment id="150986a5-ceef-484e-becd-cdc64a58171c_373" sourcehash="-491869453" targethash="-1624066824"/>
  <segment id="4bfc603d-16bc-49db-9597-69b1c2493107_374" sourcehash="-987173660" targethash="1104816531"/>
  <segment id="b1352536-bd89-45d1-99b8-c9fd403dc70b_375" sourcehash="-389115063" targethash="-461267410"/>
  <segment id="19101ddd-e164-4ba7-81ab-bfb3a91e04c7_376" sourcehash="-1178498793" targethash="-2027351351"/>
  <segment id="2136ff91-ccb9-4c0e-bc3f-6a1ec4486792_377" sourcehash="-425463095" targethash="701532004"/>
  <segment id="d0c7622a-5af8-4edb-808e-f70d438a3a7d_378" sourcehash="1901801996" targethash="-1577012657"/>
  <segment id="f188ca81-9ea2-47db-8147-cfd2b69a1431_379" sourcehash="-570451848" targethash="1151870698"/>
  <segment id="6d006a83-0ff2-4166-83da-95e205d5208c_380" sourcehash="1407988460" targethash="-1219799257"/>
  <segment id="efa579e5-daf1-4076-96a3-e6b9713719ca_381" sourcehash="-1198832255" targethash="1509084098"/>
  <segment id="410f7de3-352b-4421-8068-b157b75e77b9_382" sourcehash="1516329955" targethash="-56999843"/>
  <segment id="03bc9267-a2ed-4ed2-bbf4-5a55a742f036_383" sourcehash="7150134" targethash="-1623083784"/>
  <segment id="54e39479-c013-45a8-821d-432fb0c309fa_384" sourcehash="-1594513455" targethash="1105799571"/>
  <segment id="a361857f-85dd-43fb-a89b-c3b276d1a8b0_385" sourcehash="1691602261" targethash="-460284370"/>
  <segment id="f9977051-ef94-468a-a828-7d58b71fe659_386" sourcehash="1531941144" targethash="-2026368311"/>
  <segment id="cb06e69e-49f8-4d18-ab20-031eaad4cb3f_387" sourcehash="-1370341412" targethash="702515044"/>
  <segment id="c353513f-282b-4ac9-9b7c-9ee551abdb67_388" sourcehash="262345534" targethash="-1576029617"/>
  <segment id="c3b1fb7f-03e4-439d-b32d-b72f60e5cc5f_389" sourcehash="-1142061855" targethash="1152853738"/>
  <segment id="08ce4110-7583-47b1-8006-a3f7839983ef_390" sourcehash="1469372778" targethash="-1219864793"/>
  <segment id="feae8dd2-7b9e-4b42-8c8f-e71a6a1bb819_391" sourcehash="-1780319050" targethash="1509018562"/>
  <segment id="63c229f3-b2b1-4331-8c04-1a9b6ff6b274_392" sourcehash="1492431045" targethash="-57065379"/>
  <segment id="9ec30b9f-a516-42a2-a559-569286b674d2_393" sourcehash="1791441521" targethash="-1623149320"/>
  <segment id="970f5a99-4ec8-4e2a-a79f-1ae263385d7b_394" sourcehash="-1945919910" targethash="1105734035"/>
  <segment id="fac928b8-b4cc-47b7-b526-713596ff3683_395" sourcehash="125964386" targethash="-460349906"/>
  <segment id="29e22cfb-c72b-4ea1-bdd2-3d3c1488a02f_396" sourcehash="-1958478747" targethash="-2026433847"/>
  <segment id="80731cbf-e356-41ab-82cf-6ac363fe382a_397" sourcehash="308700998" targethash="702449508"/>
  <segment id="3ad4cb82-7cf8-4ccd-a077-96ce238693a7_398" sourcehash="143845489" targethash="-1576095153"/>
  <segment id="32532794-e2e2-40cf-96f0-7da65e69b60d_399" sourcehash="-1591001903" targethash="1152788202"/>
  <segment id="278ad00a-d5ee-4f4e-b9e4-0d865b3481a4_400" sourcehash="334909909" targethash="-1220323546"/>
  <segment id="48c38ba5-3b2f-4125-b455-1689151f91cb_401" sourcehash="-1543093226" targethash="1508559809"/>
  <segment id="e15b9659-d0ae-40aa-91dc-cca632e10ff5_402" sourcehash="1919369247" targethash="-57524132"/>
  <segment id="ab2d1b73-5198-4c3f-a402-c968e44f00d4_403" sourcehash="1087650953" targethash="-1623608073"/>
  <segment id="44611b51-361d-495c-a4bb-4ab571970b8b_404" sourcehash="-1943298514" targethash="1105275282"/>
  <segment id="049ad6db-fb12-4f0c-9dd3-a3441e9190d4_405" sourcehash="1656309830" targethash="-460808659"/>
  <segment id="dffefdd6-0408-4ba6-998c-8c87d2f3fd62_406" sourcehash="1257284879" targethash="-2026892600"/>
  <segment id="dffefdd6-0408-4ba6-998c-8c87d2f3fd62_407" sourcehash="-1507678890" targethash="701990755"/>
  <segment id="8473fc08-89eb-41e6-80db-477b11f9c801_408" sourcehash="824774956" targethash="-1576553906"/>
  <segment id="a3a41071-e46d-4f57-9b72-bdd73a6852cc_409" sourcehash="-1995009710" targethash="1152329449"/>
  <segment id="f2f2ab3c-0397-4d77-9861-b44ccba8e446_410" sourcehash="1120262575" targethash="-1220389082"/>
  <segment id="ad1ea1f5-ed18-4243-b144-b53a0e183747_411" sourcehash="-1811776504" targethash="1508494273"/>
  <segment id="19dd8f43-50d9-463d-af2d-6dfeab0ac63d_412" sourcehash="1724651860" targethash="-57589668"/>
  <segment id="12c6ca2f-ddb8-4eda-8582-094e63a01ef0_413" sourcehash="-649090182" targethash="-1623673609"/>
  <segment id="9639363d-ad06-41e3-a4c1-1a0d1472d050_414" sourcehash="-2027976296" targethash="1105209746"/>
  <segment id="60f7c34d-9748-4288-8f4a-bae0a3f27029_415" sourcehash="-1541034010" targethash="-460874195"/>
  <segment id="75e00e03-6b14-4a4e-b9f5-9dc7f2bcb9cf_416" sourcehash="855937062" targethash="-2026958136"/>
  <segment id="9126798f-1148-47d6-a8a6-fe48a7c38a19_417" sourcehash="-1405298980" targethash="701925219"/>
  <segment id="7368d5c4-f93b-4a99-bd30-9c8ce4f188e2_418" sourcehash="656175357" targethash="-1576619442"/>
  <segment id="80f371a5-b2cf-4617-94b5-2742b6fbbc60_419" sourcehash="-495975051" targethash="1152263913"/>
  <segment id="2d0da821-e93f-4470-9e3b-d53cebb91d3c_420" sourcehash="1077462032" targethash="-1220454618"/>
  <segment id="bb6110ea-3b32-4c2f-9555-8e0329788c4e_421" sourcehash="-1906002747" targethash="1508428737"/>
  <segment id="cede0db9-432e-40f3-bed9-dc08ab2666c1_422" sourcehash="1913964773" targethash="-57655204"/>
  <segment id="8d6e0574-ee16-4118-b1b1-2bd642928b6d_423" sourcehash="-200861595" targethash="-1623739145"/>
  <segment id="8d6e0574-ee16-4118-b1b1-2bd642928b6d_424" sourcehash="-1991215528" targethash="1105144210"/>
  <segment id="8d6e0574-ee16-4118-b1b1-2bd642928b6d_425" sourcehash="692857239" targethash="-460939731"/>
  <segment id="69414603-6afe-47e8-a530-c9acaca65862_426" sourcehash="1005038450" targethash="-2027023672"/>
  <segment id="cca4669d-5867-4790-988f-de0edbd929ef_427" sourcehash="195959041" targethash="701859683"/>
  <segment id="a6793721-516a-42ae-ba5b-e6f546c1e64c_428" sourcehash="64038806" targethash="-1576684978"/>
  <segment id="caaa819e-3b06-407d-89a4-5f9aad51d777_429" sourcehash="-991217338" targethash="1152198377"/>
  <segment id="f64b4cff-977b-4673-8553-acdc4b40b59e_430" sourcehash="-871091929" targethash="-1220520154"/>
  <segment id="e946ea9e-865f-4e99-affe-9ed80f4707f5_431" sourcehash="2143305444" targethash="1508363201"/>
  <segment id="c5a4fcbc-555d-42c8-8814-8cb492712a1e_432" sourcehash="-883639246" targethash="-57720740"/>
  <segment id="1c734543-9c8e-4028-b18a-cae5284090bc_433" sourcehash="55771955" targethash="-1623804681"/>
  <segment id="8e4ee657-fbfd-495c-a013-ebd5e62b863b_434" sourcehash="532563515" targethash="1105078674"/>
  <segment id="cb2510a5-6ccc-430b-84b2-31b5c73210a1_435" sourcehash="-159230593" targethash="-461005267"/>
  <segment id="2a02356d-9ae7-4fe5-84f8-11f2ebc1ea93_436" sourcehash="1529141652" targethash="-2027089208"/>
  <segment id="a0d09f9e-b380-4c69-9560-055290c02322_437" sourcehash="2051120081" targethash="701794147"/>
  <segment id="0a7cdde7-a172-4cda-8dfb-69f719ab0dfc_438" sourcehash="497838741" targethash="-1576750514"/>
  <segment id="338addca-e97f-4632-bae0-90631d61a20a_439" sourcehash="232230848" targethash="1152132841"/>
  <segment id="d97b083e-e6ee-4e81-83a0-105c06ede5ac_440" sourcehash="1337907562" targethash="-1220585690"/>
  <segment id="f70663ed-ab82-4547-ac8d-5ef1b76fc0c4_441" sourcehash="-1157675962" targethash="1508297665"/>
  <segment id="69300174-dbfb-435b-9d4c-54db7c3eb963_442" sourcehash="1546802906" targethash="-57786276"/>
  <segment id="338b4e54-a317-4108-9edc-b11d46000fec_443" sourcehash="-1417194765" targethash="-1623870217"/>
  <segment id="43ffea29-3bf5-40ca-9b9d-2cc1758a3d4b_444" sourcehash="1171691094" targethash="1105013138"/>
  <segment id="3917c1db-6db2-4420-9799-78582a038216_445" sourcehash="-1223589217" targethash="-461070803"/>
  <segment id="66c9b184-8d65-4d36-a8be-e1b9912f3aca_446" sourcehash="948226579" targethash="-2027154744"/>
  <segment id="f2c671e6-eb9f-443c-858c-235db1577ea0_447" sourcehash="1621634634" targethash="701728611"/>
  <segment id="8cf07706-f3be-4359-8e72-c779f76b93a2_448" sourcehash="1514159113" targethash="-1576816050"/>
  <segment id="9abe59d8-b61d-4867-aca7-8136100e84cc_449" sourcehash="1926023891" targethash="1152067305"/>
  <segment id="d30b5ea7-d9f6-4301-b4e9-39654878b36b_450" sourcehash="2089241123" targethash="-1220651226"/>
  <segment id="d02b724e-6a5e-4ace-896c-ebf9e33dec5e_451" sourcehash="-319850988" targethash="1508232129"/>
  <segment id="a3841b62-904d-48d3-ba94-3027d99bfbea_452" sourcehash="151703253" targethash="-57851812"/>
  <segment id="b3ae4711-34a7-419c-a3bf-68b2154c2b2a_453" sourcehash="1390347070" targethash="-1623935753"/>
  <segment id="bd074c82-0209-4c6e-a18b-8bc6245fba17_454" sourcehash="-1176918060" targethash="1104947602"/>
  <segment id="6275902d-ba7f-469e-8f57-43e462158d51_455" sourcehash="1688261114" targethash="-461136339"/>
  <segment id="0a838eb2-945a-41e1-9470-8fe0a9d35b94_456" sourcehash="1032490042" targethash="-2027220280"/>
  <segment id="4b06c985-fa8e-4b2c-882f-9b763ebe4f1e_457" sourcehash="1474515394" targethash="701663075"/>
  <segment id="202571ab-dee1-4848-8444-da65d56c4183_458" sourcehash="-1404876868" targethash="-1576881586"/>
  <segment id="50d14bf2-dec8-4ef2-9425-ed2cbcd1b5ad_459" sourcehash="231837632" targethash="1152001769"/>
  <segment id="a70079c9-5a20-47a9-bef0-2b6721ce6ad6_460" sourcehash="1687260977" targethash="-1220716762"/>
  <segment id="3895d269-c222-40f5-a147-91e5f45c7c9a_461" sourcehash="334414744" targethash="1508166593"/>
  <segment id="ec88912e-dcd3-4ae8-8df1-dbe4b3389354_462" sourcehash="480707098" targethash="-57917348"/>
  <segment id="0c55b5e0-bcb6-4be8-a2db-58d812b8d18c_463" sourcehash="-2127594491" targethash="-1624001289"/>
  <segment id="6132eb8c-4a9c-4343-8911-24122c66ed65_464" sourcehash="540214136" targethash="1104882066"/>
  <segment id="78b94af1-5c15-4182-9ca4-89363948d117_465" sourcehash="1642965873" targethash="-461201875"/>
  <segment id="c6535b80-2f05-469d-a1d3-418454ce59cb_466" sourcehash="-1595642082" targethash="-2027285816"/>
  <segment id="f6142f6f-150e-4b58-bc13-38b0c6802509_467" sourcehash="-1147642181" targethash="701597539"/>
  <segment id="6c9ae289-aee0-4791-9665-9730fdd5fa8c_468" sourcehash="-1509290614" targethash="-1576947122"/>
  <segment id="aa1454a2-0b3c-4fa1-b193-fb44ddb5c888_469" sourcehash="389823067" targethash="1151936233"/>
  <segment id="21b7198a-49a9-4848-8bde-bac175650ed8_470" sourcehash="143953917" targethash="-1220782298"/>
  <segment id="7b4f88a0-7884-4517-bd63-2a724d265908_471" sourcehash="967892575" targethash="1508101057"/>
  <segment id="06400480-4398-4a24-af4a-59853640e374_472" sourcehash="-124220313" targethash="-57982884"/>
  <segment id="29025134-2120-4e2f-8e95-ccceb997d1d6_473" sourcehash="-703984272" targethash="-1624066825"/>
  <segment id="2e4794cb-a175-4298-b2ae-4d2fd76d8f66_474" sourcehash="1670769885" targethash="1104816530"/>
  <segment id="c8770f98-29d1-470a-b8b8-419c9ced3df0_475" sourcehash="-309584431" targethash="-461267411"/>
  <segment id="3abbadea-0761-4044-bf66-6c594ce0e0c3_476" sourcehash="897568007" targethash="-2027351352"/>
  <segment id="1a69b278-0907-40f1-8243-84eec6ee9c81_477" sourcehash="-414898901" targethash="701532003"/>
  <segment id="ad0550f3-55d7-4d24-ae8f-eb31b41b6c1f_478" sourcehash="1883111541" targethash="-1577012658"/>
  <segment id="71a06f6b-756c-4d45-8789-78e3f22a5499_479" sourcehash="-1304073739" targethash="1151870697"/>
  <segment id="db2cc497-7124-4e5b-9e53-acad96c30348_480" sourcehash="-30343665" targethash="-1219799258"/>
  <segment id="f9618f81-7821-448b-b8f0-a724f43e044c_481" sourcehash="-11957439" targethash="1509084097"/>
  <segment id="04ca3a96-3633-4f46-bf3a-356ecb5452c2_482" sourcehash="-1247610405" targethash="-56999844"/>
  <segment id="30faa340-38eb-4449-bbf6-f0ac3cf029f1_483" sourcehash="121137845" targethash="-1623083785"/>
  <segment id="20237a40-eaa8-4f41-a02e-ae431578a34a_484" sourcehash="-1638894744" targethash="1105799570"/>
  <segment id="ac69703d-fd88-4fe5-92c0-852a8188bba4_485" sourcehash="1455833570" targethash="-460284371"/>
  <segment id="260d16fe-8e9d-4df2-bdfe-9ea2bb3072d4_486" sourcehash="1236119680" targethash="-2026368312"/>
  <segment id="6a71ae80-12b0-4d49-bcf0-37d5724b1f34_487" sourcehash="-69126824" targethash="702515043"/>
  <segment id="68a277dc-fa6b-4d58-aba3-3f7d4d695828_488" sourcehash="1424162130" targethash="-1576029618"/>
  <segment id="2aaea7cf-2959-4bf6-8605-0d13b9108a5b_489" sourcehash="231509952" targethash="1152853737"/>
  <segment id="3643bdf5-09c9-4c13-be5d-513698a79024_490" sourcehash="-580959005" targethash="-1219864794"/>
  <segment id="f2805fc4-1987-46df-a7fd-04a16c7e2e8d_491" sourcehash="454025936" targethash="1509018561"/>
  <segment id="26343dad-9b8f-4502-9965-84983bd95cb7_492" sourcehash="1932881513" targethash="-57065380"/>
  <segment id="2c991653-515e-4939-8507-421130c6f92c_493" sourcehash="-1640287820" targethash="-1623149321"/>
  <segment id="fb698d11-56ac-4a94-bb3f-68ba8e7bf358_494" sourcehash="1258788909" targethash="1105734034"/>
  <segment id="330f3f7f-e3dd-41de-b1ed-db5db2a70016_495" sourcehash="1468395808" targethash="-460349907"/>
  <segment id="e3cecf4a-0b58-47cc-9b88-ed82e2075e02_496" sourcehash="1025547530" targethash="-2026433848"/>
  <segment id="74e03b19-d6a6-4b23-a85f-cb20a7e671dd_497" sourcehash="-965553563" targethash="702449507"/>
  <segment id="6e832188-b669-4e5f-89dc-b1da93c0cd20_498" sourcehash="-1751403999" targethash="-1576095154"/>
  <segment id="39a8fb39-f6f3-47cb-871b-445e5107739e_499" sourcehash="1353732098" targethash="1152788201"/>
  <segment id="c4a93f2e-ed24-453b-9b81-9f55e47cf31c_500" sourcehash="1187433466" targethash="-1220323547"/>
  <segment id="f5d10b4b-48aa-4968-8bb3-c88b0ad6f8e8_501" sourcehash="-1811842039" targethash="1508559808"/>
  <segment id="43a7cfb9-254e-4863-824b-1d0bfe62a63b_502" sourcehash="-2051539998" targethash="-57524133"/>
  <segment id="aeab3e43-4dab-46f6-845e-257116966159_503" sourcehash="-1431522151" targethash="-1623608074"/>
  <segment id="d98d58a8-f481-43ed-8ee6-c2202ac179b3_504" sourcehash="1441226618" targethash="1105275281"/>
  <segment id="8e7a31be-614d-49c5-b6f2-f919046b3786_505" sourcehash="286199973" targethash="-460808660"/>
  <segment id="23005f49-fc37-4ac6-8f6a-833c2820392a_506" sourcehash="1255908622" targethash="-2026892601"/>
  <segment id="1eb05b75-e6a8-477d-b382-23991ca5e6fb_507" sourcehash="-951372814" targethash="701990754"/>
  <segment id="29b50783-9f70-497b-8538-b211cbb8e8bc_508" sourcehash="-1751993822" targethash="-1576553907"/>
  <segment id="ca2add65-1960-47b1-bead-64dcb49f0a15_509" sourcehash="1353273347" targethash="1152329448"/>
  <segment id="efd7e3fc-c841-4b1f-b235-2349dd9a6495_510" sourcehash="1120262572" targethash="-1220389083"/>
  <segment id="5371aeb9-dbd4-4b9c-b4ab-d6a9535b56cb_511" sourcehash="-1811776503" targethash="1508494272"/>
  <segment id="4dbea003-6ff8-4203-b102-36d8844700a5_512" sourcehash="2044394622" targethash="-57589669"/>
  <segment id="e07f5324-1aac-4870-a0a0-539a7c87ee1d_513" sourcehash="-1431456615" targethash="-1623673610"/>
  <segment id="23eee684-404d-4f17-b430-2fd663bb6d9a_514" sourcehash="1441161082" targethash="1105209745"/>
  <segment id="ffdf26a9-fa90-4f31-854f-e07fc4e4947e_515" sourcehash="285216933" targethash="-460874196"/>
  <segment id="f8250b1b-3945-4673-8c57-1be175e5901b_516" sourcehash="1254401294" targethash="-2026958137"/>
  <segment id="d8bc2565-e379-4ac3-af18-174d9613cb9b_517" sourcehash="-1803628130" targethash="701925218"/>
  <segment id="d2586ed0-5759-4375-a975-ccb4157f48d8_518" sourcehash="-1751928286" targethash="-1576619443"/>
  <segment id="1e9cece1-bbd1-46f3-9caf-67b113bc9a68_519" sourcehash="1353207811" targethash="1152263912"/>
  <segment id="a2f467e9-8c70-4178-91b1-1e51d67ecaa6_520" sourcehash="1120328108" targethash="-1220454619"/>
  <segment id="eada3826-4db7-4225-8206-a26595210177_521" sourcehash="-1811710967" targethash="1508428736"/>
  <segment id="514cabae-6a7b-4b20-81e6-c2d042e0ff84_522" sourcehash="1627060097" targethash="-57655205"/>
  <segment id="ec5e15e1-8cb9-4942-85f1-e36ede48abd8_523" sourcehash="1827414445" targethash="-1623739146"/>
  <segment id="8fc58dbd-0751-4233-ae77-69419bb2fdaf_524" sourcehash="-1302373644" targethash="1105144209"/>
  <segment id="3727a38b-f29c-4816-a6dc-e232210b2a31_525" sourcehash="1797042391" targethash="-460939732"/>
  <segment id="7f333324-36bd-4c0a-868d-659f059f01ed_526" sourcehash="1978503944" targethash="-2027023673"/>
  <segment id="a0a06a33-f918-4f43-8050-9668d9b5498e_527" sourcehash="-731392254" targethash="701859682"/>
  <segment id="6177080d-f472-4560-9418-4b9557ec3575_528" sourcehash="171382700" targethash="-1576684979"/>
  <segment id="bb63632d-1803-4f4d-9f99-78479f01df64_529" sourcehash="1273407649" targethash="1152198376"/>
  <segment id="cbd19462-d2ee-421c-a709-a7e1842e8bf1_530" sourcehash="-1761417403" targethash="-1220520155"/>
  <segment id="5672d939-0bb7-44d1-85ac-30008982fc42_531" sourcehash="1043766509" targethash="1508363200"/>
  <segment id="fff10d79-3672-40a5-a934-ec2d111cfab6_532" sourcehash="952509218" targethash="-57720741"/>
  <segment id="6b7eb826-9822-44e5-84d2-96626df6a2ae_533" sourcehash="-861111912" targethash="-1623804682"/>
  <segment id="ed9a7faa-5061-404b-834a-7fc6af412bf7_534" sourcehash="178509298" targethash="1105078673"/>
  <segment id="61fad8b2-6d12-4d06-aa91-e8580172710b_535" sourcehash="1287076813" targethash="-461005268"/>
  <segment id="2bc41cf8-72c1-412b-a192-0d5db45fda18_536" sourcehash="-1986159473" targethash="-2027089209"/>
  <segment id="0ad21bf3-d7d7-41b6-84c9-9cfed9294e7d_537" sourcehash="1671435304" targethash="701794146"/>
  <segment id="2e15ba4a-1224-4cbb-908e-3b04478f786b_538" sourcehash="1873282521" targethash="-1576750515"/>
  <segment id="0754e76a-eaa7-490f-babf-b5bb85ff281f_539" sourcehash="-99511199" targethash="1152132840"/>
  <segment id="5f61bb99-0df0-4565-b5dc-63c1b15a35df_540" sourcehash="1562486936" targethash="-1220585691"/>
  <segment id="51235074-7cd9-43df-8d77-fb6579aad9f9_541" sourcehash="-270024469" targethash="1508297664"/>
  <segment id="26b3b076-a4a2-4539-aa46-e18833033569_542" sourcehash="1953782916" targethash="-57786277"/>
  <segment id="44751d2f-38d4-4a57-8513-77480c57946d_543" sourcehash="1385759587" targethash="-1623870218"/>
  <segment id="817c2433-d4d7-4183-aece-5f9f766ea1eb_544" sourcehash="-890067349" targethash="1105013137"/>
  <segment id="3a3c3212-1cf5-411a-a0f4-8a72c1b72a38_545" sourcehash="-1755197303" targethash="-461070804"/>
  <segment id="ebf5cd67-ccaf-4f7a-a2b4-0d748a13301a_546" sourcehash="-2101966413" targethash="-2027154745"/>
  <segment id="fdf87da6-b2b8-4dfe-a034-d9afceb7c40f_547" sourcehash="-1009944353" targethash="701728610"/>
  <segment id="d0ef77a7-7fdc-4790-bb0a-52fb3d0407ac_548" sourcehash="335722854" targethash="-1576816051"/>
  <segment id="9b2dad0c-6eff-412a-9cf1-589f541b9ab9_549" sourcehash="-867091913" targethash="1152067304"/>
  <segment id="a181601a-3a22-4b93-8f45-c478142f83a6_550" sourcehash="-1186145946" targethash="-1220651227"/>
  <segment id="57dd8446-aabe-4da1-bbae-24de4d73ad5e_551" sourcehash="-1048029242" targethash="1508232128"/>
  <segment id="026e2435-a57d-46b6-955b-d80d6e60bdad_552" sourcehash="-814546416" targethash="-57851813"/>
  <segment id="60b79459-97c8-41d9-bbb4-474e9f44cc7b_553" sourcehash="-264506849" targethash="-1623935754"/>
  <segment id="47215eca-659d-4096-a252-38374461b7e3_554" sourcehash="670408744" targethash="1104947601"/>
  <segment id="3981cbba-f7b5-44cc-a9c9-687d7291aee1_555" sourcehash="285479077" targethash="-461136340"/>
  <segment id="964b14c6-a991-4034-9b8b-65579fa8b4cf_556" sourcehash="1254139150" targethash="-2027220281"/>
  <segment id="57b60039-cb8c-4c14-b34f-193f46a0d936_557" sourcehash="1239503602" targethash="701663074"/>
  <segment id="9b791e08-840a-45e9-857f-e44bde727bb5_558" sourcehash="-210305381" targethash="-1576881587"/>
  <segment id="2ff0d5dc-9c7d-4080-80d5-a3d30f4f3edb_559" sourcehash="-1242343287" targethash="1152001768"/>
  <segment id="3a31ed9c-17a0-4ee1-9a9e-d1b53fa97dc6_560" sourcehash="1822898330" targethash="-1220716763"/>
  <segment id="177583ce-f9fe-4ba3-a219-c959e504d7cc_561" sourcehash="-693004958" targethash="1508166592"/>
  <segment id="cfef2658-850a-4567-8f5f-546e6c8fc38e_562" sourcehash="-1289457728" targethash="-57917349"/>
  <segment id="e205e5b8-9f7a-4f5a-97fc-5f8bbf6c43b9_563" sourcehash="411203356" targethash="-1624001290"/>
  <segment id="efc3219a-b7c2-4365-92c5-9c6a20c2c8ca_564" sourcehash="1397153082" targethash="1104882065"/>
  <segment id="37882f0f-e3ca-48c4-a4ba-1f2619908309_565" sourcehash="432576864" targethash="-461201876"/>
  <segment id="494c026e-4130-437a-9e55-86187df5fecb_566" sourcehash="-1043019590" targethash="-2027285817"/>
  <segment id="31fd47b6-426f-4435-bded-7334d911d267_567" sourcehash="-279404250" targethash="701597538"/>
  <segment id="c2ff29de-aa19-4ae2-9bea-0b54b7fbc361_568" sourcehash="-1759295593" targethash="-1576947123"/>
  <segment id="ff8067fc-e7af-49db-9f5a-6cccc336817c_569" sourcehash="864818377" targethash="1151936232"/>
  <segment id="2cb3a08c-4e88-4da2-820a-0791b2fecbe3_570" sourcehash="-1405047732" targethash="-1220782299"/>
  <segment id="96cd0a57-d9d3-4973-8c67-7709c4aadb23_571" sourcehash="650733030" targethash="1508101056"/>
  <segment id="74494d29-efb4-46cd-ade9-7c5804f7206f_572" sourcehash="-789820839" targethash="-57982885"/>
  <segment id="c3e8a017-fd6f-4710-8e36-4ea9211c09f7_573" sourcehash="855663637" targethash="-1624066826"/>
  <segment id="74088bac-65ef-4f2c-ba2e-783dd07e84c7_574" sourcehash="-576151989" targethash="1104816529"/>
  <segment id="3f5bc50f-3177-4822-a911-813f3a00fd78_575" sourcehash="-1444995165" targethash="-461267412"/>
  <segment id="746c4744-d796-4d80-a823-12d695142faf_576" sourcehash="502872407" targethash="-2027351353"/>
  <segment id="71a0e342-4b57-4155-9201-bfe986ead05e_577" sourcehash="-461623050" targethash="701532002"/>
  <segment id="e02e808f-9eaf-4049-9823-aed0345747a6_578" sourcehash="-1618083508" targethash="-1577012659"/>
  <segment id="ca43b4ac-2d4e-4744-8ae9-fa681523ee75_579" sourcehash="1097971005" targethash="1151870696"/>
  <segment id="1dfd51dd-ccd4-4f88-b880-0dcecafb1614_580" sourcehash="1213372779" targethash="-1219799259"/>
  <segment id="4de17201-f15d-4cbb-8a15-1502a23184c4_581" sourcehash="-599850430" targethash="1509084096"/>
  <segment id="7fc85fa6-9e77-4c6d-8ec8-01f40ede4d26_582" sourcehash="-876169828" targethash="-56999845"/>
  <segment id="e3ae0975-81bb-4cab-8357-f4cd8c84e31b_583" sourcehash="1149278466" targethash="-1623083786"/>
  <segment id="a1fba9e4-176c-4ad2-bb10-d8b128daedf2_584" sourcehash="25652283" targethash="1105799569"/>
  <segment id="8205779f-49ec-4d16-a47f-c9d64577ffc1_585" sourcehash="-1688288991" targethash="-460284372"/>
  <segment id="dac50c63-3516-4f43-a378-40525e1ac186_586" sourcehash="1079417758" targethash="-2026368313"/>
  <segment id="5bd7d3a3-9152-46d5-85f1-6bea7894df84_587" sourcehash="-2146227285" targethash="702515042"/>
  <segment id="2df999f7-e0a1-4063-9d14-3cfdd0c4884a_588" sourcehash="-1603220338" targethash="-1576029619"/>
  <segment id="293772b4-2f0c-4ddf-8bd0-5b22127c9a59_589" sourcehash="1457845695" targethash="1152853736"/>
  <segment id="9e4c9f28-32db-45e6-8ee3-61164a2b4174_590" sourcehash="1328450921" targethash="-1219864795"/>
  <segment id="ed166d95-d70d-44f9-8f17-abb3a9af0b6a_591" sourcehash="1357507019" targethash="1509018560"/>
  <segment id="1b977491-4482-4c3e-aa34-db0343ed42ea_592" sourcehash="-543994152" targethash="-57065381"/>
  <segment id="db6324ab-815c-43d5-ab00-79393a22448f_593" sourcehash="-1689028401" targethash="-1623149322"/>
  <segment id="e0092c9a-dc6a-4071-8ead-ffdae9d8cde7_594" sourcehash="1915218713" targethash="1105734033"/>
  <segment id="b46aa513-a993-4858-b13f-7b2649df4291_595" sourcehash="-1734381741" targethash="-460349908"/>
  <segment id="179d3523-dc3c-465e-8aa9-1caf52a77f05_596" sourcehash="-854457502" targethash="-2026433849"/>
  <segment id="847cf951-5965-43c1-aac6-5ef6f8b5c698_597" sourcehash="1189478879" targethash="702449506"/>
  <segment id="fdabec01-f25c-4a0e-b66b-395b2fa96c5a_598" sourcehash="2005340975" targethash="-1576095155"/>
  <segment id="e3e7d1e3-3792-4bc4-a312-8232b452887f_599" sourcehash="-1988325029" targethash="1152788200"/>
  <segment id="c26e81b6-4ad7-4806-8335-c7b6f89f687f_600" sourcehash="968251239" targethash="-1220323548"/>
  <segment id="0f93098d-8d6b-4f40-8599-dde76cfb1504_601" sourcehash="-2046344255" targethash="1508559807"/>
  <segment id="d6d083c5-2ff2-4fb4-b339-517a7e0e9e12_602" sourcehash="2057541169" targethash="-57524134"/>
  <segment id="96af96fb-48da-4990-beca-2adcd5519acb_603" sourcehash="1392050994" targethash="-1623608075"/>
  <segment id="96af96fb-48da-4990-beca-2adcd5519acb_604" sourcehash="-837547099" targethash="1105275280"/>
  <segment id="8487332f-7bdd-4ea1-ae6c-ca4da3e0a123_605" sourcehash="2007383369" targethash="-460808661"/>
  <segment id="23fb3c91-32f6-4777-8919-6aa00f95c386_606" sourcehash="1250534781" targethash="-2026892602"/>
  <segment id="d8b7526d-d451-479f-95b9-9bda9f23a5b1_607" sourcehash="604082074" targethash="701990753"/>
  <segment id="f982f5a2-589d-47a0-8638-bb356d883bb2_608" sourcehash="1693979206" targethash="-1576553908"/>
  <segment id="b6bb57f8-d538-4c1e-b39a-ab1ba5d44610_609" sourcehash="-1294785360" targethash="1152329447"/>
  <segment id="e2ce0476-23ae-4dc5-8e15-4de80781dd37_610" sourcehash="1932368232" targethash="-1220389084"/>
  <segment id="7e70628e-bb36-48b3-9648-b413599632e4_611" sourcehash="-1004439471" targethash="1508494271"/>
  <segment id="cb69517f-4081-44f1-9169-eacf7d7de588_612" sourcehash="-1082607177" targethash="-57589670"/>
  <segment id="7c0ea6cb-7c0f-4f7d-b869-f30d70e072eb_613" sourcehash="971413353" targethash="-1623673611"/>
  <segment id="a28739f6-5b91-4369-b14d-4d84f73e43da_614" sourcehash="-1231439194" targethash="1105209744"/>
  <segment id="4f6226ee-68a1-4b22-b99f-2bda2d27c926_615" sourcehash="1127722381" targethash="-460874197"/>
  <segment id="53c7c76a-f9b1-4e14-8074-68683f6c89d6_616" sourcehash="162241151" targethash="-2026958138"/>
  <segment id="6b523b80-7c23-4ace-9628-1a5e70e0eae6_617" sourcehash="-2801095" targethash="701925217"/>
  <segment id="6b523b80-7c23-4ace-9628-1a5e70e0eae6_618" sourcehash="-1403463976" targethash="-1576619444"/>
  <segment id="6b523b80-7c23-4ace-9628-1a5e70e0eae6_619" sourcehash="-1989897891" targethash="1152263911"/>
  <segment id="c477a86e-86da-4a5c-8845-9db16c06fb27_620" sourcehash="193523358" targethash="-1220454620"/>
  <segment id="33edcd1b-f700-4a88-b3db-992de9cad4ed_621" sourcehash="2073253341" targethash="1508428735"/>
  <segment id="8565986b-0433-4bad-aaaa-97b0d033d91b_622" sourcehash="1564792194" targethash="-57655206"/>
  <segment id="ebc8912a-9039-4987-af96-dd62e9895f01_623" sourcehash="527543130" targethash="-1623739147"/>
  <segment id="0e6c9e53-6a94-49cb-9534-26a81554ee7c_624" sourcehash="982208401" targethash="1105144208"/>
  <segment id="03897848-08e7-4d92-9862-0a1807d3a06b_625" sourcehash="-1029608690" targethash="-460939733"/>
  <segment id="ed203b30-785f-4fc9-b4da-6e7cc6184ad3_626" sourcehash="1993564360" targethash="-2027023674"/>
  <segment id="e01cab97-3d87-4554-b988-2231ad18fb1e_627" sourcehash="-1524574589" targethash="701859681"/>
  <segment id="e3d5de59-9e67-48ae-84f2-9524b1994026_628" sourcehash="79622858" targethash="-1576684980"/>
  <segment id="a15b26a5-2488-479a-9f94-c66e3f43c964_629" sourcehash="-621295007" targethash="1152198375"/>
  <segment id="3dbcefe2-484b-4500-ad75-bf61c58510ef_630" sourcehash="-2058482735" targethash="-1220520156"/>
  <segment id="0695ef4c-3e9d-42fc-9c57-c315980dce09_631" sourcehash="-1119712725" targethash="1508363199"/>
  <segment id="d917f893-2c72-4cd4-98fa-ca7b99ad524f_632" sourcehash="151572179" targethash="-57720742"/>
  <segment id="ce99fa33-66df-409b-b2be-df41ddbeadef_633" sourcehash="-779353631" targethash="-1623804683"/>
  <segment id="e87ff59a-9ae8-49e4-807e-722475d470f8_634" sourcehash="146578675" targethash="1105078672"/>
  <segment id="2473d39d-8fe9-4bdd-957f-e71df70e0802_635" sourcehash="-1530142139" targethash="-461005269"/>
  <segment id="03104e18-466a-4c84-bbc7-34a2e8991c8e_636" sourcehash="967356331" targethash="-2027089210"/>
  <segment id="6b8552d9-1dd5-4d89-8f17-a2d50efa3a62_637" sourcehash="1859270344" targethash="701794145"/>
  <segment id="ad909c59-0246-4ea7-9e4d-e069feae23fd_638" sourcehash="386082894" targethash="-1576750516"/>
  <segment id="f9ab8951-86e9-4b62-a7e3-82838dd200ae_639" sourcehash="845008021" targethash="1152132839"/>
  <segment id="45bc21bb-2a54-44d0-bd92-7862d7755ccf_640" sourcehash="1530232556" targethash="-1220585692"/>
  <segment id="f24c8ba4-6946-45fe-8391-f8cbaa227fd9_641" sourcehash="-2129684671" targethash="1508297663"/>
  <segment id="6d131cb6-ff16-433f-835a-e3c81b5b23a4_642" sourcehash="-1565425270" targethash="-57786278"/>
  <segment id="4e44d808-d073-482f-98b3-e6f126d8c46b_643" sourcehash="-1522342855" targethash="-1623870219"/>
  <segment id="07b3016b-3872-4271-8757-9b4a6aec651e_644" sourcehash="264818743" targethash="1105013136"/>
  <segment id="8d17bb37-c0bb-46ea-b59c-011a024ba886_645" sourcehash="624927399" targethash="-461070805"/>
  <segment id="343212fc-d67a-4e94-84d3-6cd8490ed19e_646" sourcehash="1593793055" targethash="-2027154746"/>
  <segment id="c17b78e7-f6f0-44f6-a855-2e38606cfa85_647" sourcehash="-1761783384" targethash="701728609"/>
  <segment id="47e87db6-e803-428d-ae8d-339e2831e512_648" sourcehash="-577898177" targethash="-1576816052"/>
  <segment id="55a6922a-6bca-4944-b897-a46aa751951b_649" sourcehash="-1514186645" targethash="1152067303"/>
  <segment id="0465ca6d-1139-4aa8-8519-4be56d11c5f5_650" sourcehash="1119476141" targethash="-1220651228"/>
  <segment id="d9f17b35-3f4c-48f9-809b-fd0d63762f60_651" sourcehash="-1810989962" targethash="1508232127"/>
  <segment id="fb0af3a2-c913-4976-a04c-4492e64ab64e_652" sourcehash="1635588593" targethash="-57851814"/>
  <segment id="e5082a53-b167-46da-946b-304c15de0410_653" sourcehash="-127942365" targethash="-1623935755"/>
  <segment id="9aa236ac-9f02-446b-9d35-c57be14ec9f4_654" sourcehash="114989113" targethash="1104947600"/>
  <segment id="f5094504-4519-4f2d-9b5d-bd6a42ed2b7e_655" sourcehash="1367606313" targethash="-461136341"/>
  <segment id="d616e79b-65d1-40ed-8fa8-e201aafff888_656" sourcehash="-1111459038" targethash="-2027220282"/>
  <segment id="76bbe420-c27c-47c5-b328-6dba3dbd43b4_657" sourcehash="1621700168" targethash="701663073"/>
  <segment id="6468d48f-3318-44bf-a334-9c995db43011_658" sourcehash="175687924" targethash="-1576881588"/>
  <segment id="8fbd162e-53e6-4566-a388-d96ff3a46bb3_659" sourcehash="678066846" targethash="1152001767"/>
  <segment id="2df34679-dd20-456a-83b1-1dce7fa6ccab_660" sourcehash="-389957963" targethash="-1220716764"/>
  <segment id="c23e58f5-c5cd-48ad-9128-8d00b35d54ee_661" sourcehash="1291497423" targethash="1508166591"/>
  <segment id="fbb63c3f-c740-4eca-b885-8faf6e99cc3a_662" sourcehash="783284064" targethash="-57917350"/>
  <segment id="87ea9257-e70c-4584-961e-716f0690711c_663" sourcehash="208212677" targethash="-1624001291"/>
  <segment id="74743f49-9464-4f19-be62-f413f89d8bae_664" sourcehash="-840453557" targethash="1104882064"/>
  <segment id="5352a96b-dd14-4b33-9fce-27e900e07a3b_665" sourcehash="269177560" targethash="-461201877"/>
  <segment id="71e04f61-0f89-4334-8a75-cf385c2fcf95_666" sourcehash="232130860" targethash="-2027285818"/>
  <segment id="8f64b5f7-880d-4e98-b055-edb9c46349b0_667" sourcehash="2087755495" targethash="701597537"/>
  <segment id="f2bc5a2d-498a-4509-83ab-97167110707a_668" sourcehash="568802306" targethash="-1576947124"/>
  <segment id="610eceef-499d-4801-b467-891f898f614f_669" sourcehash="-1274415301" targethash="1151936231"/>
  <segment id="40146ad8-cb81-4f5e-9e1c-b3e67e5672f4_670" sourcehash="47001931" targethash="-1220782300"/>
  <segment id="5eedb2ac-cc55-4cb5-87e3-eaac2c1add74_671" sourcehash="-101128868" targethash="1508101055"/>
  <segment id="f4960e91-b5aa-4582-95d9-d289d8f3ed0e_672" sourcehash="996806476" targethash="-57982886"/>
  <segment id="e8314e76-0e8e-4c38-82d0-9ecd515535de_673" sourcehash="1881329674" targethash="-1624066827"/>
  <segment id="1b9de557-4cb2-47c8-a6b1-34dfefc7aaae_674" sourcehash="-1783926625" targethash="1104816528"/>
  <segment id="9e48d006-9f99-43f3-8ee9-47d397b83fe6_675" sourcehash="1753271327" targethash="-461267413"/>
  <segment id="e94ecf94-c667-4b4a-a2b4-8b37bcd5cedb_676" sourcehash="77634703" targethash="-2027351354"/>
  <segment id="ca540ede-aadc-4371-9c95-8bcd5bb48f41_677" sourcehash="1333016311" targethash="701532001"/>
  <segment id="264a6f16-580e-407f-9cf8-cd2f6c62d25c_678" sourcehash="35364015" targethash="-1577012660"/>
  <segment id="86ace515-c011-4eac-b951-de9f31c32e5d_679" sourcehash="-2092340751" targethash="1151870695"/>
  <segment id="5e388979-d1d4-41cd-80d2-78c2589509a9_680" sourcehash="1482372059" targethash="-1219799260"/>
  <segment id="b6a9111f-cbd9-4f7d-bb11-14b1f8ee235a_681" sourcehash="-1920757072" targethash="1509084095"/>
  <segment id="8f11ac34-4e67-4608-9fde-d8cb5bbc22c7_682" sourcehash="1889210990" targethash="-56999846"/>
  <segment id="47f53a03-04fd-4b4c-bb8d-02a8e0cf0647_683" sourcehash="485046973" targethash="-1623083787"/>
  <segment id="f0ae4519-d3af-444a-8491-ca667617f658_684" sourcehash="506892279" targethash="1105799568"/>
  <segment id="06c8ecb5-cb8d-42f2-8678-1a7e3e550977_685" sourcehash="326816112" targethash="-460284373"/>
  <segment id="3782c4f2-baa2-4816-b6ca-77bf93e15629_686" sourcehash="656620581" targethash="-2026368314"/>
  <segment id="f6e40dc4-cbba-4869-8147-48562cdf33c9_687" sourcehash="-297875337" targethash="702515041"/>
  <segment id="d2c8269f-179a-4996-95e7-970db0672d91_688" sourcehash="1293932211" targethash="-1576029620"/>
  <segment id="569f5f01-ae0d-4d34-a90d-bd6ce4e95dd4_689" sourcehash="-1866039320" targethash="1152853735"/>
  <segment id="f6efc970-243d-4262-9f08-298dbbf02a8b_690" sourcehash="994772240" targethash="-1219864796"/>
  <segment id="859a6ecf-989c-426d-a44a-9b5d2c63cf61_691" sourcehash="-625326596" targethash="1509018559"/>
  <segment id="f2725a5c-8cad-4dcd-8982-d136f09a96bc_692" sourcehash="-1525109025" targethash="-57065382"/>
  <segment id="96b9bcd4-5670-4a80-9608-f041f8b15d20_693" sourcehash="1062967830" targethash="-1623149323"/>
  <segment id="7caf9213-3c3e-446a-9686-1144b052c4a7_694" sourcehash="-2046204282" targethash="1105734032"/>
  <segment id="36856fca-2762-4dfa-945f-5db9452b0ca3_695" sourcehash="195033812" targethash="-460349909"/>
  <segment id="6747034d-e5dc-4920-a58d-f9eedc1f1fc3_696" sourcehash="1397115849" targethash="-2026433850"/>
  <segment id="c22b6ea6-e411-426b-bbef-035adee05c09_697" sourcehash="-1512057515" targethash="702449505"/>
  <segment id="cd5018dd-fb83-4b03-9461-0867b2938e25_698" sourcehash="560217102" targethash="-1576095156"/>
  <segment id="6e0d6f10-f9fc-46ca-b3c3-86918c6ea199_699" sourcehash="-1341863841" targethash="1152788199"/>
  <segment id="9bdb1416-c120-455c-842e-af7b3769ca88_700" sourcehash="-1783419932" targethash="-1220323549"/>
  <segment id="90d71888-a972-40e0-b809-13c046bfb6fb_701" sourcehash="-101587619" targethash="1508559806"/>
  <segment id="536073ac-6f21-4826-9993-8b59d49ef19d_702" sourcehash="997396303" targethash="-57524135"/>
  <segment id="01ad8e06-843c-4fb2-8896-fc7cb2c4989c_703" sourcehash="1881788427" targethash="-1623608076"/>
  <segment id="8e94f7b2-d99d-4bbb-80bb-d0af1730cb0f_704" sourcehash="-1785696128" targethash="1105275279"/>
  <segment id="d5d12128-230d-4b86-9641-a7725afb9f51_705" sourcehash="1753861150" targethash="-460808662"/>
  <segment id="22232eab-9cc5-45b5-94c0-f41f8cced139_706" sourcehash="71146632" targethash="-2026892603"/>
  <segment id="1db61a27-0806-4271-b72f-b05c33911b56_707" sourcehash="1649109651" targethash="701990752"/>
  <segment id="cc396657-18b2-4e38-bf1d-4662751f4043_708" sourcehash="35429544" targethash="-1576553909"/>
  <segment id="25f809bd-89f5-4102-ba75-94198cfeeb47_709" sourcehash="-2092013072" targethash="1152329446"/>
  <segment id="620d00ee-61cb-4d32-852d-171f104c7390_710" sourcehash="1481782236" targethash="-1220389085"/>
  <segment id="d7ffef94-3c2e-47b3-b1cb-cdb88b468ec5_711" sourcehash="-1919380815" targethash="1508494270"/>
  <segment id="f910c1c7-c565-4889-9c71-ea0b0b39c815_712" sourcehash="1888490093" targethash="-57589671"/>
  <segment id="58d2e881-f83c-46e9-a937-7abde2016b75_713" sourcehash="436484792" targethash="-1623673612"/>
  <segment id="14285f92-804b-4aa0-b984-b537dd535e0f_714" sourcehash="2140423657" targethash="1105209743"/>
  <segment id="0d63d783-837f-4bd5-9028-41dc67882bc7_715" sourcehash="-211758999" targethash="-460874198"/>
  <segment id="4372595f-e209-42fb-9fe3-f1bb3213e2de_716" sourcehash="-1503896416" targethash="-2026958139"/>
  <segment id="592411cc-50c7-4a85-a443-9286f996199f_717" sourcehash="-1028710294" targethash="701925216"/>
  <segment id="d8a268c9-2efc-4a78-a43d-4836a6b4308a_718" sourcehash="-726457028" targethash="-1576619445"/>
  <segment id="4def858d-f270-4126-afb9-a441aa3dc961_719" sourcehash="1583430456" targethash="1152263910"/>
  <segment id="a38dacf0-bdae-4282-b80d-3fd54f3f3f6f_720" sourcehash="-213156655" targethash="-1220454621"/>
  <segment id="6028b8f9-1f9c-45ea-baba-53a7d0e4a8da_721" sourcehash="176019212" targethash="1508428734"/>
  <segment id="3631fe38-43fe-4d2e-9fcd-78234f19534a_722" sourcehash="1127782530" targethash="-57655207"/>
  <segment id="e5b82758-834f-46b3-91c8-012612f053a4_723" sourcehash="-699654691" targethash="-1623739148"/>
  <segment id="461bced7-d52c-4582-8ec3-17af3e94bd9a_724" sourcehash="569375844" targethash="1105144207"/>
  <segment id="889f775a-85b3-4ee0-a73f-1c2a1da400a0_725" sourcehash="-2098950616" targethash="-460939734"/>
  <segment id="568b6be3-d053-4160-b897-88874db57458_726" sourcehash="1350047002" targethash="-2027023675"/>
  <segment id="4f5cd030-aa5a-409d-af2d-069c4d3a75a8_727" sourcehash="857381566" targethash="701859680"/>
  <segment id="ea8b9580-8f52-49b0-978a-f8800b03c5c6_728" sourcehash="-435185223" targethash="-1576684981"/>
  <segment id="1a6613e9-81db-492d-bf4f-04379f29ac97_729" sourcehash="389560916" targethash="1152198374"/>
  <segment id="5bd3ae01-7a7f-493d-8ddd-863402c697cc_730" sourcehash="149458936" targethash="-1220520157"/>
  <segment id="67ca4d49-ee00-480f-9e62-09fa67f83bcb_731" sourcehash="278684311" targethash="1508363198"/>
  <segment id="6602a11d-be42-4d0a-aedb-4fcb8ac8c575_732" sourcehash="1625683869" targethash="-57720743"/>
  <segment id="5e5d864b-2bcc-4d99-ba80-e18a2252a52c_733" sourcehash="-232802206" targethash="-1623804684"/>
  <segment id="d11ade3f-a3de-4613-b151-f786a3d8b2fa_734" sourcehash="-2048736066" targethash="1105078671"/>
  <segment id="26aedf41-46ea-471c-ac0f-0e7fb7b8af6b_735" sourcehash="216836650" targethash="-461005270"/>
  <segment id="c67071f8-4b54-475d-98fa-71eea3b938a0_736" sourcehash="1708825014" targethash="-2027089211"/>
  <segment id="2eb9f02a-10ff-45b9-9dea-fa3bf6359a42_737" sourcehash="2052720739" targethash="701794144"/>
  <segment id="052bcc82-0162-4e6a-a7ae-0e5adde8e0c6_738" sourcehash="-1442702281" targethash="-1576750517"/>
  <segment id="4313d045-c632-4c71-b3d8-fdf0080e0c8c_739" sourcehash="-792014392" targethash="1152132838"/>
  <segment id="c86b70b1-a334-44c1-bfc9-58026ae6d6e3_740" sourcehash="1331550570" targethash="-1220585693"/>
  <segment id="fd5d2f8f-1c07-4544-9b29-bcbf1f38402c_741" sourcehash="192426484" targethash="1508297662"/>
  <segment id="7b9f9195-0fe4-4fb7-b088-ac056456b7d9_742" sourcehash="-1468132107" targethash="-57786279"/>
  <segment id="65c79f97-2909-44b0-a9dc-2247cb3165e9_743" sourcehash="1385759584" targethash="-1623870220"/>
  <segment id="eb97bd59-3814-480a-be6a-00fd7b19bb2d_744" sourcehash="317070792" targethash="1105013135"/>
  <segment id="3f269a86-e598-4655-a74e-8d958bc31324_745" sourcehash="-752199579" targethash="-461070806"/>
  <segment id="66069b83-8cbd-48c0-80b2-514bc216ba24_746" sourcehash="-1027888726" targethash="-2027154747"/>
  <segment id="63fc672c-3479-45d2-a30e-4cd983b9c7fe_747" sourcehash="2087432520" targethash="701728608"/>
  <segment id="9b4cf134-0e10-4a62-9b21-53fd4728890f_748" sourcehash="-188527370" targethash="-1576816053"/>
  <segment id="3664e1b6-ef12-46f4-b389-08961ab0d03c_749" sourcehash="-1995992717" targethash="1152067302"/>
  <segment id="3a51086b-32ec-42b6-916f-e6c05f4d4077_750" sourcehash="661515632" targethash="-1220651229"/>
  <segment id="fc2ec319-f85f-4119-9208-ef210f2af676_751" sourcehash="-1445115744" targethash="1508232126"/>
  <segment id="789408ec-4d49-4360-8c5a-4fac2184a1c0_752" sourcehash="-886864362" targethash="-57851815"/>
  <segment id="65107274-6e17-446b-bf7f-1ee544163c0c_753" sourcehash="-626847845" targethash="-1623935756"/>
  <segment id="137c0181-9b37-4d95-9a01-5ab3b3f5a32f_754" sourcehash="342106023" targethash="1104947599"/>
  <segment id="c7d09879-b3ed-4b98-94dd-c674b6684ffc_755" sourcehash="-1304207209" targethash="-461136342"/>
  <segment id="3fb63853-6eb0-4711-a2ab-1d0d6e4c6094_756" sourcehash="2137562253" targethash="-2027220283"/>
  <segment id="a9a0df71-fc01-4e67-9c0a-93ecf45845c6_757" sourcehash="1169305256" targethash="701663072"/>
  <segment id="9a2cfc99-a4c8-41d4-aba9-a2a957902c96_758" sourcehash="-1806694578" targethash="-1576881589"/>
  <segment id="b71ea162-c73c-4a08-bbcd-7c2236b67180_759" sourcehash="412604783" targethash="1152001766"/>
  <segment id="004fb9ff-22af-48a1-9a58-6ad3c606d6ab_760" sourcehash="432850581" targethash="-1220716765"/>
  <segment id="c8491625-7e95-43e1-bfdc-1fce4f99e310_761" sourcehash="647248156" targethash="1508166590"/>
  <segment id="6d7ba032-4472-406b-bd4a-2f0afb674c53_762" sourcehash="191548954" targethash="-57917351"/>
  <segment id="dfcf1104-6ac4-4879-bb9a-8a6d68100d77_763" sourcehash="64110729" targethash="-1624001292"/>
  <segment id="4cf54268-72c7-478b-863f-49a92e5df200_764" sourcehash="-1915977370" targethash="1104882063"/>
  <segment id="2a6febf1-d382-44ac-885b-21e5de329d38_765" sourcehash="-1655212628" targethash="-461201878"/>
  <segment id="a8286634-c256-4099-8d7b-57d88ba951bf_766" sourcehash="79299092" targethash="-2027285819"/>
  <segment id="5b228680-7b43-442c-9f16-54ddfb9af5fb_767" sourcehash="-524442174" targethash="701597536"/>
  <segment id="74410c12-abfb-427e-ac54-56aca28c8984_768" sourcehash="-1122221207" targethash="-1576947125"/>
  <segment id="214f7533-4372-4651-8f79-d131c46b289f_769" sourcehash="-1992126161" targethash="1151936230"/>
  <segment id="f0b0900a-3d6d-42a1-a854-e4873317c9f2_770" sourcehash="1083496801" targethash="-1220782301"/>
  <segment id="6f9d49b7-9ef0-4e47-a64a-04341e9c1180_771" sourcehash="-740336815" targethash="1508101054"/>
  <segment id="db3cdbc6-e9c1-413c-b093-5252a3931692_772" sourcehash="888499841" targethash="-57982887"/>
  <segment id="79a3fc4d-72e8-4cbb-9413-bf3142fd185f_773" sourcehash="-865711467" targethash="-1624066828"/>
  <segment id="9b630317-772a-4cc4-ba05-11aa9c0412f8_774" sourcehash="996571760" targethash="1104816527"/>
  <segment id="9ef52901-5f07-4d2d-baa7-a238b69275c2_775" sourcehash="1705971114" targethash="-461267414"/>
  <segment id="8020eddb-1ed4-48b0-938e-1c6cdbf46834_776" sourcehash="1924045900" targethash="-2027351355"/>
  <segment id="d8894019-1fbc-44a5-9021-74ac6798d46e_777" sourcehash="-465882967" targethash="701532000"/>
  <segment id="993619a9-d714-4204-b14d-88246fed5591_778" sourcehash="912672101" targethash="-1577012661"/>
  <segment id="3f3c7c58-d65e-43ca-9fc4-b32a19f0e6ab_779" sourcehash="-899864923" targethash="1151870694"/>
  <segment id="ec7d1641-c707-4322-bc62-08188b62818e_780" sourcehash="1755766621" targethash="-1219799261"/>
  <segment id="160b52db-52a9-45b6-a16c-c1a39d2b6f4b_781" sourcehash="-1808237540" targethash="1509084094"/>
  <segment id="eebed160-e521-403d-8d1a-66717fbb8764_782" sourcehash="2058065458" targethash="-56999847"/>
  <segment id="0afdf99f-08e2-405c-afb1-959ca8f8079b_783" sourcehash="1384186675" targethash="-1623083788"/>
  <segment id="0afdf99f-08e2-405c-afb1-959ca8f8079b_784" sourcehash="-837022790" targethash="1105799567"/>
  <segment id="29d93447-64c6-441a-8f0c-8a6ea2c22963_785" sourcehash="2008956232" targethash="-460284374"/>
  <segment id="9cd9089c-2e08-4e4c-b79d-6d37f4ab61fe_786" sourcehash="1250010494" targethash="-2026368315"/>
  <segment id="699f4214-4c1b-4e21-bb73-61a24ce0d11c_787" sourcehash="1873320171" targethash="702515040"/>
  <segment id="8f8aa8d7-c750-4449-bd20-88376b61cf85_788" sourcehash="1693454913" targethash="-1576029621"/>
  <segment id="96e1ccde-17d9-44d0-bb91-d89d1c6dc0e8_789" sourcehash="67442481" targethash="1152853734"/>
  <segment id="9aa2640c-6501-42df-aa23-e5e7876577b6_790" sourcehash="56874445" targethash="-1219864797"/>
  <segment id="3afbdf56-a061-4382-a53b-d274fb4931de_791" sourcehash="-601187838" targethash="1509018558"/>
  <segment id="a71a4414-244d-4a11-800c-ed84623bb805_792" sourcehash="2038661876" targethash="-57065383"/>
  <segment id="8704db13-5c32-402e-a9c0-45230f417ed2_793" sourcehash="966694760" targethash="-1623149324"/>
  <segment id="caafd3c2-80da-432d-9fef-089950bab9c5_794" sourcehash="-1231963463" targethash="1105734031"/>
  <segment id="b7854696-573d-41c0-a065-d48a0299ccaa_795" sourcehash="856547630" targethash="-460349910"/>
  <segment id="d04f0564-79e4-45a9-a52b-55b103298215_796" sourcehash="162765436" targethash="-2026433851"/>
  <segment id="ebce3042-97e3-4b25-9bdc-c471cc5cfe19_797" sourcehash="1122905072" targethash="702449504"/>
  <segment id="ebce3042-97e3-4b25-9bdc-c471cc5cfe19_798" sourcehash="1786899871" targethash="-1576095157"/>
  <segment id="ebce3042-97e3-4b25-9bdc-c471cc5cfe19_799" sourcehash="-1988325028" targethash="1152788198"/>
  <segment id="77d6b81c-6497-4816-a847-45b38761ed08_800" sourcehash="193654408" targethash="-1220323534"/>
  <segment id="3e3d2465-8dbe-407d-853c-fb299ca9b89d_801" sourcehash="2073122223" targethash="1508559821"/>
  <segment id="03f29f00-fcc5-4d63-b9a1-c7cf636a480c_802" sourcehash="1564923312" targethash="-57524120"/>
  <segment id="848c2476-1521-4cf0-bd3d-0c59f933ffc0_803" sourcehash="528460460" targethash="-1623608061"/>
  <segment id="7d2c8a1f-c747-4c85-8d8e-700905c5f8f6_804" sourcehash="984960927" targethash="1105275294"/>
  <segment id="76a402af-c983-4c4a-b34b-10fbb7a15853_805" sourcehash="-1028691172" targethash="-460808647"/>
  <segment id="270b111f-31e5-44e3-b4b4-c1b8474fe1a8_806" sourcehash="-1464133580" targethash="-2026892588"/>
</list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43</Pages>
  <Words>14291</Words>
  <Characters>81461</Characters>
  <Application>Microsoft Office Word</Application>
  <DocSecurity>0</DocSecurity>
  <Lines>678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sidebyside</cp:keywords>
  <cp:lastModifiedBy>SK V</cp:lastModifiedBy>
  <cp:revision>215</cp:revision>
  <dcterms:created xsi:type="dcterms:W3CDTF">2022-05-08T05:11:00Z</dcterms:created>
  <dcterms:modified xsi:type="dcterms:W3CDTF">2022-05-08T23:54:00Z</dcterms:modified>
</cp:coreProperties>
</file>