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400" w:type="dxa"/>
        <w:tblInd w:w="-725" w:type="dxa"/>
        <w:tblLook w:val="04A0" w:firstRow="1" w:lastRow="0" w:firstColumn="1" w:lastColumn="0" w:noHBand="0" w:noVBand="1"/>
      </w:tblPr>
      <w:tblGrid>
        <w:gridCol w:w="2610"/>
        <w:gridCol w:w="4950"/>
        <w:gridCol w:w="4906"/>
        <w:gridCol w:w="1934"/>
      </w:tblGrid>
      <w:tr w:rsidR="00EC5EBA" w:rsidRPr="00576726" w14:paraId="1CA2B2EA" w14:textId="16679196" w:rsidTr="007978BF">
        <w:tc>
          <w:tcPr>
            <w:tcW w:w="2610" w:type="dxa"/>
            <w:shd w:val="clear" w:color="auto" w:fill="000000" w:themeFill="text1"/>
          </w:tcPr>
          <w:p w14:paraId="76D8E38E" w14:textId="77777777" w:rsidR="00135CA9" w:rsidRPr="00576726" w:rsidRDefault="00D17013" w:rsidP="00DB193D">
            <w:pPr>
              <w:rPr>
                <w:color w:val="FFFFFF" w:themeColor="background1"/>
              </w:rPr>
            </w:pPr>
            <w:r w:rsidRPr="00576726">
              <w:rPr>
                <w:color w:val="FFFFFF" w:themeColor="background1"/>
              </w:rPr>
              <w:t>Location</w:t>
            </w:r>
            <w:r w:rsidR="00135CA9" w:rsidRPr="00576726">
              <w:rPr>
                <w:color w:val="FFFFFF" w:themeColor="background1"/>
              </w:rPr>
              <w:t xml:space="preserve"> </w:t>
            </w:r>
          </w:p>
          <w:p w14:paraId="3413EE12" w14:textId="40D64319" w:rsidR="00D17013" w:rsidRPr="00576726" w:rsidRDefault="00135CA9" w:rsidP="00DB193D">
            <w:pPr>
              <w:rPr>
                <w:b/>
                <w:bCs/>
                <w:color w:val="FFFFFF" w:themeColor="background1"/>
              </w:rPr>
            </w:pPr>
            <w:r w:rsidRPr="00576726">
              <w:rPr>
                <w:b/>
                <w:bCs/>
                <w:color w:val="FFFFFF" w:themeColor="background1"/>
              </w:rPr>
              <w:t>(do not translate this column)</w:t>
            </w:r>
          </w:p>
        </w:tc>
        <w:tc>
          <w:tcPr>
            <w:tcW w:w="4950" w:type="dxa"/>
            <w:shd w:val="clear" w:color="auto" w:fill="000000" w:themeFill="text1"/>
          </w:tcPr>
          <w:p w14:paraId="7F2A80F8" w14:textId="170E3AC5" w:rsidR="00D17013" w:rsidRPr="00576726" w:rsidRDefault="00D17013" w:rsidP="00DB193D">
            <w:pPr>
              <w:rPr>
                <w:color w:val="FFFFFF" w:themeColor="background1"/>
              </w:rPr>
            </w:pPr>
            <w:r w:rsidRPr="00576726">
              <w:rPr>
                <w:color w:val="FFFFFF" w:themeColor="background1"/>
              </w:rPr>
              <w:t>English copy</w:t>
            </w:r>
            <w:r w:rsidR="00135CA9" w:rsidRPr="00576726">
              <w:rPr>
                <w:color w:val="FFFFFF" w:themeColor="background1"/>
              </w:rPr>
              <w:t xml:space="preserve"> (translate this column)</w:t>
            </w:r>
          </w:p>
        </w:tc>
        <w:tc>
          <w:tcPr>
            <w:tcW w:w="4906" w:type="dxa"/>
            <w:shd w:val="clear" w:color="auto" w:fill="000000" w:themeFill="text1"/>
          </w:tcPr>
          <w:p w14:paraId="14B6789E" w14:textId="305801E9" w:rsidR="00D17013" w:rsidRPr="00576726" w:rsidRDefault="00EC5EBA" w:rsidP="00DB193D">
            <w:pPr>
              <w:rPr>
                <w:color w:val="FFFFFF" w:themeColor="background1"/>
              </w:rPr>
            </w:pPr>
            <w:r w:rsidRPr="00576726">
              <w:rPr>
                <w:color w:val="FFFFFF" w:themeColor="background1"/>
              </w:rPr>
              <w:t xml:space="preserve">Somali </w:t>
            </w:r>
            <w:r w:rsidR="00D17013" w:rsidRPr="00576726">
              <w:rPr>
                <w:color w:val="FFFFFF" w:themeColor="background1"/>
              </w:rPr>
              <w:t>copy</w:t>
            </w:r>
          </w:p>
        </w:tc>
        <w:tc>
          <w:tcPr>
            <w:tcW w:w="1934" w:type="dxa"/>
            <w:shd w:val="clear" w:color="auto" w:fill="000000" w:themeFill="text1"/>
          </w:tcPr>
          <w:p w14:paraId="1E48F6B2" w14:textId="3659BCE3" w:rsidR="00D17013" w:rsidRPr="00576726" w:rsidRDefault="00960119" w:rsidP="00DB193D">
            <w:pPr>
              <w:rPr>
                <w:color w:val="FFFFFF" w:themeColor="background1"/>
              </w:rPr>
            </w:pPr>
            <w:r w:rsidRPr="00576726">
              <w:rPr>
                <w:color w:val="FFFFFF" w:themeColor="background1"/>
              </w:rPr>
              <w:t>Word</w:t>
            </w:r>
            <w:r w:rsidR="00D17013" w:rsidRPr="00576726">
              <w:rPr>
                <w:color w:val="FFFFFF" w:themeColor="background1"/>
              </w:rPr>
              <w:t>-for-word translation</w:t>
            </w:r>
            <w:r w:rsidR="001B2429" w:rsidRPr="00576726">
              <w:rPr>
                <w:color w:val="FFFFFF" w:themeColor="background1"/>
              </w:rPr>
              <w:t>?</w:t>
            </w:r>
          </w:p>
        </w:tc>
      </w:tr>
      <w:tr w:rsidR="00EC5EBA" w:rsidRPr="00576726" w14:paraId="6ED149D4" w14:textId="702CBDEA" w:rsidTr="007978BF">
        <w:tc>
          <w:tcPr>
            <w:tcW w:w="2610" w:type="dxa"/>
            <w:shd w:val="clear" w:color="auto" w:fill="D9D9D9" w:themeFill="background1" w:themeFillShade="D9"/>
          </w:tcPr>
          <w:p w14:paraId="4C332533" w14:textId="77777777" w:rsidR="00D17013" w:rsidRPr="00576726" w:rsidRDefault="00D17013" w:rsidP="00DB193D">
            <w:pPr>
              <w:rPr>
                <w:color w:val="2F5496" w:themeColor="accent1" w:themeShade="BF"/>
              </w:rPr>
            </w:pPr>
            <w:r w:rsidRPr="00576726">
              <w:rPr>
                <w:color w:val="2F5496" w:themeColor="accent1" w:themeShade="BF"/>
              </w:rPr>
              <w:t>Home page</w:t>
            </w:r>
          </w:p>
          <w:p w14:paraId="175E083D" w14:textId="275E60E3" w:rsidR="00D17013" w:rsidRPr="00576726" w:rsidRDefault="00D17013" w:rsidP="00DB193D">
            <w:pPr>
              <w:rPr>
                <w:i/>
                <w:iCs/>
              </w:rPr>
            </w:pPr>
            <w:r w:rsidRPr="00576726">
              <w:rPr>
                <w:i/>
                <w:iCs/>
              </w:rPr>
              <w:t>Change banner</w:t>
            </w:r>
          </w:p>
        </w:tc>
        <w:tc>
          <w:tcPr>
            <w:tcW w:w="4950" w:type="dxa"/>
          </w:tcPr>
          <w:p w14:paraId="0D6ECD93" w14:textId="6E0A4A84" w:rsidR="00D17013" w:rsidRPr="00576726" w:rsidRDefault="00D17013" w:rsidP="00DB193D">
            <w:r w:rsidRPr="00576726">
              <w:rPr>
                <w:rFonts w:ascii="Calibri" w:eastAsia="Calibri" w:hAnsi="Calibri" w:cs="Calibri"/>
                <w:color w:val="4472C4" w:themeColor="accent1"/>
                <w:highlight w:val="yellow"/>
              </w:rPr>
              <w:t>Application Open Now</w:t>
            </w:r>
          </w:p>
        </w:tc>
        <w:tc>
          <w:tcPr>
            <w:tcW w:w="4906" w:type="dxa"/>
          </w:tcPr>
          <w:p w14:paraId="5FA3F97E" w14:textId="6248D4EF" w:rsidR="00D17013" w:rsidRPr="00576726" w:rsidRDefault="003D2847" w:rsidP="00DB193D">
            <w:pPr>
              <w:rPr>
                <w:rFonts w:ascii="Calibri" w:eastAsia="Calibri" w:hAnsi="Calibri" w:cs="Calibri"/>
                <w:color w:val="4472C4" w:themeColor="accent1"/>
                <w:highlight w:val="yellow"/>
              </w:rPr>
            </w:pPr>
            <w:r w:rsidRPr="009C2FDA">
              <w:rPr>
                <w:rFonts w:ascii="Calibri" w:eastAsia="Calibri" w:hAnsi="Calibri" w:cs="Calibri"/>
                <w:color w:val="4472C4" w:themeColor="accent1"/>
                <w:sz w:val="20"/>
                <w:szCs w:val="20"/>
                <w:highlight w:val="yellow"/>
              </w:rPr>
              <w:t xml:space="preserve">Tam </w:t>
            </w:r>
            <w:r>
              <w:rPr>
                <w:rFonts w:ascii="Calibri" w:eastAsia="Calibri" w:hAnsi="Calibri" w:cs="Calibri"/>
                <w:color w:val="4472C4" w:themeColor="accent1"/>
                <w:sz w:val="20"/>
                <w:szCs w:val="20"/>
                <w:highlight w:val="yellow"/>
              </w:rPr>
              <w:t>S</w:t>
            </w:r>
            <w:r w:rsidRPr="009C2FDA">
              <w:rPr>
                <w:rFonts w:ascii="Calibri" w:eastAsia="Calibri" w:hAnsi="Calibri" w:cs="Calibri"/>
                <w:color w:val="4472C4" w:themeColor="accent1"/>
                <w:sz w:val="20"/>
                <w:szCs w:val="20"/>
                <w:highlight w:val="yellow"/>
              </w:rPr>
              <w:t xml:space="preserve">im </w:t>
            </w:r>
            <w:r>
              <w:rPr>
                <w:rFonts w:ascii="Calibri" w:eastAsia="Calibri" w:hAnsi="Calibri" w:cs="Calibri"/>
                <w:color w:val="4472C4" w:themeColor="accent1"/>
                <w:sz w:val="20"/>
                <w:szCs w:val="20"/>
                <w:highlight w:val="yellow"/>
              </w:rPr>
              <w:t>N</w:t>
            </w:r>
            <w:r w:rsidRPr="009C2FDA">
              <w:rPr>
                <w:rFonts w:ascii="Calibri" w:eastAsia="Calibri" w:hAnsi="Calibri" w:cs="Calibri"/>
                <w:color w:val="4472C4" w:themeColor="accent1"/>
                <w:sz w:val="20"/>
                <w:szCs w:val="20"/>
                <w:highlight w:val="yellow"/>
              </w:rPr>
              <w:t xml:space="preserve">o </w:t>
            </w:r>
            <w:r>
              <w:rPr>
                <w:rFonts w:ascii="Calibri" w:eastAsia="Calibri" w:hAnsi="Calibri" w:cs="Calibri"/>
                <w:color w:val="4472C4" w:themeColor="accent1"/>
                <w:sz w:val="20"/>
                <w:szCs w:val="20"/>
                <w:highlight w:val="yellow"/>
              </w:rPr>
              <w:t>D</w:t>
            </w:r>
            <w:r w:rsidRPr="009C2FDA">
              <w:rPr>
                <w:rFonts w:ascii="Calibri" w:eastAsia="Calibri" w:hAnsi="Calibri" w:cs="Calibri"/>
                <w:color w:val="4472C4" w:themeColor="accent1"/>
                <w:sz w:val="20"/>
                <w:szCs w:val="20"/>
                <w:highlight w:val="yellow"/>
              </w:rPr>
              <w:t xml:space="preserve">aim </w:t>
            </w:r>
            <w:r>
              <w:rPr>
                <w:rFonts w:ascii="Calibri" w:eastAsia="Calibri" w:hAnsi="Calibri" w:cs="Calibri"/>
                <w:color w:val="4472C4" w:themeColor="accent1"/>
                <w:sz w:val="20"/>
                <w:szCs w:val="20"/>
                <w:highlight w:val="yellow"/>
              </w:rPr>
              <w:t>N</w:t>
            </w:r>
            <w:r w:rsidRPr="009C2FDA">
              <w:rPr>
                <w:rFonts w:ascii="Calibri" w:eastAsia="Calibri" w:hAnsi="Calibri" w:cs="Calibri"/>
                <w:color w:val="4472C4" w:themeColor="accent1"/>
                <w:sz w:val="20"/>
                <w:szCs w:val="20"/>
                <w:highlight w:val="yellow"/>
              </w:rPr>
              <w:t xml:space="preserve">tawv </w:t>
            </w:r>
            <w:r>
              <w:rPr>
                <w:rFonts w:ascii="Calibri" w:eastAsia="Calibri" w:hAnsi="Calibri" w:cs="Calibri"/>
                <w:color w:val="4472C4" w:themeColor="accent1"/>
                <w:sz w:val="20"/>
                <w:szCs w:val="20"/>
                <w:highlight w:val="yellow"/>
              </w:rPr>
              <w:t>T</w:t>
            </w:r>
            <w:r w:rsidRPr="009C2FDA">
              <w:rPr>
                <w:rFonts w:ascii="Calibri" w:eastAsia="Calibri" w:hAnsi="Calibri" w:cs="Calibri"/>
                <w:color w:val="4472C4" w:themeColor="accent1"/>
                <w:sz w:val="20"/>
                <w:szCs w:val="20"/>
                <w:highlight w:val="yellow"/>
              </w:rPr>
              <w:t xml:space="preserve">hov </w:t>
            </w:r>
            <w:r>
              <w:rPr>
                <w:rFonts w:ascii="Calibri" w:eastAsia="Calibri" w:hAnsi="Calibri" w:cs="Calibri"/>
                <w:color w:val="4472C4" w:themeColor="accent1"/>
                <w:sz w:val="20"/>
                <w:szCs w:val="20"/>
                <w:highlight w:val="yellow"/>
              </w:rPr>
              <w:t>Q</w:t>
            </w:r>
            <w:r w:rsidRPr="009C2FDA">
              <w:rPr>
                <w:rFonts w:ascii="Calibri" w:eastAsia="Calibri" w:hAnsi="Calibri" w:cs="Calibri"/>
                <w:color w:val="4472C4" w:themeColor="accent1"/>
                <w:sz w:val="20"/>
                <w:szCs w:val="20"/>
                <w:highlight w:val="yellow"/>
              </w:rPr>
              <w:t xml:space="preserve">hib </w:t>
            </w:r>
            <w:r>
              <w:rPr>
                <w:rFonts w:ascii="Calibri" w:eastAsia="Calibri" w:hAnsi="Calibri" w:cs="Calibri"/>
                <w:color w:val="4472C4" w:themeColor="accent1"/>
                <w:sz w:val="20"/>
                <w:szCs w:val="20"/>
                <w:highlight w:val="yellow"/>
              </w:rPr>
              <w:t>L</w:t>
            </w:r>
            <w:r w:rsidRPr="009C2FDA">
              <w:rPr>
                <w:rFonts w:ascii="Calibri" w:eastAsia="Calibri" w:hAnsi="Calibri" w:cs="Calibri"/>
                <w:color w:val="4472C4" w:themeColor="accent1"/>
                <w:sz w:val="20"/>
                <w:szCs w:val="20"/>
                <w:highlight w:val="yellow"/>
              </w:rPr>
              <w:t>awm</w:t>
            </w:r>
          </w:p>
        </w:tc>
        <w:tc>
          <w:tcPr>
            <w:tcW w:w="1934" w:type="dxa"/>
          </w:tcPr>
          <w:p w14:paraId="7F7E9D22" w14:textId="373DF9C6" w:rsidR="00D17013" w:rsidRPr="00576726" w:rsidRDefault="00D17013" w:rsidP="00DB193D">
            <w:pPr>
              <w:rPr>
                <w:rFonts w:ascii="Calibri" w:eastAsia="Calibri" w:hAnsi="Calibri" w:cs="Calibri"/>
                <w:color w:val="4472C4" w:themeColor="accent1"/>
                <w:highlight w:val="yellow"/>
              </w:rPr>
            </w:pPr>
          </w:p>
        </w:tc>
      </w:tr>
      <w:tr w:rsidR="00EC5EBA" w:rsidRPr="00576726" w14:paraId="2BA0A363" w14:textId="375F2D8B" w:rsidTr="007978BF">
        <w:tc>
          <w:tcPr>
            <w:tcW w:w="2610" w:type="dxa"/>
            <w:shd w:val="clear" w:color="auto" w:fill="D9D9D9" w:themeFill="background1" w:themeFillShade="D9"/>
          </w:tcPr>
          <w:p w14:paraId="42BEE38C" w14:textId="77777777" w:rsidR="00D17013" w:rsidRPr="00576726" w:rsidRDefault="00D17013" w:rsidP="00DB193D"/>
        </w:tc>
        <w:tc>
          <w:tcPr>
            <w:tcW w:w="4950" w:type="dxa"/>
          </w:tcPr>
          <w:p w14:paraId="302C3958" w14:textId="77777777" w:rsidR="00D17013" w:rsidRPr="00576726" w:rsidRDefault="00D17013" w:rsidP="00DB193D">
            <w:pPr>
              <w:rPr>
                <w:rFonts w:ascii="Calibri" w:eastAsia="Calibri" w:hAnsi="Calibri" w:cs="Calibri"/>
                <w:color w:val="4472C4" w:themeColor="accent1"/>
                <w:highlight w:val="yellow"/>
              </w:rPr>
            </w:pPr>
          </w:p>
        </w:tc>
        <w:tc>
          <w:tcPr>
            <w:tcW w:w="4906" w:type="dxa"/>
          </w:tcPr>
          <w:p w14:paraId="1D05DA69" w14:textId="77777777" w:rsidR="00D17013" w:rsidRPr="00576726" w:rsidRDefault="00D17013" w:rsidP="00DB193D">
            <w:pPr>
              <w:rPr>
                <w:rFonts w:ascii="Calibri" w:eastAsia="Calibri" w:hAnsi="Calibri" w:cs="Calibri"/>
                <w:color w:val="4472C4" w:themeColor="accent1"/>
                <w:highlight w:val="yellow"/>
              </w:rPr>
            </w:pPr>
          </w:p>
        </w:tc>
        <w:tc>
          <w:tcPr>
            <w:tcW w:w="1934" w:type="dxa"/>
          </w:tcPr>
          <w:p w14:paraId="596301A4" w14:textId="30A74B70" w:rsidR="00D17013" w:rsidRPr="00576726" w:rsidRDefault="00D17013" w:rsidP="00DB193D">
            <w:pPr>
              <w:rPr>
                <w:rFonts w:ascii="Calibri" w:eastAsia="Calibri" w:hAnsi="Calibri" w:cs="Calibri"/>
                <w:color w:val="4472C4" w:themeColor="accent1"/>
                <w:highlight w:val="yellow"/>
              </w:rPr>
            </w:pPr>
          </w:p>
        </w:tc>
      </w:tr>
      <w:tr w:rsidR="00682D46" w:rsidRPr="00576726" w14:paraId="7DA1AFB6" w14:textId="4642C9BE" w:rsidTr="007978BF">
        <w:tc>
          <w:tcPr>
            <w:tcW w:w="2610" w:type="dxa"/>
            <w:shd w:val="clear" w:color="auto" w:fill="D9D9D9" w:themeFill="background1" w:themeFillShade="D9"/>
          </w:tcPr>
          <w:p w14:paraId="0EAC33EE" w14:textId="77777777" w:rsidR="00682D46" w:rsidRPr="00576726" w:rsidRDefault="00682D46" w:rsidP="00682D46">
            <w:pPr>
              <w:rPr>
                <w:rFonts w:ascii="Calibri" w:eastAsia="Calibri" w:hAnsi="Calibri" w:cs="Calibri"/>
                <w:color w:val="4472C4" w:themeColor="accent1"/>
              </w:rPr>
            </w:pPr>
            <w:r w:rsidRPr="00576726">
              <w:rPr>
                <w:rFonts w:ascii="Calibri" w:eastAsia="Calibri" w:hAnsi="Calibri" w:cs="Calibri"/>
                <w:color w:val="4472C4" w:themeColor="accent1"/>
              </w:rPr>
              <w:t>Questions page</w:t>
            </w:r>
          </w:p>
          <w:p w14:paraId="3EE171D6" w14:textId="77777777" w:rsidR="00682D46" w:rsidRPr="00576726" w:rsidRDefault="00682D46" w:rsidP="00682D46">
            <w:pPr>
              <w:rPr>
                <w:rFonts w:ascii="Calibri" w:eastAsia="Calibri" w:hAnsi="Calibri" w:cs="Calibri"/>
                <w:color w:val="4472C4" w:themeColor="accent1"/>
              </w:rPr>
            </w:pPr>
            <w:r w:rsidRPr="00576726">
              <w:rPr>
                <w:rFonts w:ascii="Calibri" w:eastAsia="Calibri" w:hAnsi="Calibri" w:cs="Calibri"/>
                <w:color w:val="4472C4" w:themeColor="accent1"/>
              </w:rPr>
              <w:t>Applying for Assistance section</w:t>
            </w:r>
          </w:p>
          <w:p w14:paraId="69D8F488" w14:textId="43941847" w:rsidR="00682D46" w:rsidRPr="00576726" w:rsidRDefault="00682D46" w:rsidP="00682D46">
            <w:pPr>
              <w:rPr>
                <w:rFonts w:ascii="Calibri" w:eastAsia="Calibri" w:hAnsi="Calibri" w:cs="Calibri"/>
                <w:i/>
                <w:iCs/>
                <w:color w:val="FF0000"/>
              </w:rPr>
            </w:pPr>
            <w:r w:rsidRPr="00576726">
              <w:rPr>
                <w:rFonts w:ascii="Calibri" w:eastAsia="Calibri" w:hAnsi="Calibri" w:cs="Calibri"/>
                <w:i/>
                <w:iCs/>
              </w:rPr>
              <w:t xml:space="preserve">Change “How do I apply” answer to: </w:t>
            </w:r>
          </w:p>
          <w:p w14:paraId="6961065E" w14:textId="23CE5D63" w:rsidR="00682D46" w:rsidRPr="00576726" w:rsidRDefault="00682D46" w:rsidP="00682D46">
            <w:pPr>
              <w:rPr>
                <w:rFonts w:ascii="Calibri" w:eastAsia="Calibri" w:hAnsi="Calibri" w:cs="Calibri"/>
                <w:color w:val="4472C4" w:themeColor="accent1"/>
              </w:rPr>
            </w:pPr>
          </w:p>
        </w:tc>
        <w:tc>
          <w:tcPr>
            <w:tcW w:w="4950" w:type="dxa"/>
          </w:tcPr>
          <w:p w14:paraId="28B6888F" w14:textId="7BA0F842" w:rsidR="00682D46" w:rsidRPr="00576726" w:rsidRDefault="00682D46" w:rsidP="00682D46">
            <w:pPr>
              <w:rPr>
                <w:rFonts w:ascii="Calibri" w:eastAsia="Calibri" w:hAnsi="Calibri" w:cs="Calibri"/>
                <w:color w:val="FF0000"/>
              </w:rPr>
            </w:pPr>
            <w:r w:rsidRPr="00576726">
              <w:rPr>
                <w:rFonts w:ascii="Calibri" w:eastAsia="Calibri" w:hAnsi="Calibri" w:cs="Calibri"/>
                <w:color w:val="000000" w:themeColor="text1"/>
              </w:rPr>
              <w:t xml:space="preserve">you can apply at </w:t>
            </w:r>
            <w:hyperlink r:id="rId5">
              <w:r w:rsidRPr="00576726">
                <w:rPr>
                  <w:rStyle w:val="Hyperlink"/>
                  <w:rFonts w:ascii="Calibri" w:eastAsia="Calibri" w:hAnsi="Calibri" w:cs="Calibri"/>
                  <w:b/>
                  <w:bCs/>
                  <w:color w:val="000000" w:themeColor="text1"/>
                </w:rPr>
                <w:t>HomeHelpMN.org</w:t>
              </w:r>
            </w:hyperlink>
            <w:r w:rsidRPr="00576726">
              <w:rPr>
                <w:rFonts w:ascii="Calibri" w:eastAsia="Calibri" w:hAnsi="Calibri" w:cs="Calibri"/>
                <w:color w:val="000000" w:themeColor="text1"/>
              </w:rPr>
              <w:t xml:space="preserve"> or by contacting the Call Center at 1-800-388-3226</w:t>
            </w:r>
          </w:p>
        </w:tc>
        <w:tc>
          <w:tcPr>
            <w:tcW w:w="4906" w:type="dxa"/>
          </w:tcPr>
          <w:p w14:paraId="718AFF41" w14:textId="452EC4ED" w:rsidR="00682D46" w:rsidRPr="00576726" w:rsidRDefault="00682D46" w:rsidP="00682D46">
            <w:pPr>
              <w:rPr>
                <w:rFonts w:ascii="Calibri" w:eastAsia="Calibri" w:hAnsi="Calibri" w:cs="Calibri"/>
                <w:color w:val="4472C4" w:themeColor="accent1"/>
              </w:rPr>
            </w:pPr>
            <w:r w:rsidRPr="009C2FDA">
              <w:rPr>
                <w:rFonts w:ascii="Calibri" w:eastAsia="Calibri" w:hAnsi="Calibri" w:cs="Calibri"/>
                <w:sz w:val="20"/>
                <w:szCs w:val="20"/>
              </w:rPr>
              <w:t xml:space="preserve">Koj </w:t>
            </w:r>
            <w:r>
              <w:rPr>
                <w:rFonts w:ascii="Calibri" w:eastAsia="Calibri" w:hAnsi="Calibri" w:cs="Calibri"/>
                <w:sz w:val="20"/>
                <w:szCs w:val="20"/>
              </w:rPr>
              <w:t xml:space="preserve">tuaj yeem </w:t>
            </w:r>
            <w:r w:rsidRPr="009C2FDA">
              <w:rPr>
                <w:rFonts w:ascii="Calibri" w:eastAsia="Calibri" w:hAnsi="Calibri" w:cs="Calibri"/>
                <w:sz w:val="20"/>
                <w:szCs w:val="20"/>
              </w:rPr>
              <w:t xml:space="preserve">thov </w:t>
            </w:r>
            <w:r>
              <w:rPr>
                <w:rFonts w:ascii="Calibri" w:eastAsia="Calibri" w:hAnsi="Calibri" w:cs="Calibri"/>
                <w:sz w:val="20"/>
                <w:szCs w:val="20"/>
              </w:rPr>
              <w:t>tau</w:t>
            </w:r>
            <w:r w:rsidRPr="009C2FDA">
              <w:rPr>
                <w:rFonts w:ascii="Calibri" w:eastAsia="Calibri" w:hAnsi="Calibri" w:cs="Calibri"/>
                <w:sz w:val="20"/>
                <w:szCs w:val="20"/>
              </w:rPr>
              <w:t xml:space="preserve"> </w:t>
            </w:r>
            <w:r>
              <w:rPr>
                <w:rFonts w:ascii="Calibri" w:eastAsia="Calibri" w:hAnsi="Calibri" w:cs="Calibri"/>
                <w:sz w:val="20"/>
                <w:szCs w:val="20"/>
              </w:rPr>
              <w:t xml:space="preserve">rau </w:t>
            </w:r>
            <w:r w:rsidRPr="009C2FDA">
              <w:rPr>
                <w:rFonts w:ascii="Calibri" w:eastAsia="Calibri" w:hAnsi="Calibri" w:cs="Calibri"/>
                <w:sz w:val="20"/>
                <w:szCs w:val="20"/>
              </w:rPr>
              <w:t>ntawm</w:t>
            </w:r>
            <w:r>
              <w:rPr>
                <w:rFonts w:ascii="Calibri" w:eastAsia="Calibri" w:hAnsi="Calibri" w:cs="Calibri"/>
                <w:sz w:val="20"/>
                <w:szCs w:val="20"/>
              </w:rPr>
              <w:t xml:space="preserve"> </w:t>
            </w:r>
            <w:r w:rsidRPr="009C2FDA">
              <w:rPr>
                <w:rFonts w:ascii="Calibri" w:eastAsia="Calibri" w:hAnsi="Calibri" w:cs="Calibri"/>
                <w:b/>
                <w:bCs/>
                <w:sz w:val="20"/>
                <w:szCs w:val="20"/>
                <w:u w:val="single"/>
              </w:rPr>
              <w:t>HomeHelpMN.org</w:t>
            </w:r>
            <w:r w:rsidRPr="009C2FDA">
              <w:rPr>
                <w:rFonts w:ascii="Calibri" w:eastAsia="Calibri" w:hAnsi="Calibri" w:cs="Calibri"/>
                <w:sz w:val="20"/>
                <w:szCs w:val="20"/>
              </w:rPr>
              <w:t xml:space="preserve"> los sis hu </w:t>
            </w:r>
            <w:r>
              <w:rPr>
                <w:rFonts w:ascii="Calibri" w:eastAsia="Calibri" w:hAnsi="Calibri" w:cs="Calibri"/>
                <w:sz w:val="20"/>
                <w:szCs w:val="20"/>
              </w:rPr>
              <w:t>xov tooj rau lub chaw tau ntawm tus zaum no</w:t>
            </w:r>
            <w:r w:rsidRPr="009C2FDA">
              <w:rPr>
                <w:rFonts w:ascii="Calibri" w:eastAsia="Calibri" w:hAnsi="Calibri" w:cs="Calibri"/>
                <w:sz w:val="20"/>
                <w:szCs w:val="20"/>
              </w:rPr>
              <w:t xml:space="preserve"> 1-800-388-3226</w:t>
            </w:r>
          </w:p>
        </w:tc>
        <w:tc>
          <w:tcPr>
            <w:tcW w:w="1934" w:type="dxa"/>
          </w:tcPr>
          <w:p w14:paraId="0B425DB6" w14:textId="0498B601" w:rsidR="00682D46" w:rsidRPr="00576726" w:rsidRDefault="00682D46" w:rsidP="00682D46">
            <w:pPr>
              <w:pStyle w:val="ListParagraph"/>
              <w:numPr>
                <w:ilvl w:val="2"/>
                <w:numId w:val="1"/>
              </w:numPr>
              <w:rPr>
                <w:rFonts w:ascii="Calibri" w:eastAsia="Calibri" w:hAnsi="Calibri" w:cs="Calibri"/>
                <w:color w:val="4472C4" w:themeColor="accent1"/>
              </w:rPr>
            </w:pPr>
          </w:p>
        </w:tc>
      </w:tr>
      <w:tr w:rsidR="00682D46" w:rsidRPr="00576726" w14:paraId="74F4AB21" w14:textId="2B850ABC" w:rsidTr="007978BF">
        <w:tc>
          <w:tcPr>
            <w:tcW w:w="2610" w:type="dxa"/>
            <w:shd w:val="clear" w:color="auto" w:fill="D9D9D9" w:themeFill="background1" w:themeFillShade="D9"/>
          </w:tcPr>
          <w:p w14:paraId="3D9D5429" w14:textId="77777777" w:rsidR="00682D46" w:rsidRPr="00576726" w:rsidRDefault="00682D46" w:rsidP="00682D46">
            <w:pPr>
              <w:rPr>
                <w:rFonts w:ascii="Calibri" w:eastAsia="Calibri" w:hAnsi="Calibri" w:cs="Calibri"/>
                <w:i/>
                <w:iCs/>
                <w:color w:val="4472C4" w:themeColor="accent1"/>
              </w:rPr>
            </w:pPr>
            <w:r w:rsidRPr="00576726">
              <w:rPr>
                <w:rFonts w:ascii="Calibri" w:eastAsia="Calibri" w:hAnsi="Calibri" w:cs="Calibri"/>
                <w:i/>
                <w:iCs/>
              </w:rPr>
              <w:t xml:space="preserve">Change “Do I need a SSN” answer to: </w:t>
            </w:r>
          </w:p>
          <w:p w14:paraId="23776CA4" w14:textId="77777777" w:rsidR="00682D46" w:rsidRPr="00576726" w:rsidRDefault="00682D46" w:rsidP="00682D46">
            <w:pPr>
              <w:pStyle w:val="ListParagraph"/>
              <w:ind w:left="2160"/>
              <w:rPr>
                <w:rFonts w:ascii="Calibri" w:eastAsia="Calibri" w:hAnsi="Calibri" w:cs="Calibri"/>
                <w:color w:val="000000" w:themeColor="text1"/>
              </w:rPr>
            </w:pPr>
          </w:p>
        </w:tc>
        <w:tc>
          <w:tcPr>
            <w:tcW w:w="4950" w:type="dxa"/>
          </w:tcPr>
          <w:p w14:paraId="73E00A36" w14:textId="5AD11DF7" w:rsidR="00682D46" w:rsidRPr="00576726" w:rsidRDefault="00682D46" w:rsidP="00682D46">
            <w:pPr>
              <w:rPr>
                <w:rFonts w:ascii="Calibri" w:eastAsia="Calibri" w:hAnsi="Calibri" w:cs="Calibri"/>
                <w:color w:val="4472C4" w:themeColor="accent1"/>
              </w:rPr>
            </w:pPr>
            <w:r w:rsidRPr="00576726">
              <w:rPr>
                <w:rFonts w:ascii="Calibri" w:eastAsia="Calibri" w:hAnsi="Calibri" w:cs="Calibri"/>
                <w:color w:val="000000" w:themeColor="text1"/>
              </w:rPr>
              <w:t xml:space="preserve">The Social Security number (SSN) or individual taxpayer identification number (ITIN) for all applicants and household members is required. </w:t>
            </w:r>
          </w:p>
        </w:tc>
        <w:tc>
          <w:tcPr>
            <w:tcW w:w="4906" w:type="dxa"/>
          </w:tcPr>
          <w:p w14:paraId="495CB984" w14:textId="2E4584D3" w:rsidR="00682D46" w:rsidRPr="00576726" w:rsidRDefault="00682D46" w:rsidP="00682D46">
            <w:pPr>
              <w:rPr>
                <w:rFonts w:ascii="Calibri" w:eastAsia="Calibri" w:hAnsi="Calibri" w:cs="Calibri"/>
                <w:color w:val="000000" w:themeColor="text1"/>
              </w:rPr>
            </w:pPr>
            <w:r w:rsidRPr="009C2FDA">
              <w:rPr>
                <w:rFonts w:ascii="Calibri" w:eastAsia="Calibri" w:hAnsi="Calibri" w:cs="Calibri"/>
                <w:color w:val="000000" w:themeColor="text1"/>
                <w:sz w:val="20"/>
                <w:szCs w:val="20"/>
              </w:rPr>
              <w:t xml:space="preserve">Tus Zauv </w:t>
            </w:r>
            <w:r>
              <w:rPr>
                <w:rFonts w:ascii="Calibri" w:eastAsia="Calibri" w:hAnsi="Calibri" w:cs="Calibri"/>
                <w:color w:val="000000" w:themeColor="text1"/>
                <w:sz w:val="20"/>
                <w:szCs w:val="20"/>
              </w:rPr>
              <w:t>saib xyuas kev nyab xeeb</w:t>
            </w:r>
            <w:r w:rsidRPr="009C2FDA">
              <w:rPr>
                <w:rFonts w:ascii="Calibri" w:eastAsia="Calibri" w:hAnsi="Calibri" w:cs="Calibri"/>
                <w:color w:val="000000" w:themeColor="text1"/>
                <w:sz w:val="20"/>
                <w:szCs w:val="20"/>
              </w:rPr>
              <w:t xml:space="preserve"> (SSN) los sis </w:t>
            </w:r>
            <w:r>
              <w:rPr>
                <w:rFonts w:ascii="Calibri" w:eastAsia="Calibri" w:hAnsi="Calibri" w:cs="Calibri"/>
                <w:color w:val="000000" w:themeColor="text1"/>
                <w:sz w:val="20"/>
                <w:szCs w:val="20"/>
              </w:rPr>
              <w:t xml:space="preserve">koj tus zaum them se </w:t>
            </w:r>
            <w:r w:rsidRPr="009C2FDA">
              <w:rPr>
                <w:rFonts w:ascii="Calibri" w:eastAsia="Calibri" w:hAnsi="Calibri" w:cs="Calibri"/>
                <w:color w:val="000000" w:themeColor="text1"/>
                <w:sz w:val="20"/>
                <w:szCs w:val="20"/>
              </w:rPr>
              <w:t xml:space="preserve">(ITIN) </w:t>
            </w:r>
            <w:r>
              <w:rPr>
                <w:rFonts w:ascii="Calibri" w:eastAsia="Calibri" w:hAnsi="Calibri" w:cs="Calibri"/>
                <w:color w:val="000000" w:themeColor="text1"/>
                <w:sz w:val="20"/>
                <w:szCs w:val="20"/>
              </w:rPr>
              <w:t>cov ntawv ua hais los no thiab txhuas leej hauv yim neej yuav tsum muaj,</w:t>
            </w:r>
          </w:p>
        </w:tc>
        <w:tc>
          <w:tcPr>
            <w:tcW w:w="1934" w:type="dxa"/>
          </w:tcPr>
          <w:p w14:paraId="29F993E8" w14:textId="403EEED2" w:rsidR="00682D46" w:rsidRPr="00576726" w:rsidRDefault="00682D46" w:rsidP="00682D46">
            <w:pPr>
              <w:pStyle w:val="ListParagraph"/>
              <w:numPr>
                <w:ilvl w:val="2"/>
                <w:numId w:val="1"/>
              </w:numPr>
              <w:rPr>
                <w:rFonts w:ascii="Calibri" w:eastAsia="Calibri" w:hAnsi="Calibri" w:cs="Calibri"/>
                <w:color w:val="000000" w:themeColor="text1"/>
              </w:rPr>
            </w:pPr>
          </w:p>
        </w:tc>
      </w:tr>
      <w:tr w:rsidR="00682D46" w:rsidRPr="00576726" w14:paraId="26F24A22" w14:textId="66ABFB4D" w:rsidTr="007978BF">
        <w:tc>
          <w:tcPr>
            <w:tcW w:w="2610" w:type="dxa"/>
            <w:shd w:val="clear" w:color="auto" w:fill="D9D9D9" w:themeFill="background1" w:themeFillShade="D9"/>
          </w:tcPr>
          <w:p w14:paraId="1A8360A7" w14:textId="77777777" w:rsidR="00682D46" w:rsidRPr="00576726" w:rsidRDefault="00682D46" w:rsidP="00682D46">
            <w:pPr>
              <w:rPr>
                <w:rFonts w:ascii="Calibri" w:eastAsia="Calibri" w:hAnsi="Calibri" w:cs="Calibri"/>
                <w:color w:val="000000" w:themeColor="text1"/>
              </w:rPr>
            </w:pPr>
          </w:p>
        </w:tc>
        <w:tc>
          <w:tcPr>
            <w:tcW w:w="4950" w:type="dxa"/>
          </w:tcPr>
          <w:p w14:paraId="69561862" w14:textId="5D0BEDC4" w:rsidR="00682D46" w:rsidRPr="00576726" w:rsidRDefault="00682D46" w:rsidP="00682D46">
            <w:pPr>
              <w:rPr>
                <w:rFonts w:ascii="Calibri" w:eastAsia="Calibri" w:hAnsi="Calibri" w:cs="Calibri"/>
                <w:color w:val="4472C4" w:themeColor="accent1"/>
              </w:rPr>
            </w:pPr>
            <w:r w:rsidRPr="00576726">
              <w:rPr>
                <w:rFonts w:ascii="Calibri" w:eastAsia="Calibri" w:hAnsi="Calibri" w:cs="Calibri"/>
                <w:color w:val="000000" w:themeColor="text1"/>
              </w:rPr>
              <w:t xml:space="preserve">If you do not have an SSN or ITIN, alternative information must be provided. </w:t>
            </w:r>
            <w:r w:rsidRPr="00576726">
              <w:rPr>
                <w:rFonts w:ascii="Calibri" w:eastAsia="Calibri" w:hAnsi="Calibri" w:cs="Calibri"/>
                <w:color w:val="4472C4" w:themeColor="accent1"/>
              </w:rPr>
              <w:t>Contact the Call Center for support in completing the application at 1-800-388-3226.</w:t>
            </w:r>
          </w:p>
        </w:tc>
        <w:tc>
          <w:tcPr>
            <w:tcW w:w="4906" w:type="dxa"/>
          </w:tcPr>
          <w:p w14:paraId="656A631A" w14:textId="3C056C7E" w:rsidR="00682D46" w:rsidRPr="00576726" w:rsidRDefault="00682D46" w:rsidP="00682D46">
            <w:pPr>
              <w:rPr>
                <w:rFonts w:ascii="Calibri" w:eastAsia="Calibri" w:hAnsi="Calibri" w:cs="Calibri"/>
                <w:color w:val="000000" w:themeColor="text1"/>
              </w:rPr>
            </w:pPr>
            <w:r w:rsidRPr="009C2FDA">
              <w:rPr>
                <w:rFonts w:ascii="Calibri" w:eastAsia="Calibri" w:hAnsi="Calibri" w:cs="Calibri"/>
                <w:color w:val="000000" w:themeColor="text1"/>
                <w:sz w:val="20"/>
                <w:szCs w:val="20"/>
              </w:rPr>
              <w:t>Yog</w:t>
            </w:r>
            <w:r>
              <w:rPr>
                <w:rFonts w:ascii="Calibri" w:eastAsia="Calibri" w:hAnsi="Calibri" w:cs="Calibri"/>
                <w:color w:val="000000" w:themeColor="text1"/>
                <w:sz w:val="20"/>
                <w:szCs w:val="20"/>
              </w:rPr>
              <w:t xml:space="preserve"> tias</w:t>
            </w:r>
            <w:r w:rsidRPr="009C2FDA">
              <w:rPr>
                <w:rFonts w:ascii="Calibri" w:eastAsia="Calibri" w:hAnsi="Calibri" w:cs="Calibri"/>
                <w:color w:val="000000" w:themeColor="text1"/>
                <w:sz w:val="20"/>
                <w:szCs w:val="20"/>
              </w:rPr>
              <w:t xml:space="preserve"> koj tsis </w:t>
            </w:r>
            <w:r>
              <w:rPr>
                <w:rFonts w:ascii="Calibri" w:eastAsia="Calibri" w:hAnsi="Calibri" w:cs="Calibri"/>
                <w:color w:val="000000" w:themeColor="text1"/>
                <w:sz w:val="20"/>
                <w:szCs w:val="20"/>
              </w:rPr>
              <w:t xml:space="preserve">tau </w:t>
            </w:r>
            <w:r w:rsidRPr="009C2FDA">
              <w:rPr>
                <w:rFonts w:ascii="Calibri" w:eastAsia="Calibri" w:hAnsi="Calibri" w:cs="Calibri"/>
                <w:color w:val="000000" w:themeColor="text1"/>
                <w:sz w:val="20"/>
                <w:szCs w:val="20"/>
              </w:rPr>
              <w:t xml:space="preserve">muaj </w:t>
            </w:r>
            <w:r>
              <w:rPr>
                <w:rFonts w:ascii="Calibri" w:eastAsia="Calibri" w:hAnsi="Calibri" w:cs="Calibri"/>
                <w:color w:val="000000" w:themeColor="text1"/>
                <w:sz w:val="20"/>
                <w:szCs w:val="20"/>
              </w:rPr>
              <w:t xml:space="preserve">daim ntawv </w:t>
            </w:r>
            <w:r w:rsidRPr="009C2FDA">
              <w:rPr>
                <w:rFonts w:ascii="Calibri" w:eastAsia="Calibri" w:hAnsi="Calibri" w:cs="Calibri"/>
                <w:color w:val="000000" w:themeColor="text1"/>
                <w:sz w:val="20"/>
                <w:szCs w:val="20"/>
              </w:rPr>
              <w:t xml:space="preserve">SSN los sis ITIN, yuav tsum muaj lwm cov ntaub ntawv. </w:t>
            </w:r>
            <w:r>
              <w:rPr>
                <w:rFonts w:ascii="Calibri" w:eastAsia="Calibri" w:hAnsi="Calibri" w:cs="Calibri"/>
                <w:color w:val="4472C4" w:themeColor="accent1"/>
                <w:sz w:val="20"/>
                <w:szCs w:val="20"/>
              </w:rPr>
              <w:t>noog tau ntawm qhov chaws ua yuav pab txog qhov sau cov ntaub ntawv thov no kom tiav tus zauv xov tooj yog</w:t>
            </w:r>
            <w:r w:rsidRPr="009C2FDA">
              <w:rPr>
                <w:rFonts w:ascii="Calibri" w:eastAsia="Calibri" w:hAnsi="Calibri" w:cs="Calibri"/>
                <w:color w:val="4472C4" w:themeColor="accent1"/>
                <w:sz w:val="20"/>
                <w:szCs w:val="20"/>
              </w:rPr>
              <w:t xml:space="preserve"> 1-800-388-3226.</w:t>
            </w:r>
          </w:p>
        </w:tc>
        <w:tc>
          <w:tcPr>
            <w:tcW w:w="1934" w:type="dxa"/>
          </w:tcPr>
          <w:p w14:paraId="6ED4B8DF" w14:textId="0545E4E2" w:rsidR="00682D46" w:rsidRPr="00576726" w:rsidRDefault="00682D46" w:rsidP="00682D46">
            <w:pPr>
              <w:rPr>
                <w:rFonts w:ascii="Calibri" w:eastAsia="Calibri" w:hAnsi="Calibri" w:cs="Calibri"/>
                <w:color w:val="000000" w:themeColor="text1"/>
              </w:rPr>
            </w:pPr>
          </w:p>
        </w:tc>
      </w:tr>
      <w:tr w:rsidR="00682D46" w:rsidRPr="00576726" w14:paraId="63F1C9C1" w14:textId="5FEB807C" w:rsidTr="007978BF">
        <w:tc>
          <w:tcPr>
            <w:tcW w:w="2610" w:type="dxa"/>
            <w:shd w:val="clear" w:color="auto" w:fill="D9D9D9" w:themeFill="background1" w:themeFillShade="D9"/>
          </w:tcPr>
          <w:p w14:paraId="6077CF9E" w14:textId="77777777" w:rsidR="00682D46" w:rsidRPr="00576726" w:rsidRDefault="00682D46" w:rsidP="00682D46">
            <w:pPr>
              <w:rPr>
                <w:i/>
                <w:iCs/>
                <w:color w:val="000000" w:themeColor="text1"/>
              </w:rPr>
            </w:pPr>
            <w:r w:rsidRPr="00576726">
              <w:rPr>
                <w:rFonts w:ascii="Calibri" w:eastAsia="Calibri" w:hAnsi="Calibri" w:cs="Calibri"/>
                <w:i/>
                <w:iCs/>
                <w:color w:val="000000" w:themeColor="text1"/>
              </w:rPr>
              <w:t>Change “English is not my primary language” answer to:</w:t>
            </w:r>
          </w:p>
          <w:p w14:paraId="393D7904" w14:textId="77777777" w:rsidR="00682D46" w:rsidRPr="00576726" w:rsidRDefault="00682D46" w:rsidP="00682D46">
            <w:pPr>
              <w:pStyle w:val="ListParagraph"/>
              <w:ind w:left="2160"/>
              <w:rPr>
                <w:rFonts w:ascii="Calibri" w:eastAsia="Calibri" w:hAnsi="Calibri" w:cs="Calibri"/>
                <w:color w:val="000000" w:themeColor="text1"/>
              </w:rPr>
            </w:pPr>
          </w:p>
        </w:tc>
        <w:tc>
          <w:tcPr>
            <w:tcW w:w="4950" w:type="dxa"/>
          </w:tcPr>
          <w:p w14:paraId="16C02255" w14:textId="7CFDC3D2" w:rsidR="00682D46" w:rsidRPr="00576726" w:rsidRDefault="00682D46" w:rsidP="00682D46">
            <w:pPr>
              <w:rPr>
                <w:color w:val="4472C4" w:themeColor="accent1"/>
              </w:rPr>
            </w:pPr>
            <w:r w:rsidRPr="00576726">
              <w:rPr>
                <w:rFonts w:ascii="Calibri" w:eastAsia="Calibri" w:hAnsi="Calibri" w:cs="Calibri"/>
                <w:color w:val="000000" w:themeColor="text1"/>
              </w:rPr>
              <w:t xml:space="preserve">The application is available in English, Spanish, Hmong and Somali. </w:t>
            </w:r>
          </w:p>
        </w:tc>
        <w:tc>
          <w:tcPr>
            <w:tcW w:w="4906" w:type="dxa"/>
          </w:tcPr>
          <w:p w14:paraId="3CD4056D" w14:textId="371FEF72" w:rsidR="00682D46" w:rsidRPr="00576726" w:rsidRDefault="00682D46" w:rsidP="00682D46">
            <w:pPr>
              <w:rPr>
                <w:rFonts w:ascii="Calibri" w:eastAsia="Calibri" w:hAnsi="Calibri" w:cs="Calibri"/>
                <w:color w:val="000000" w:themeColor="text1"/>
              </w:rPr>
            </w:pPr>
            <w:r w:rsidRPr="009C2FDA">
              <w:rPr>
                <w:rFonts w:ascii="Calibri" w:eastAsia="Calibri" w:hAnsi="Calibri" w:cs="Calibri"/>
                <w:color w:val="000000" w:themeColor="text1"/>
                <w:sz w:val="20"/>
                <w:szCs w:val="20"/>
              </w:rPr>
              <w:t>Daim ntawv thov no muaj ua lus Askiv, Spanish, Hmoob thiab Somali.</w:t>
            </w:r>
          </w:p>
        </w:tc>
        <w:tc>
          <w:tcPr>
            <w:tcW w:w="1934" w:type="dxa"/>
          </w:tcPr>
          <w:p w14:paraId="68ACED9C" w14:textId="2CC280CD" w:rsidR="00682D46" w:rsidRPr="00576726" w:rsidRDefault="00682D46" w:rsidP="00682D46">
            <w:pPr>
              <w:pStyle w:val="ListParagraph"/>
              <w:numPr>
                <w:ilvl w:val="2"/>
                <w:numId w:val="1"/>
              </w:numPr>
              <w:rPr>
                <w:rFonts w:ascii="Calibri" w:eastAsia="Calibri" w:hAnsi="Calibri" w:cs="Calibri"/>
                <w:color w:val="000000" w:themeColor="text1"/>
              </w:rPr>
            </w:pPr>
          </w:p>
        </w:tc>
      </w:tr>
      <w:tr w:rsidR="00682D46" w:rsidRPr="00576726" w14:paraId="1FC34E33" w14:textId="4D246E56" w:rsidTr="007978BF">
        <w:tc>
          <w:tcPr>
            <w:tcW w:w="2610" w:type="dxa"/>
            <w:shd w:val="clear" w:color="auto" w:fill="D9D9D9" w:themeFill="background1" w:themeFillShade="D9"/>
          </w:tcPr>
          <w:p w14:paraId="0A46A42B" w14:textId="77777777" w:rsidR="00682D46" w:rsidRPr="00576726" w:rsidRDefault="00682D46" w:rsidP="00682D46">
            <w:pPr>
              <w:pStyle w:val="ListParagraph"/>
              <w:ind w:left="2160"/>
              <w:rPr>
                <w:rFonts w:ascii="Calibri" w:eastAsia="Calibri" w:hAnsi="Calibri" w:cs="Calibri"/>
                <w:color w:val="000000" w:themeColor="text1"/>
              </w:rPr>
            </w:pPr>
          </w:p>
        </w:tc>
        <w:tc>
          <w:tcPr>
            <w:tcW w:w="4950" w:type="dxa"/>
          </w:tcPr>
          <w:p w14:paraId="4DD5D7C4" w14:textId="06587329" w:rsidR="00682D46" w:rsidRPr="00576726" w:rsidRDefault="00682D46" w:rsidP="00682D46">
            <w:pPr>
              <w:rPr>
                <w:rFonts w:eastAsiaTheme="minorEastAsia"/>
                <w:color w:val="000000" w:themeColor="text1"/>
              </w:rPr>
            </w:pPr>
            <w:r w:rsidRPr="00576726">
              <w:rPr>
                <w:rFonts w:ascii="Calibri" w:eastAsia="Calibri" w:hAnsi="Calibri" w:cs="Calibri"/>
                <w:color w:val="000000" w:themeColor="text1"/>
              </w:rPr>
              <w:t xml:space="preserve">The Call Center at 1-800-388-3226 offers interpretation in Spanish, Hmong, Somali, and many other languages. </w:t>
            </w:r>
          </w:p>
        </w:tc>
        <w:tc>
          <w:tcPr>
            <w:tcW w:w="4906" w:type="dxa"/>
          </w:tcPr>
          <w:p w14:paraId="4C3CD87E" w14:textId="5F31C1CD" w:rsidR="00682D46" w:rsidRPr="00576726" w:rsidRDefault="00682D46" w:rsidP="00682D46">
            <w:pPr>
              <w:rPr>
                <w:rFonts w:ascii="Calibri" w:eastAsia="Calibri" w:hAnsi="Calibri" w:cs="Calibri"/>
                <w:color w:val="000000" w:themeColor="text1"/>
              </w:rPr>
            </w:pPr>
            <w:r>
              <w:rPr>
                <w:rFonts w:ascii="Calibri" w:eastAsia="Calibri" w:hAnsi="Calibri" w:cs="Calibri"/>
                <w:color w:val="000000" w:themeColor="text1"/>
                <w:sz w:val="20"/>
                <w:szCs w:val="20"/>
              </w:rPr>
              <w:t>Tus xov zauv xov tooj hauv lub chaw yog</w:t>
            </w:r>
            <w:r w:rsidRPr="009C2FDA">
              <w:rPr>
                <w:rFonts w:ascii="Calibri" w:eastAsia="Calibri" w:hAnsi="Calibri" w:cs="Calibri"/>
                <w:color w:val="000000" w:themeColor="text1"/>
                <w:sz w:val="20"/>
                <w:szCs w:val="20"/>
              </w:rPr>
              <w:t xml:space="preserve"> 1-800-388-3226 </w:t>
            </w:r>
            <w:r>
              <w:rPr>
                <w:rFonts w:ascii="Calibri" w:eastAsia="Calibri" w:hAnsi="Calibri" w:cs="Calibri"/>
                <w:color w:val="000000" w:themeColor="text1"/>
                <w:sz w:val="20"/>
                <w:szCs w:val="20"/>
              </w:rPr>
              <w:t>muaj hais</w:t>
            </w:r>
            <w:r w:rsidRPr="009C2FDA">
              <w:rPr>
                <w:rFonts w:ascii="Calibri" w:eastAsia="Calibri" w:hAnsi="Calibri" w:cs="Calibri"/>
                <w:color w:val="000000" w:themeColor="text1"/>
                <w:sz w:val="20"/>
                <w:szCs w:val="20"/>
              </w:rPr>
              <w:t xml:space="preserve"> ua lus Spanish, Hmoob, Somali, thiab lwm yam lus.</w:t>
            </w:r>
          </w:p>
        </w:tc>
        <w:tc>
          <w:tcPr>
            <w:tcW w:w="1934" w:type="dxa"/>
          </w:tcPr>
          <w:p w14:paraId="09A9ABF7" w14:textId="2CE0EEFB" w:rsidR="00682D46" w:rsidRPr="00576726" w:rsidRDefault="00682D46" w:rsidP="00682D46">
            <w:pPr>
              <w:pStyle w:val="ListParagraph"/>
              <w:numPr>
                <w:ilvl w:val="2"/>
                <w:numId w:val="1"/>
              </w:numPr>
              <w:rPr>
                <w:rFonts w:ascii="Calibri" w:eastAsia="Calibri" w:hAnsi="Calibri" w:cs="Calibri"/>
                <w:color w:val="000000" w:themeColor="text1"/>
              </w:rPr>
            </w:pPr>
          </w:p>
        </w:tc>
      </w:tr>
      <w:tr w:rsidR="00682D46" w:rsidRPr="00576726" w14:paraId="4CFE650A" w14:textId="4D36EA96" w:rsidTr="007978BF">
        <w:tc>
          <w:tcPr>
            <w:tcW w:w="2610" w:type="dxa"/>
            <w:shd w:val="clear" w:color="auto" w:fill="D9D9D9" w:themeFill="background1" w:themeFillShade="D9"/>
          </w:tcPr>
          <w:p w14:paraId="5F6C4A77" w14:textId="77777777" w:rsidR="00682D46" w:rsidRPr="00576726" w:rsidRDefault="00682D46" w:rsidP="00682D46">
            <w:pPr>
              <w:rPr>
                <w:rFonts w:ascii="Calibri" w:eastAsia="Calibri" w:hAnsi="Calibri" w:cs="Calibri"/>
                <w:color w:val="000000" w:themeColor="text1"/>
              </w:rPr>
            </w:pPr>
          </w:p>
        </w:tc>
        <w:tc>
          <w:tcPr>
            <w:tcW w:w="4950" w:type="dxa"/>
          </w:tcPr>
          <w:p w14:paraId="229BC5C2" w14:textId="5314C8E8" w:rsidR="00682D46" w:rsidRPr="00576726" w:rsidRDefault="00682D46" w:rsidP="00682D46">
            <w:pPr>
              <w:rPr>
                <w:rFonts w:eastAsiaTheme="minorEastAsia"/>
                <w:color w:val="000000" w:themeColor="text1"/>
              </w:rPr>
            </w:pPr>
            <w:r w:rsidRPr="00576726">
              <w:rPr>
                <w:rFonts w:ascii="Calibri" w:eastAsia="Calibri" w:hAnsi="Calibri" w:cs="Calibri"/>
                <w:color w:val="000000" w:themeColor="text1"/>
              </w:rPr>
              <w:t>The Call Center is open Monday through Saturday, 8 a.m. – 6 p.m. CST.</w:t>
            </w:r>
          </w:p>
        </w:tc>
        <w:tc>
          <w:tcPr>
            <w:tcW w:w="4906" w:type="dxa"/>
          </w:tcPr>
          <w:p w14:paraId="1AC4BE8C" w14:textId="12E4CA10" w:rsidR="00682D46" w:rsidRPr="00576726" w:rsidRDefault="00682D46" w:rsidP="00682D46">
            <w:pPr>
              <w:rPr>
                <w:rFonts w:ascii="Calibri" w:eastAsia="Calibri" w:hAnsi="Calibri" w:cs="Calibri"/>
                <w:color w:val="000000" w:themeColor="text1"/>
              </w:rPr>
            </w:pPr>
            <w:r w:rsidRPr="009C2FDA">
              <w:rPr>
                <w:rFonts w:ascii="Calibri" w:eastAsia="Calibri" w:hAnsi="Calibri" w:cs="Calibri"/>
                <w:color w:val="000000" w:themeColor="text1"/>
                <w:sz w:val="20"/>
                <w:szCs w:val="20"/>
              </w:rPr>
              <w:t xml:space="preserve">Lub Chaw qhib hnub </w:t>
            </w:r>
            <w:r>
              <w:rPr>
                <w:rFonts w:ascii="Calibri" w:eastAsia="Calibri" w:hAnsi="Calibri" w:cs="Calibri"/>
                <w:color w:val="000000" w:themeColor="text1"/>
                <w:sz w:val="20"/>
                <w:szCs w:val="20"/>
              </w:rPr>
              <w:t xml:space="preserve">Monday </w:t>
            </w:r>
            <w:r w:rsidRPr="009C2FDA">
              <w:rPr>
                <w:rFonts w:ascii="Calibri" w:eastAsia="Calibri" w:hAnsi="Calibri" w:cs="Calibri"/>
                <w:color w:val="000000" w:themeColor="text1"/>
                <w:sz w:val="20"/>
                <w:szCs w:val="20"/>
              </w:rPr>
              <w:t>txog hnub</w:t>
            </w:r>
            <w:r>
              <w:rPr>
                <w:rFonts w:ascii="Calibri" w:eastAsia="Calibri" w:hAnsi="Calibri" w:cs="Calibri"/>
                <w:color w:val="000000" w:themeColor="text1"/>
                <w:sz w:val="20"/>
                <w:szCs w:val="20"/>
              </w:rPr>
              <w:t xml:space="preserve"> Saturday</w:t>
            </w:r>
            <w:r w:rsidRPr="009C2FDA">
              <w:rPr>
                <w:rFonts w:ascii="Calibri" w:eastAsia="Calibri" w:hAnsi="Calibri" w:cs="Calibri"/>
                <w:color w:val="000000" w:themeColor="text1"/>
                <w:sz w:val="20"/>
                <w:szCs w:val="20"/>
              </w:rPr>
              <w:t xml:space="preserve">, </w:t>
            </w:r>
            <w:r>
              <w:rPr>
                <w:rFonts w:ascii="Calibri" w:eastAsia="Calibri" w:hAnsi="Calibri" w:cs="Calibri"/>
                <w:color w:val="000000" w:themeColor="text1"/>
                <w:sz w:val="20"/>
                <w:szCs w:val="20"/>
              </w:rPr>
              <w:t xml:space="preserve">thaum </w:t>
            </w:r>
            <w:r w:rsidRPr="009C2FDA">
              <w:rPr>
                <w:rFonts w:ascii="Calibri" w:eastAsia="Calibri" w:hAnsi="Calibri" w:cs="Calibri"/>
                <w:color w:val="000000" w:themeColor="text1"/>
                <w:sz w:val="20"/>
                <w:szCs w:val="20"/>
              </w:rPr>
              <w:t>8 a.m. - 6 p.m. CST.</w:t>
            </w:r>
          </w:p>
        </w:tc>
        <w:tc>
          <w:tcPr>
            <w:tcW w:w="1934" w:type="dxa"/>
          </w:tcPr>
          <w:p w14:paraId="4ED25DC0" w14:textId="554A3449" w:rsidR="00682D46" w:rsidRPr="00576726" w:rsidRDefault="00682D46" w:rsidP="00682D46">
            <w:pPr>
              <w:rPr>
                <w:rFonts w:ascii="Calibri" w:eastAsia="Calibri" w:hAnsi="Calibri" w:cs="Calibri"/>
                <w:color w:val="000000" w:themeColor="text1"/>
              </w:rPr>
            </w:pPr>
          </w:p>
        </w:tc>
      </w:tr>
      <w:tr w:rsidR="00682D46" w:rsidRPr="00576726" w14:paraId="6793A145" w14:textId="1E4D5756" w:rsidTr="007978BF">
        <w:tc>
          <w:tcPr>
            <w:tcW w:w="2610" w:type="dxa"/>
            <w:shd w:val="clear" w:color="auto" w:fill="D9D9D9" w:themeFill="background1" w:themeFillShade="D9"/>
          </w:tcPr>
          <w:p w14:paraId="48795034" w14:textId="77777777" w:rsidR="00682D46" w:rsidRPr="00576726" w:rsidRDefault="00682D46" w:rsidP="00682D46">
            <w:pPr>
              <w:rPr>
                <w:rFonts w:ascii="Calibri" w:eastAsia="Calibri" w:hAnsi="Calibri" w:cs="Calibri"/>
                <w:color w:val="4472C4" w:themeColor="accent1"/>
              </w:rPr>
            </w:pPr>
            <w:r w:rsidRPr="00576726">
              <w:rPr>
                <w:rFonts w:ascii="Calibri" w:eastAsia="Calibri" w:hAnsi="Calibri" w:cs="Calibri"/>
                <w:color w:val="4472C4" w:themeColor="accent1"/>
              </w:rPr>
              <w:t>Required Documents page</w:t>
            </w:r>
          </w:p>
          <w:p w14:paraId="7106B9D2" w14:textId="77777777" w:rsidR="00682D46" w:rsidRPr="00576726" w:rsidRDefault="00682D46" w:rsidP="00682D46">
            <w:pPr>
              <w:rPr>
                <w:rFonts w:ascii="Calibri" w:eastAsia="Calibri" w:hAnsi="Calibri" w:cs="Calibri"/>
                <w:i/>
                <w:iCs/>
                <w:color w:val="000000" w:themeColor="text1"/>
              </w:rPr>
            </w:pPr>
            <w:r w:rsidRPr="00576726">
              <w:rPr>
                <w:rFonts w:ascii="Calibri" w:eastAsia="Calibri" w:hAnsi="Calibri" w:cs="Calibri"/>
                <w:i/>
                <w:iCs/>
                <w:color w:val="000000" w:themeColor="text1"/>
              </w:rPr>
              <w:t>Change “To get ready...” to:</w:t>
            </w:r>
          </w:p>
          <w:p w14:paraId="53C0D268" w14:textId="768E344C" w:rsidR="00682D46" w:rsidRPr="00576726" w:rsidRDefault="00682D46" w:rsidP="00682D46">
            <w:pPr>
              <w:rPr>
                <w:rFonts w:ascii="Calibri" w:eastAsia="Calibri" w:hAnsi="Calibri" w:cs="Calibri"/>
                <w:color w:val="4472C4" w:themeColor="accent1"/>
              </w:rPr>
            </w:pPr>
          </w:p>
        </w:tc>
        <w:tc>
          <w:tcPr>
            <w:tcW w:w="4950" w:type="dxa"/>
          </w:tcPr>
          <w:p w14:paraId="123A747D" w14:textId="48E9FDF7" w:rsidR="00682D46" w:rsidRPr="00576726" w:rsidRDefault="00682D46" w:rsidP="00682D46">
            <w:pPr>
              <w:rPr>
                <w:rFonts w:ascii="Calibri" w:eastAsia="Calibri" w:hAnsi="Calibri" w:cs="Calibri"/>
                <w:color w:val="000000" w:themeColor="text1"/>
              </w:rPr>
            </w:pPr>
            <w:r w:rsidRPr="00576726">
              <w:rPr>
                <w:rFonts w:ascii="Calibri" w:eastAsia="Calibri" w:hAnsi="Calibri" w:cs="Calibri"/>
                <w:color w:val="000000" w:themeColor="text1"/>
              </w:rPr>
              <w:t>To submit a complete application, you will need the following documents and information.</w:t>
            </w:r>
          </w:p>
        </w:tc>
        <w:tc>
          <w:tcPr>
            <w:tcW w:w="4906" w:type="dxa"/>
          </w:tcPr>
          <w:p w14:paraId="4E436382" w14:textId="6E289390" w:rsidR="00682D46" w:rsidRPr="00576726" w:rsidRDefault="00682D46" w:rsidP="00682D46">
            <w:pPr>
              <w:rPr>
                <w:rFonts w:ascii="Calibri" w:eastAsia="Calibri" w:hAnsi="Calibri" w:cs="Calibri"/>
                <w:color w:val="4472C4" w:themeColor="accent1"/>
              </w:rPr>
            </w:pPr>
            <w:r>
              <w:rPr>
                <w:rFonts w:ascii="Calibri" w:eastAsia="Calibri" w:hAnsi="Calibri" w:cs="Calibri"/>
                <w:color w:val="000000" w:themeColor="text1"/>
                <w:sz w:val="20"/>
                <w:szCs w:val="20"/>
              </w:rPr>
              <w:t>thaum yuav xa daim ntawv thov ua sau tiam lawm, koj yuav tsum muaj cov ntaub ntawv ua hais los no.</w:t>
            </w:r>
            <w:r w:rsidRPr="009C2FDA">
              <w:rPr>
                <w:rFonts w:ascii="Calibri" w:eastAsia="Calibri" w:hAnsi="Calibri" w:cs="Calibri"/>
                <w:color w:val="000000" w:themeColor="text1"/>
                <w:sz w:val="20"/>
                <w:szCs w:val="20"/>
              </w:rPr>
              <w:t>.</w:t>
            </w:r>
          </w:p>
        </w:tc>
        <w:tc>
          <w:tcPr>
            <w:tcW w:w="1934" w:type="dxa"/>
          </w:tcPr>
          <w:p w14:paraId="181C46A0" w14:textId="52742F32" w:rsidR="00682D46" w:rsidRPr="00576726" w:rsidRDefault="00682D46" w:rsidP="00682D46">
            <w:pPr>
              <w:rPr>
                <w:rFonts w:ascii="Calibri" w:eastAsia="Calibri" w:hAnsi="Calibri" w:cs="Calibri"/>
                <w:color w:val="4472C4" w:themeColor="accent1"/>
              </w:rPr>
            </w:pPr>
          </w:p>
        </w:tc>
      </w:tr>
      <w:tr w:rsidR="00682D46" w:rsidRPr="00576726" w14:paraId="664063BB" w14:textId="08655CC5" w:rsidTr="007978BF">
        <w:tc>
          <w:tcPr>
            <w:tcW w:w="2610" w:type="dxa"/>
            <w:shd w:val="clear" w:color="auto" w:fill="D9D9D9" w:themeFill="background1" w:themeFillShade="D9"/>
          </w:tcPr>
          <w:p w14:paraId="26F87B26" w14:textId="77777777" w:rsidR="00682D46" w:rsidRPr="00576726" w:rsidRDefault="00682D46" w:rsidP="00682D46">
            <w:pPr>
              <w:rPr>
                <w:rFonts w:ascii="Calibri" w:eastAsia="Calibri" w:hAnsi="Calibri" w:cs="Calibri"/>
                <w:color w:val="4472C4" w:themeColor="accent1"/>
              </w:rPr>
            </w:pPr>
            <w:r w:rsidRPr="00576726">
              <w:rPr>
                <w:rFonts w:ascii="Calibri" w:eastAsia="Calibri" w:hAnsi="Calibri" w:cs="Calibri"/>
                <w:color w:val="4472C4" w:themeColor="accent1"/>
              </w:rPr>
              <w:t>Resources page</w:t>
            </w:r>
          </w:p>
          <w:p w14:paraId="4EB97C93" w14:textId="77777777" w:rsidR="00682D46" w:rsidRPr="00576726" w:rsidRDefault="00682D46" w:rsidP="00682D46">
            <w:pPr>
              <w:rPr>
                <w:rFonts w:ascii="Calibri" w:eastAsia="Calibri" w:hAnsi="Calibri" w:cs="Calibri"/>
                <w:color w:val="4472C4" w:themeColor="accent1"/>
              </w:rPr>
            </w:pPr>
            <w:r w:rsidRPr="00576726">
              <w:rPr>
                <w:rFonts w:ascii="Calibri" w:eastAsia="Calibri" w:hAnsi="Calibri" w:cs="Calibri"/>
                <w:color w:val="4472C4" w:themeColor="accent1"/>
              </w:rPr>
              <w:t>Discover other resources section</w:t>
            </w:r>
          </w:p>
          <w:p w14:paraId="45005963" w14:textId="5FB52908" w:rsidR="00682D46" w:rsidRPr="00576726" w:rsidRDefault="00682D46" w:rsidP="00682D46">
            <w:pPr>
              <w:rPr>
                <w:rFonts w:ascii="Calibri" w:eastAsia="Calibri" w:hAnsi="Calibri" w:cs="Calibri"/>
                <w:color w:val="4472C4" w:themeColor="accent1"/>
              </w:rPr>
            </w:pPr>
            <w:r w:rsidRPr="00576726">
              <w:rPr>
                <w:rFonts w:ascii="Calibri" w:eastAsia="Calibri" w:hAnsi="Calibri" w:cs="Calibri"/>
                <w:color w:val="4472C4" w:themeColor="accent1"/>
              </w:rPr>
              <w:t>Change to:</w:t>
            </w:r>
          </w:p>
        </w:tc>
        <w:tc>
          <w:tcPr>
            <w:tcW w:w="4950" w:type="dxa"/>
          </w:tcPr>
          <w:p w14:paraId="39720541" w14:textId="755F6149" w:rsidR="00682D46" w:rsidRPr="00576726" w:rsidRDefault="00682D46" w:rsidP="00682D46">
            <w:pPr>
              <w:rPr>
                <w:rFonts w:ascii="Calibri" w:eastAsia="Calibri" w:hAnsi="Calibri" w:cs="Calibri"/>
                <w:color w:val="000000" w:themeColor="text1"/>
              </w:rPr>
            </w:pPr>
            <w:r w:rsidRPr="00576726">
              <w:rPr>
                <w:color w:val="000000" w:themeColor="text1"/>
              </w:rPr>
              <w:t xml:space="preserve">Find </w:t>
            </w:r>
            <w:r w:rsidRPr="00576726">
              <w:rPr>
                <w:b/>
                <w:bCs/>
                <w:color w:val="000000" w:themeColor="text1"/>
                <w:u w:val="single"/>
              </w:rPr>
              <w:t>other sources of support for homeowners</w:t>
            </w:r>
            <w:r w:rsidRPr="00576726">
              <w:rPr>
                <w:color w:val="000000" w:themeColor="text1"/>
              </w:rPr>
              <w:t xml:space="preserve">, including additional mortgage relief programs, financing for home repairs, tax help, food assistance, emergency support programs, and more.   </w:t>
            </w:r>
          </w:p>
        </w:tc>
        <w:tc>
          <w:tcPr>
            <w:tcW w:w="4906" w:type="dxa"/>
          </w:tcPr>
          <w:p w14:paraId="0737F09E" w14:textId="25B1EDA8" w:rsidR="00682D46" w:rsidRPr="00576726" w:rsidRDefault="00682D46" w:rsidP="00682D46">
            <w:pPr>
              <w:rPr>
                <w:color w:val="4472C4" w:themeColor="accent1"/>
              </w:rPr>
            </w:pPr>
            <w:r w:rsidRPr="009C2FDA">
              <w:rPr>
                <w:color w:val="000000" w:themeColor="text1"/>
                <w:sz w:val="20"/>
                <w:szCs w:val="20"/>
              </w:rPr>
              <w:t xml:space="preserve">Nrhiav </w:t>
            </w:r>
            <w:r w:rsidRPr="00AF7933">
              <w:rPr>
                <w:b/>
                <w:bCs/>
                <w:color w:val="000000" w:themeColor="text1"/>
                <w:sz w:val="20"/>
                <w:szCs w:val="20"/>
                <w:u w:val="single"/>
              </w:rPr>
              <w:t xml:space="preserve">lwm qhov chaw </w:t>
            </w:r>
            <w:r>
              <w:rPr>
                <w:b/>
                <w:bCs/>
                <w:color w:val="000000" w:themeColor="text1"/>
                <w:sz w:val="20"/>
                <w:szCs w:val="20"/>
                <w:u w:val="single"/>
              </w:rPr>
              <w:t>ua muaj</w:t>
            </w:r>
            <w:r w:rsidRPr="00AF7933">
              <w:rPr>
                <w:b/>
                <w:bCs/>
                <w:color w:val="000000" w:themeColor="text1"/>
                <w:sz w:val="20"/>
                <w:szCs w:val="20"/>
                <w:u w:val="single"/>
              </w:rPr>
              <w:t xml:space="preserve"> kev pab cuam rau cov tswv tsev</w:t>
            </w:r>
            <w:r w:rsidRPr="009C2FDA">
              <w:rPr>
                <w:color w:val="000000" w:themeColor="text1"/>
                <w:sz w:val="20"/>
                <w:szCs w:val="20"/>
              </w:rPr>
              <w:t>, suav nrog cov kev pab cuam qiv nyiaj ntxiv, nyiaj txiag rau kev kho vaj tsev, kev pab</w:t>
            </w:r>
            <w:r>
              <w:rPr>
                <w:color w:val="000000" w:themeColor="text1"/>
                <w:sz w:val="20"/>
                <w:szCs w:val="20"/>
              </w:rPr>
              <w:t xml:space="preserve"> them </w:t>
            </w:r>
            <w:r w:rsidRPr="009C2FDA">
              <w:rPr>
                <w:color w:val="000000" w:themeColor="text1"/>
                <w:sz w:val="20"/>
                <w:szCs w:val="20"/>
              </w:rPr>
              <w:t xml:space="preserve">se, kev pab zaub mov, kev pab </w:t>
            </w:r>
            <w:r>
              <w:rPr>
                <w:color w:val="000000" w:themeColor="text1"/>
                <w:sz w:val="20"/>
                <w:szCs w:val="20"/>
              </w:rPr>
              <w:t>tham umuaj mob nkeeg</w:t>
            </w:r>
            <w:r w:rsidRPr="009C2FDA">
              <w:rPr>
                <w:color w:val="000000" w:themeColor="text1"/>
                <w:sz w:val="20"/>
                <w:szCs w:val="20"/>
              </w:rPr>
              <w:t>, thiab lwm</w:t>
            </w:r>
            <w:r>
              <w:rPr>
                <w:color w:val="000000" w:themeColor="text1"/>
                <w:sz w:val="20"/>
                <w:szCs w:val="20"/>
              </w:rPr>
              <w:t xml:space="preserve"> lwm</w:t>
            </w:r>
            <w:r w:rsidRPr="009C2FDA">
              <w:rPr>
                <w:color w:val="000000" w:themeColor="text1"/>
                <w:sz w:val="20"/>
                <w:szCs w:val="20"/>
              </w:rPr>
              <w:t xml:space="preserve"> yam.</w:t>
            </w:r>
          </w:p>
        </w:tc>
        <w:tc>
          <w:tcPr>
            <w:tcW w:w="1934" w:type="dxa"/>
          </w:tcPr>
          <w:p w14:paraId="33A4A5F1" w14:textId="7D1AC657" w:rsidR="00682D46" w:rsidRPr="00576726" w:rsidRDefault="00682D46" w:rsidP="00682D46">
            <w:pPr>
              <w:rPr>
                <w:color w:val="4472C4" w:themeColor="accent1"/>
              </w:rPr>
            </w:pPr>
          </w:p>
        </w:tc>
      </w:tr>
      <w:tr w:rsidR="00682D46" w:rsidRPr="00576726" w14:paraId="4581688F" w14:textId="2CF9CF40" w:rsidTr="007978BF">
        <w:tc>
          <w:tcPr>
            <w:tcW w:w="2610" w:type="dxa"/>
            <w:shd w:val="clear" w:color="auto" w:fill="D9D9D9" w:themeFill="background1" w:themeFillShade="D9"/>
          </w:tcPr>
          <w:p w14:paraId="67DED845" w14:textId="77777777" w:rsidR="00682D46" w:rsidRPr="00576726" w:rsidRDefault="00682D46" w:rsidP="00682D46">
            <w:pPr>
              <w:rPr>
                <w:rFonts w:ascii="Calibri" w:eastAsia="Calibri" w:hAnsi="Calibri" w:cs="Calibri"/>
                <w:color w:val="4472C4" w:themeColor="accent1"/>
              </w:rPr>
            </w:pPr>
            <w:r w:rsidRPr="00576726">
              <w:rPr>
                <w:rFonts w:ascii="Calibri" w:eastAsia="Calibri" w:hAnsi="Calibri" w:cs="Calibri"/>
                <w:color w:val="4472C4" w:themeColor="accent1"/>
              </w:rPr>
              <w:t>Take Step 1 Now button</w:t>
            </w:r>
          </w:p>
          <w:p w14:paraId="2F455520" w14:textId="5E30F448" w:rsidR="00682D46" w:rsidRPr="00576726" w:rsidRDefault="00682D46" w:rsidP="00682D46">
            <w:pPr>
              <w:rPr>
                <w:rFonts w:ascii="Calibri" w:eastAsia="Calibri" w:hAnsi="Calibri" w:cs="Calibri"/>
                <w:color w:val="4472C4" w:themeColor="accent1"/>
              </w:rPr>
            </w:pPr>
            <w:r w:rsidRPr="00576726">
              <w:rPr>
                <w:rFonts w:ascii="Calibri" w:eastAsia="Calibri" w:hAnsi="Calibri" w:cs="Calibri"/>
                <w:color w:val="4472C4" w:themeColor="accent1"/>
              </w:rPr>
              <w:t>Change to:</w:t>
            </w:r>
          </w:p>
        </w:tc>
        <w:tc>
          <w:tcPr>
            <w:tcW w:w="4950" w:type="dxa"/>
          </w:tcPr>
          <w:p w14:paraId="11DF7B14" w14:textId="7F1F8DDC" w:rsidR="00682D46" w:rsidRPr="00576726" w:rsidRDefault="00682D46" w:rsidP="00682D46">
            <w:pPr>
              <w:rPr>
                <w:color w:val="000000" w:themeColor="text1"/>
              </w:rPr>
            </w:pPr>
            <w:r w:rsidRPr="00576726">
              <w:rPr>
                <w:color w:val="000000" w:themeColor="text1"/>
              </w:rPr>
              <w:t>Apply now</w:t>
            </w:r>
          </w:p>
        </w:tc>
        <w:tc>
          <w:tcPr>
            <w:tcW w:w="4906" w:type="dxa"/>
          </w:tcPr>
          <w:p w14:paraId="5A157479" w14:textId="35F700B3" w:rsidR="00682D46" w:rsidRPr="00576726" w:rsidRDefault="00682D46" w:rsidP="00682D46">
            <w:pPr>
              <w:rPr>
                <w:color w:val="4472C4" w:themeColor="accent1"/>
              </w:rPr>
            </w:pPr>
            <w:r w:rsidRPr="009C2FDA">
              <w:rPr>
                <w:color w:val="000000" w:themeColor="text1"/>
                <w:sz w:val="20"/>
                <w:szCs w:val="20"/>
              </w:rPr>
              <w:t>Ua daim ntawv thov tam sim no</w:t>
            </w:r>
          </w:p>
        </w:tc>
        <w:tc>
          <w:tcPr>
            <w:tcW w:w="1934" w:type="dxa"/>
          </w:tcPr>
          <w:p w14:paraId="0690921C" w14:textId="59242111" w:rsidR="00682D46" w:rsidRPr="00576726" w:rsidRDefault="00682D46" w:rsidP="00682D46">
            <w:pPr>
              <w:rPr>
                <w:color w:val="4472C4" w:themeColor="accent1"/>
              </w:rPr>
            </w:pPr>
          </w:p>
        </w:tc>
      </w:tr>
      <w:tr w:rsidR="00682D46" w:rsidRPr="00576726" w14:paraId="5EB0BF45" w14:textId="77777777" w:rsidTr="007978BF">
        <w:tc>
          <w:tcPr>
            <w:tcW w:w="2610" w:type="dxa"/>
            <w:shd w:val="clear" w:color="auto" w:fill="000000" w:themeFill="text1"/>
          </w:tcPr>
          <w:p w14:paraId="5A3FC243" w14:textId="196F2C7C" w:rsidR="00682D46" w:rsidRPr="00576726" w:rsidRDefault="00682D46" w:rsidP="00682D46">
            <w:pPr>
              <w:rPr>
                <w:rFonts w:ascii="Calibri" w:eastAsia="Calibri" w:hAnsi="Calibri" w:cs="Calibri"/>
                <w:color w:val="FFFFFF" w:themeColor="background1"/>
              </w:rPr>
            </w:pPr>
            <w:r w:rsidRPr="00576726">
              <w:rPr>
                <w:rFonts w:ascii="Calibri" w:eastAsia="Calibri" w:hAnsi="Calibri" w:cs="Calibri"/>
                <w:color w:val="FFFFFF" w:themeColor="background1"/>
              </w:rPr>
              <w:t>NON-WEB TRANSLATIONS</w:t>
            </w:r>
          </w:p>
        </w:tc>
        <w:tc>
          <w:tcPr>
            <w:tcW w:w="4950" w:type="dxa"/>
            <w:shd w:val="clear" w:color="auto" w:fill="000000" w:themeFill="text1"/>
          </w:tcPr>
          <w:p w14:paraId="5B0C62E6" w14:textId="77777777" w:rsidR="00682D46" w:rsidRPr="00576726" w:rsidRDefault="00682D46" w:rsidP="00682D46">
            <w:pPr>
              <w:rPr>
                <w:color w:val="FFFFFF" w:themeColor="background1"/>
              </w:rPr>
            </w:pPr>
          </w:p>
        </w:tc>
        <w:tc>
          <w:tcPr>
            <w:tcW w:w="4906" w:type="dxa"/>
            <w:shd w:val="clear" w:color="auto" w:fill="000000" w:themeFill="text1"/>
          </w:tcPr>
          <w:p w14:paraId="053AF43D" w14:textId="77777777" w:rsidR="00682D46" w:rsidRPr="00576726" w:rsidRDefault="00682D46" w:rsidP="00682D46">
            <w:pPr>
              <w:rPr>
                <w:color w:val="FFFFFF" w:themeColor="background1"/>
              </w:rPr>
            </w:pPr>
          </w:p>
        </w:tc>
        <w:tc>
          <w:tcPr>
            <w:tcW w:w="1934" w:type="dxa"/>
            <w:shd w:val="clear" w:color="auto" w:fill="000000" w:themeFill="text1"/>
          </w:tcPr>
          <w:p w14:paraId="41B8841A" w14:textId="77777777" w:rsidR="00682D46" w:rsidRPr="00576726" w:rsidRDefault="00682D46" w:rsidP="00682D46">
            <w:pPr>
              <w:rPr>
                <w:color w:val="FFFFFF" w:themeColor="background1"/>
              </w:rPr>
            </w:pPr>
          </w:p>
        </w:tc>
      </w:tr>
      <w:tr w:rsidR="00682D46" w:rsidRPr="00576726" w14:paraId="7E4B03E3" w14:textId="77777777" w:rsidTr="007978BF">
        <w:tc>
          <w:tcPr>
            <w:tcW w:w="2610" w:type="dxa"/>
            <w:shd w:val="clear" w:color="auto" w:fill="D9D9D9" w:themeFill="background1" w:themeFillShade="D9"/>
          </w:tcPr>
          <w:p w14:paraId="75129B52" w14:textId="60F43332" w:rsidR="00682D46" w:rsidRPr="00576726" w:rsidRDefault="00682D46" w:rsidP="00682D46">
            <w:pPr>
              <w:rPr>
                <w:rFonts w:ascii="Calibri" w:eastAsia="Calibri" w:hAnsi="Calibri" w:cs="Calibri"/>
                <w:color w:val="4472C4" w:themeColor="accent1"/>
              </w:rPr>
            </w:pPr>
            <w:r w:rsidRPr="00576726">
              <w:rPr>
                <w:rFonts w:ascii="Calibri" w:eastAsia="Calibri" w:hAnsi="Calibri" w:cs="Calibri"/>
                <w:color w:val="4472C4" w:themeColor="accent1"/>
              </w:rPr>
              <w:lastRenderedPageBreak/>
              <w:t>Digital ads</w:t>
            </w:r>
          </w:p>
        </w:tc>
        <w:tc>
          <w:tcPr>
            <w:tcW w:w="4950" w:type="dxa"/>
          </w:tcPr>
          <w:p w14:paraId="65DD9F6F" w14:textId="158CC9DA" w:rsidR="00682D46" w:rsidRPr="00576726" w:rsidRDefault="00682D46" w:rsidP="00682D46">
            <w:pPr>
              <w:rPr>
                <w:color w:val="000000" w:themeColor="text1"/>
              </w:rPr>
            </w:pPr>
            <w:r w:rsidRPr="00576726">
              <w:rPr>
                <w:color w:val="000000" w:themeColor="text1"/>
              </w:rPr>
              <w:t>Get HomeHelpMN</w:t>
            </w:r>
          </w:p>
        </w:tc>
        <w:tc>
          <w:tcPr>
            <w:tcW w:w="4906" w:type="dxa"/>
          </w:tcPr>
          <w:p w14:paraId="023A4EE7" w14:textId="5FE2B57B" w:rsidR="00682D46" w:rsidRPr="00576726" w:rsidRDefault="00682D46" w:rsidP="00682D46">
            <w:pPr>
              <w:rPr>
                <w:color w:val="4472C4" w:themeColor="accent1"/>
              </w:rPr>
            </w:pPr>
            <w:r>
              <w:rPr>
                <w:color w:val="000000" w:themeColor="text1"/>
                <w:sz w:val="20"/>
                <w:szCs w:val="20"/>
              </w:rPr>
              <w:t>mus saib tau ntawm</w:t>
            </w:r>
            <w:r w:rsidRPr="009C2FDA">
              <w:rPr>
                <w:color w:val="000000" w:themeColor="text1"/>
                <w:sz w:val="20"/>
                <w:szCs w:val="20"/>
              </w:rPr>
              <w:t xml:space="preserve"> HomeHelpMN</w:t>
            </w:r>
          </w:p>
        </w:tc>
        <w:tc>
          <w:tcPr>
            <w:tcW w:w="1934" w:type="dxa"/>
          </w:tcPr>
          <w:p w14:paraId="11F1A4C6" w14:textId="77777777" w:rsidR="00682D46" w:rsidRPr="00576726" w:rsidRDefault="00682D46" w:rsidP="00682D46">
            <w:pPr>
              <w:rPr>
                <w:color w:val="4472C4" w:themeColor="accent1"/>
              </w:rPr>
            </w:pPr>
          </w:p>
        </w:tc>
      </w:tr>
      <w:tr w:rsidR="00682D46" w:rsidRPr="00576726" w14:paraId="1A120566" w14:textId="77777777" w:rsidTr="007978BF">
        <w:tc>
          <w:tcPr>
            <w:tcW w:w="2610" w:type="dxa"/>
            <w:shd w:val="clear" w:color="auto" w:fill="D9D9D9" w:themeFill="background1" w:themeFillShade="D9"/>
          </w:tcPr>
          <w:p w14:paraId="7F6C2EE5" w14:textId="360F4A67" w:rsidR="00682D46" w:rsidRPr="00576726" w:rsidRDefault="00682D46" w:rsidP="00682D46">
            <w:pPr>
              <w:rPr>
                <w:rFonts w:ascii="Calibri" w:eastAsia="Calibri" w:hAnsi="Calibri" w:cs="Calibri"/>
                <w:color w:val="4472C4" w:themeColor="accent1"/>
              </w:rPr>
            </w:pPr>
            <w:r w:rsidRPr="00576726">
              <w:rPr>
                <w:rFonts w:ascii="Calibri" w:eastAsia="Calibri" w:hAnsi="Calibri" w:cs="Calibri"/>
                <w:color w:val="4472C4" w:themeColor="accent1"/>
              </w:rPr>
              <w:t>Social media copy</w:t>
            </w:r>
          </w:p>
        </w:tc>
        <w:tc>
          <w:tcPr>
            <w:tcW w:w="4950" w:type="dxa"/>
          </w:tcPr>
          <w:p w14:paraId="5267F2B4" w14:textId="77777777" w:rsidR="00682D46" w:rsidRPr="00576726" w:rsidRDefault="00682D46" w:rsidP="00682D46">
            <w:pPr>
              <w:rPr>
                <w:color w:val="000000" w:themeColor="text1"/>
              </w:rPr>
            </w:pPr>
            <w:r w:rsidRPr="00576726">
              <w:rPr>
                <w:color w:val="000000" w:themeColor="text1"/>
              </w:rPr>
              <w:t>If you are behind on your mortgage or worried</w:t>
            </w:r>
          </w:p>
          <w:p w14:paraId="74500E6F" w14:textId="721EACA0" w:rsidR="00682D46" w:rsidRPr="00576726" w:rsidRDefault="00682D46" w:rsidP="00682D46">
            <w:pPr>
              <w:rPr>
                <w:color w:val="000000" w:themeColor="text1"/>
              </w:rPr>
            </w:pPr>
            <w:r w:rsidRPr="00576726">
              <w:rPr>
                <w:color w:val="000000" w:themeColor="text1"/>
              </w:rPr>
              <w:t>about foreclosure due to the pandemic, HomeHelpMN from Minnesota Housing may be able to help.</w:t>
            </w:r>
          </w:p>
        </w:tc>
        <w:tc>
          <w:tcPr>
            <w:tcW w:w="4906" w:type="dxa"/>
          </w:tcPr>
          <w:p w14:paraId="3E46B348" w14:textId="17592373" w:rsidR="00682D46" w:rsidRPr="00576726" w:rsidRDefault="00682D46" w:rsidP="00682D46">
            <w:pPr>
              <w:rPr>
                <w:color w:val="4472C4" w:themeColor="accent1"/>
              </w:rPr>
            </w:pPr>
            <w:r>
              <w:rPr>
                <w:color w:val="000000" w:themeColor="text1"/>
                <w:sz w:val="20"/>
                <w:szCs w:val="20"/>
              </w:rPr>
              <w:t>yog hais tias</w:t>
            </w:r>
            <w:r w:rsidRPr="009C2FDA">
              <w:rPr>
                <w:color w:val="000000" w:themeColor="text1"/>
                <w:sz w:val="20"/>
                <w:szCs w:val="20"/>
              </w:rPr>
              <w:t xml:space="preserve"> koj </w:t>
            </w:r>
            <w:r>
              <w:rPr>
                <w:color w:val="000000" w:themeColor="text1"/>
                <w:sz w:val="20"/>
                <w:szCs w:val="20"/>
              </w:rPr>
              <w:t xml:space="preserve">them tsis tau </w:t>
            </w:r>
            <w:r w:rsidRPr="009C2FDA">
              <w:rPr>
                <w:color w:val="000000" w:themeColor="text1"/>
                <w:sz w:val="20"/>
                <w:szCs w:val="20"/>
              </w:rPr>
              <w:t xml:space="preserve">nqis vaj tsev los sis txhawj xeeb txog kev raug kaw vim muaj </w:t>
            </w:r>
            <w:r>
              <w:rPr>
                <w:color w:val="000000" w:themeColor="text1"/>
                <w:sz w:val="20"/>
                <w:szCs w:val="20"/>
              </w:rPr>
              <w:t>kab mob sib kis</w:t>
            </w:r>
            <w:r w:rsidRPr="009C2FDA">
              <w:rPr>
                <w:color w:val="000000" w:themeColor="text1"/>
                <w:sz w:val="20"/>
                <w:szCs w:val="20"/>
              </w:rPr>
              <w:t>,</w:t>
            </w:r>
            <w:r>
              <w:rPr>
                <w:color w:val="000000" w:themeColor="text1"/>
                <w:sz w:val="20"/>
                <w:szCs w:val="20"/>
              </w:rPr>
              <w:t xml:space="preserve"> Lub</w:t>
            </w:r>
            <w:r w:rsidRPr="009C2FDA">
              <w:rPr>
                <w:color w:val="000000" w:themeColor="text1"/>
                <w:sz w:val="20"/>
                <w:szCs w:val="20"/>
              </w:rPr>
              <w:t xml:space="preserve"> HomeHelpMN </w:t>
            </w:r>
            <w:r>
              <w:rPr>
                <w:color w:val="000000" w:themeColor="text1"/>
                <w:sz w:val="20"/>
                <w:szCs w:val="20"/>
              </w:rPr>
              <w:t>hauv</w:t>
            </w:r>
            <w:r w:rsidRPr="009C2FDA">
              <w:rPr>
                <w:color w:val="000000" w:themeColor="text1"/>
                <w:sz w:val="20"/>
                <w:szCs w:val="20"/>
              </w:rPr>
              <w:t xml:space="preserve"> Minnesota Housing tuaj yeem pab tau.</w:t>
            </w:r>
          </w:p>
        </w:tc>
        <w:tc>
          <w:tcPr>
            <w:tcW w:w="1934" w:type="dxa"/>
          </w:tcPr>
          <w:p w14:paraId="3958ADD8" w14:textId="77777777" w:rsidR="00682D46" w:rsidRPr="00576726" w:rsidRDefault="00682D46" w:rsidP="00682D46">
            <w:pPr>
              <w:rPr>
                <w:color w:val="4472C4" w:themeColor="accent1"/>
              </w:rPr>
            </w:pPr>
          </w:p>
        </w:tc>
      </w:tr>
      <w:tr w:rsidR="00682D46" w:rsidRPr="00576726" w14:paraId="3823D229" w14:textId="77777777" w:rsidTr="007978BF">
        <w:tc>
          <w:tcPr>
            <w:tcW w:w="2610" w:type="dxa"/>
            <w:shd w:val="clear" w:color="auto" w:fill="D9D9D9" w:themeFill="background1" w:themeFillShade="D9"/>
          </w:tcPr>
          <w:p w14:paraId="107FFD5A" w14:textId="77777777" w:rsidR="00682D46" w:rsidRPr="00576726" w:rsidRDefault="00682D46" w:rsidP="00682D46">
            <w:pPr>
              <w:rPr>
                <w:rFonts w:ascii="Calibri" w:eastAsia="Calibri" w:hAnsi="Calibri" w:cs="Calibri"/>
                <w:color w:val="4472C4" w:themeColor="accent1"/>
              </w:rPr>
            </w:pPr>
          </w:p>
        </w:tc>
        <w:tc>
          <w:tcPr>
            <w:tcW w:w="4950" w:type="dxa"/>
          </w:tcPr>
          <w:p w14:paraId="1927167A" w14:textId="2BB2205F" w:rsidR="00682D46" w:rsidRPr="00576726" w:rsidRDefault="00682D46" w:rsidP="00682D46">
            <w:pPr>
              <w:rPr>
                <w:color w:val="000000" w:themeColor="text1"/>
              </w:rPr>
            </w:pPr>
            <w:r w:rsidRPr="00576726">
              <w:rPr>
                <w:color w:val="000000" w:themeColor="text1"/>
              </w:rPr>
              <w:t>Visit HomeHelpMN.org or call 1-800-388-3226</w:t>
            </w:r>
          </w:p>
        </w:tc>
        <w:tc>
          <w:tcPr>
            <w:tcW w:w="4906" w:type="dxa"/>
          </w:tcPr>
          <w:p w14:paraId="0B960351" w14:textId="51B1BE9B" w:rsidR="00682D46" w:rsidRPr="00576726" w:rsidRDefault="00682D46" w:rsidP="00682D46">
            <w:pPr>
              <w:rPr>
                <w:color w:val="4472C4" w:themeColor="accent1"/>
              </w:rPr>
            </w:pPr>
            <w:r w:rsidRPr="009C2FDA">
              <w:rPr>
                <w:color w:val="000000" w:themeColor="text1"/>
                <w:sz w:val="20"/>
                <w:szCs w:val="20"/>
              </w:rPr>
              <w:t>Mus saib tau rau ntawm HomeHelpMN.org los sis hu rau 1-800-388-3226</w:t>
            </w:r>
          </w:p>
        </w:tc>
        <w:tc>
          <w:tcPr>
            <w:tcW w:w="1934" w:type="dxa"/>
          </w:tcPr>
          <w:p w14:paraId="1509E85C" w14:textId="77777777" w:rsidR="00682D46" w:rsidRPr="00576726" w:rsidRDefault="00682D46" w:rsidP="00682D46">
            <w:pPr>
              <w:rPr>
                <w:color w:val="4472C4" w:themeColor="accent1"/>
              </w:rPr>
            </w:pPr>
          </w:p>
        </w:tc>
      </w:tr>
      <w:tr w:rsidR="00682D46" w:rsidRPr="00576726" w14:paraId="7E67BDC5" w14:textId="77777777" w:rsidTr="007978BF">
        <w:tc>
          <w:tcPr>
            <w:tcW w:w="2610" w:type="dxa"/>
            <w:shd w:val="clear" w:color="auto" w:fill="D9D9D9" w:themeFill="background1" w:themeFillShade="D9"/>
          </w:tcPr>
          <w:p w14:paraId="212497B3" w14:textId="77777777" w:rsidR="00682D46" w:rsidRPr="00576726" w:rsidRDefault="00682D46" w:rsidP="00682D46">
            <w:pPr>
              <w:rPr>
                <w:rFonts w:ascii="Calibri" w:eastAsia="Calibri" w:hAnsi="Calibri" w:cs="Calibri"/>
                <w:color w:val="4472C4" w:themeColor="accent1"/>
              </w:rPr>
            </w:pPr>
          </w:p>
        </w:tc>
        <w:tc>
          <w:tcPr>
            <w:tcW w:w="4950" w:type="dxa"/>
          </w:tcPr>
          <w:p w14:paraId="13DC6866" w14:textId="66EF2B31" w:rsidR="00682D46" w:rsidRPr="00576726" w:rsidRDefault="00682D46" w:rsidP="00682D46">
            <w:pPr>
              <w:rPr>
                <w:color w:val="000000" w:themeColor="text1"/>
              </w:rPr>
            </w:pPr>
            <w:r w:rsidRPr="00576726">
              <w:rPr>
                <w:color w:val="000000" w:themeColor="text1"/>
              </w:rPr>
              <w:t>Worried about foreclosure?</w:t>
            </w:r>
          </w:p>
        </w:tc>
        <w:tc>
          <w:tcPr>
            <w:tcW w:w="4906" w:type="dxa"/>
          </w:tcPr>
          <w:p w14:paraId="099DD7A4" w14:textId="2AEA1341" w:rsidR="00682D46" w:rsidRPr="00576726" w:rsidRDefault="00682D46" w:rsidP="00682D46">
            <w:pPr>
              <w:rPr>
                <w:color w:val="4472C4" w:themeColor="accent1"/>
              </w:rPr>
            </w:pPr>
            <w:r w:rsidRPr="009C2FDA">
              <w:rPr>
                <w:color w:val="000000" w:themeColor="text1"/>
                <w:sz w:val="20"/>
                <w:szCs w:val="20"/>
              </w:rPr>
              <w:t>Txhawj xeeb txog kev raug kaw?</w:t>
            </w:r>
          </w:p>
        </w:tc>
        <w:tc>
          <w:tcPr>
            <w:tcW w:w="1934" w:type="dxa"/>
          </w:tcPr>
          <w:p w14:paraId="0766661B" w14:textId="77777777" w:rsidR="00682D46" w:rsidRPr="00576726" w:rsidRDefault="00682D46" w:rsidP="00682D46">
            <w:pPr>
              <w:rPr>
                <w:color w:val="4472C4" w:themeColor="accent1"/>
              </w:rPr>
            </w:pPr>
          </w:p>
        </w:tc>
      </w:tr>
      <w:tr w:rsidR="00682D46" w:rsidRPr="00576726" w14:paraId="5D8BD53A" w14:textId="77777777" w:rsidTr="007978BF">
        <w:tc>
          <w:tcPr>
            <w:tcW w:w="2610" w:type="dxa"/>
            <w:shd w:val="clear" w:color="auto" w:fill="D9D9D9" w:themeFill="background1" w:themeFillShade="D9"/>
          </w:tcPr>
          <w:p w14:paraId="7237816D" w14:textId="77777777" w:rsidR="00682D46" w:rsidRPr="00576726" w:rsidRDefault="00682D46" w:rsidP="00682D46">
            <w:pPr>
              <w:rPr>
                <w:rFonts w:ascii="Calibri" w:eastAsia="Calibri" w:hAnsi="Calibri" w:cs="Calibri"/>
                <w:color w:val="4472C4" w:themeColor="accent1"/>
              </w:rPr>
            </w:pPr>
          </w:p>
        </w:tc>
        <w:tc>
          <w:tcPr>
            <w:tcW w:w="4950" w:type="dxa"/>
          </w:tcPr>
          <w:p w14:paraId="566D3665" w14:textId="4428A92E" w:rsidR="00682D46" w:rsidRPr="00576726" w:rsidRDefault="00682D46" w:rsidP="00682D46">
            <w:pPr>
              <w:rPr>
                <w:color w:val="000000" w:themeColor="text1"/>
              </w:rPr>
            </w:pPr>
            <w:r w:rsidRPr="00576726">
              <w:rPr>
                <w:color w:val="000000" w:themeColor="text1"/>
              </w:rPr>
              <w:t>Mortgage notices adding up?</w:t>
            </w:r>
          </w:p>
        </w:tc>
        <w:tc>
          <w:tcPr>
            <w:tcW w:w="4906" w:type="dxa"/>
          </w:tcPr>
          <w:p w14:paraId="36CCAE03" w14:textId="70F1815F" w:rsidR="00682D46" w:rsidRPr="00576726" w:rsidRDefault="00682D46" w:rsidP="00682D46">
            <w:pPr>
              <w:rPr>
                <w:color w:val="4472C4" w:themeColor="accent1"/>
              </w:rPr>
            </w:pPr>
            <w:r w:rsidRPr="009C2FDA">
              <w:rPr>
                <w:color w:val="000000" w:themeColor="text1"/>
                <w:sz w:val="20"/>
                <w:szCs w:val="20"/>
              </w:rPr>
              <w:t xml:space="preserve">Cov ntawv ceeb toom txog nqi tsev </w:t>
            </w:r>
            <w:r>
              <w:rPr>
                <w:color w:val="000000" w:themeColor="text1"/>
                <w:sz w:val="20"/>
                <w:szCs w:val="20"/>
              </w:rPr>
              <w:t>nce</w:t>
            </w:r>
            <w:r w:rsidRPr="009C2FDA">
              <w:rPr>
                <w:color w:val="000000" w:themeColor="text1"/>
                <w:sz w:val="20"/>
                <w:szCs w:val="20"/>
              </w:rPr>
              <w:t>?</w:t>
            </w:r>
          </w:p>
        </w:tc>
        <w:tc>
          <w:tcPr>
            <w:tcW w:w="1934" w:type="dxa"/>
          </w:tcPr>
          <w:p w14:paraId="653C8374" w14:textId="77777777" w:rsidR="00682D46" w:rsidRPr="00576726" w:rsidRDefault="00682D46" w:rsidP="00682D46">
            <w:pPr>
              <w:rPr>
                <w:color w:val="4472C4" w:themeColor="accent1"/>
              </w:rPr>
            </w:pPr>
          </w:p>
        </w:tc>
      </w:tr>
      <w:tr w:rsidR="00682D46" w:rsidRPr="00576726" w14:paraId="4E617F11" w14:textId="77777777" w:rsidTr="007978BF">
        <w:tc>
          <w:tcPr>
            <w:tcW w:w="2610" w:type="dxa"/>
            <w:shd w:val="clear" w:color="auto" w:fill="D9D9D9" w:themeFill="background1" w:themeFillShade="D9"/>
          </w:tcPr>
          <w:p w14:paraId="445472A5" w14:textId="77777777" w:rsidR="00682D46" w:rsidRPr="00576726" w:rsidRDefault="00682D46" w:rsidP="00682D46">
            <w:pPr>
              <w:rPr>
                <w:rFonts w:ascii="Calibri" w:eastAsia="Calibri" w:hAnsi="Calibri" w:cs="Calibri"/>
                <w:color w:val="4472C4" w:themeColor="accent1"/>
              </w:rPr>
            </w:pPr>
            <w:bookmarkStart w:id="0" w:name="_Hlk102139408"/>
          </w:p>
        </w:tc>
        <w:tc>
          <w:tcPr>
            <w:tcW w:w="4950" w:type="dxa"/>
          </w:tcPr>
          <w:p w14:paraId="76BEF755" w14:textId="45A41E3B" w:rsidR="00682D46" w:rsidRPr="00576726" w:rsidRDefault="00682D46" w:rsidP="00682D46">
            <w:pPr>
              <w:rPr>
                <w:color w:val="000000" w:themeColor="text1"/>
              </w:rPr>
            </w:pPr>
            <w:r w:rsidRPr="00576726">
              <w:rPr>
                <w:color w:val="000000" w:themeColor="text1"/>
              </w:rPr>
              <w:t>Behind on mortgage payments?</w:t>
            </w:r>
          </w:p>
        </w:tc>
        <w:tc>
          <w:tcPr>
            <w:tcW w:w="4906" w:type="dxa"/>
          </w:tcPr>
          <w:p w14:paraId="17237E74" w14:textId="7BFD14C4" w:rsidR="00682D46" w:rsidRPr="00576726" w:rsidRDefault="00682D46" w:rsidP="00682D46">
            <w:pPr>
              <w:rPr>
                <w:color w:val="4472C4" w:themeColor="accent1"/>
              </w:rPr>
            </w:pPr>
            <w:r w:rsidRPr="009C2FDA">
              <w:rPr>
                <w:color w:val="000000" w:themeColor="text1"/>
                <w:sz w:val="20"/>
                <w:szCs w:val="20"/>
              </w:rPr>
              <w:t>Tom qab ntawm nqi vaj tsev?</w:t>
            </w:r>
          </w:p>
        </w:tc>
        <w:tc>
          <w:tcPr>
            <w:tcW w:w="1934" w:type="dxa"/>
          </w:tcPr>
          <w:p w14:paraId="47B6E44F" w14:textId="77777777" w:rsidR="00682D46" w:rsidRPr="00576726" w:rsidRDefault="00682D46" w:rsidP="00682D46">
            <w:pPr>
              <w:rPr>
                <w:color w:val="4472C4" w:themeColor="accent1"/>
              </w:rPr>
            </w:pPr>
          </w:p>
        </w:tc>
      </w:tr>
      <w:bookmarkEnd w:id="0"/>
      <w:tr w:rsidR="00682D46" w:rsidRPr="00576726" w14:paraId="6710F3A2" w14:textId="77777777" w:rsidTr="007978BF">
        <w:tc>
          <w:tcPr>
            <w:tcW w:w="2610" w:type="dxa"/>
            <w:shd w:val="clear" w:color="auto" w:fill="D9D9D9" w:themeFill="background1" w:themeFillShade="D9"/>
          </w:tcPr>
          <w:p w14:paraId="059C0399" w14:textId="77777777" w:rsidR="00682D46" w:rsidRPr="00576726" w:rsidRDefault="00682D46" w:rsidP="00682D46">
            <w:pPr>
              <w:rPr>
                <w:rFonts w:ascii="Calibri" w:eastAsia="Calibri" w:hAnsi="Calibri" w:cs="Calibri"/>
                <w:color w:val="4472C4" w:themeColor="accent1"/>
              </w:rPr>
            </w:pPr>
          </w:p>
        </w:tc>
        <w:tc>
          <w:tcPr>
            <w:tcW w:w="4950" w:type="dxa"/>
          </w:tcPr>
          <w:p w14:paraId="4D42C6BE" w14:textId="3CFEF0C4" w:rsidR="00682D46" w:rsidRPr="00576726" w:rsidRDefault="00682D46" w:rsidP="00682D46">
            <w:pPr>
              <w:rPr>
                <w:color w:val="000000" w:themeColor="text1"/>
              </w:rPr>
            </w:pPr>
            <w:r w:rsidRPr="00576726">
              <w:rPr>
                <w:color w:val="000000" w:themeColor="text1"/>
              </w:rPr>
              <w:t>Need mortgage relief?</w:t>
            </w:r>
          </w:p>
        </w:tc>
        <w:tc>
          <w:tcPr>
            <w:tcW w:w="4906" w:type="dxa"/>
          </w:tcPr>
          <w:p w14:paraId="15CF4FC7" w14:textId="37129BC3" w:rsidR="00682D46" w:rsidRPr="00576726" w:rsidRDefault="00682D46" w:rsidP="00682D46">
            <w:pPr>
              <w:rPr>
                <w:color w:val="4472C4" w:themeColor="accent1"/>
              </w:rPr>
            </w:pPr>
            <w:r w:rsidRPr="009C2FDA">
              <w:rPr>
                <w:color w:val="000000" w:themeColor="text1"/>
                <w:sz w:val="20"/>
                <w:szCs w:val="20"/>
              </w:rPr>
              <w:t>Xav tau kev pab them nqi tsev?</w:t>
            </w:r>
          </w:p>
        </w:tc>
        <w:tc>
          <w:tcPr>
            <w:tcW w:w="1934" w:type="dxa"/>
          </w:tcPr>
          <w:p w14:paraId="4D343638" w14:textId="77777777" w:rsidR="00682D46" w:rsidRPr="00576726" w:rsidRDefault="00682D46" w:rsidP="00682D46">
            <w:pPr>
              <w:rPr>
                <w:color w:val="4472C4" w:themeColor="accent1"/>
              </w:rPr>
            </w:pPr>
          </w:p>
        </w:tc>
      </w:tr>
      <w:tr w:rsidR="00682D46" w:rsidRPr="00576726" w14:paraId="46568957" w14:textId="77777777" w:rsidTr="007978BF">
        <w:tc>
          <w:tcPr>
            <w:tcW w:w="2610" w:type="dxa"/>
            <w:shd w:val="clear" w:color="auto" w:fill="D9D9D9" w:themeFill="background1" w:themeFillShade="D9"/>
          </w:tcPr>
          <w:p w14:paraId="3BB5C217" w14:textId="2191A85F" w:rsidR="00682D46" w:rsidRPr="00576726" w:rsidRDefault="00682D46" w:rsidP="00682D46">
            <w:pPr>
              <w:rPr>
                <w:rFonts w:ascii="Calibri" w:eastAsia="Calibri" w:hAnsi="Calibri" w:cs="Calibri"/>
                <w:color w:val="4472C4" w:themeColor="accent1"/>
              </w:rPr>
            </w:pPr>
            <w:r w:rsidRPr="00576726">
              <w:rPr>
                <w:rFonts w:ascii="Calibri" w:eastAsia="Calibri" w:hAnsi="Calibri" w:cs="Calibri"/>
                <w:color w:val="4472C4" w:themeColor="accent1"/>
              </w:rPr>
              <w:t>COVID -&gt; Pandemic</w:t>
            </w:r>
          </w:p>
        </w:tc>
        <w:tc>
          <w:tcPr>
            <w:tcW w:w="4950" w:type="dxa"/>
          </w:tcPr>
          <w:p w14:paraId="46E3BFD3" w14:textId="22B61CA2" w:rsidR="00682D46" w:rsidRPr="00576726" w:rsidRDefault="00682D46" w:rsidP="00682D46">
            <w:pPr>
              <w:rPr>
                <w:color w:val="000000" w:themeColor="text1"/>
              </w:rPr>
            </w:pPr>
            <w:r w:rsidRPr="00576726">
              <w:rPr>
                <w:color w:val="000000" w:themeColor="text1"/>
              </w:rPr>
              <w:t>HomeHelpMN from Minnesota Housing is here to help if you are behind on your mortgage or worried about foreclosure due to the pandemic.</w:t>
            </w:r>
          </w:p>
        </w:tc>
        <w:tc>
          <w:tcPr>
            <w:tcW w:w="4906" w:type="dxa"/>
          </w:tcPr>
          <w:p w14:paraId="2A42E8D5" w14:textId="5FEE6BB8" w:rsidR="00682D46" w:rsidRPr="00576726" w:rsidRDefault="00682D46" w:rsidP="00682D46">
            <w:pPr>
              <w:rPr>
                <w:color w:val="4472C4" w:themeColor="accent1"/>
              </w:rPr>
            </w:pPr>
            <w:r>
              <w:rPr>
                <w:color w:val="000000" w:themeColor="text1"/>
                <w:sz w:val="20"/>
                <w:szCs w:val="20"/>
              </w:rPr>
              <w:t xml:space="preserve">Lub </w:t>
            </w:r>
            <w:r w:rsidRPr="009C2FDA">
              <w:rPr>
                <w:color w:val="000000" w:themeColor="text1"/>
                <w:sz w:val="20"/>
                <w:szCs w:val="20"/>
              </w:rPr>
              <w:t xml:space="preserve">HomeHelpMN </w:t>
            </w:r>
            <w:r>
              <w:rPr>
                <w:color w:val="000000" w:themeColor="text1"/>
                <w:sz w:val="20"/>
                <w:szCs w:val="20"/>
              </w:rPr>
              <w:t>hauv</w:t>
            </w:r>
            <w:r w:rsidRPr="009C2FDA">
              <w:rPr>
                <w:color w:val="000000" w:themeColor="text1"/>
                <w:sz w:val="20"/>
                <w:szCs w:val="20"/>
              </w:rPr>
              <w:t xml:space="preserve"> Minnesota Housing nyob ntawm no txhawm rau</w:t>
            </w:r>
            <w:r>
              <w:rPr>
                <w:color w:val="000000" w:themeColor="text1"/>
                <w:sz w:val="20"/>
                <w:szCs w:val="20"/>
              </w:rPr>
              <w:t xml:space="preserve"> yuav</w:t>
            </w:r>
            <w:r w:rsidRPr="009C2FDA">
              <w:rPr>
                <w:color w:val="000000" w:themeColor="text1"/>
                <w:sz w:val="20"/>
                <w:szCs w:val="20"/>
              </w:rPr>
              <w:t xml:space="preserve"> los pab koj </w:t>
            </w:r>
            <w:r>
              <w:rPr>
                <w:color w:val="000000" w:themeColor="text1"/>
                <w:sz w:val="20"/>
                <w:szCs w:val="20"/>
              </w:rPr>
              <w:t>them</w:t>
            </w:r>
            <w:r w:rsidRPr="009C2FDA">
              <w:rPr>
                <w:color w:val="000000" w:themeColor="text1"/>
                <w:sz w:val="20"/>
                <w:szCs w:val="20"/>
              </w:rPr>
              <w:t xml:space="preserve"> nqi vaj tsev los sis txhawj xeeb txog kev raug kaw vim muaj </w:t>
            </w:r>
            <w:r>
              <w:rPr>
                <w:color w:val="000000" w:themeColor="text1"/>
                <w:sz w:val="20"/>
                <w:szCs w:val="20"/>
              </w:rPr>
              <w:t>kab mob sib kis</w:t>
            </w:r>
            <w:r w:rsidRPr="009C2FDA">
              <w:rPr>
                <w:color w:val="000000" w:themeColor="text1"/>
                <w:sz w:val="20"/>
                <w:szCs w:val="20"/>
              </w:rPr>
              <w:t>.</w:t>
            </w:r>
          </w:p>
        </w:tc>
        <w:tc>
          <w:tcPr>
            <w:tcW w:w="1934" w:type="dxa"/>
          </w:tcPr>
          <w:p w14:paraId="63EAEB6C" w14:textId="77777777" w:rsidR="00682D46" w:rsidRPr="00576726" w:rsidRDefault="00682D46" w:rsidP="00682D46">
            <w:pPr>
              <w:rPr>
                <w:color w:val="4472C4" w:themeColor="accent1"/>
              </w:rPr>
            </w:pPr>
          </w:p>
        </w:tc>
      </w:tr>
      <w:tr w:rsidR="00682D46" w:rsidRPr="00576726" w14:paraId="6921ED56" w14:textId="77777777" w:rsidTr="007978BF">
        <w:tc>
          <w:tcPr>
            <w:tcW w:w="2610" w:type="dxa"/>
            <w:shd w:val="clear" w:color="auto" w:fill="000000" w:themeFill="text1"/>
          </w:tcPr>
          <w:p w14:paraId="51B7EB6F" w14:textId="27D5ACB5" w:rsidR="00682D46" w:rsidRPr="00576726" w:rsidRDefault="00682D46" w:rsidP="00682D46">
            <w:pPr>
              <w:rPr>
                <w:rFonts w:ascii="Calibri" w:eastAsia="Calibri" w:hAnsi="Calibri" w:cs="Calibri"/>
                <w:color w:val="4472C4" w:themeColor="accent1"/>
              </w:rPr>
            </w:pPr>
            <w:r w:rsidRPr="00576726">
              <w:rPr>
                <w:rFonts w:ascii="Calibri" w:eastAsia="Calibri" w:hAnsi="Calibri" w:cs="Calibri"/>
                <w:color w:val="FFFFFF" w:themeColor="background1"/>
              </w:rPr>
              <w:t xml:space="preserve">ADDITIONAL WEB </w:t>
            </w:r>
          </w:p>
        </w:tc>
        <w:tc>
          <w:tcPr>
            <w:tcW w:w="4950" w:type="dxa"/>
            <w:shd w:val="clear" w:color="auto" w:fill="000000" w:themeFill="text1"/>
          </w:tcPr>
          <w:p w14:paraId="17CFD8EB" w14:textId="77777777" w:rsidR="00682D46" w:rsidRPr="00576726" w:rsidRDefault="00682D46" w:rsidP="00682D46">
            <w:pPr>
              <w:rPr>
                <w:color w:val="000000" w:themeColor="text1"/>
              </w:rPr>
            </w:pPr>
          </w:p>
        </w:tc>
        <w:tc>
          <w:tcPr>
            <w:tcW w:w="4906" w:type="dxa"/>
            <w:shd w:val="clear" w:color="auto" w:fill="000000" w:themeFill="text1"/>
          </w:tcPr>
          <w:p w14:paraId="1BC16FD0" w14:textId="77777777" w:rsidR="00682D46" w:rsidRPr="00576726" w:rsidRDefault="00682D46" w:rsidP="00682D46">
            <w:pPr>
              <w:rPr>
                <w:color w:val="4472C4" w:themeColor="accent1"/>
              </w:rPr>
            </w:pPr>
          </w:p>
        </w:tc>
        <w:tc>
          <w:tcPr>
            <w:tcW w:w="1934" w:type="dxa"/>
            <w:shd w:val="clear" w:color="auto" w:fill="000000" w:themeFill="text1"/>
          </w:tcPr>
          <w:p w14:paraId="66EB3A21" w14:textId="77777777" w:rsidR="00682D46" w:rsidRPr="00576726" w:rsidRDefault="00682D46" w:rsidP="00682D46">
            <w:pPr>
              <w:rPr>
                <w:color w:val="4472C4" w:themeColor="accent1"/>
              </w:rPr>
            </w:pPr>
          </w:p>
        </w:tc>
      </w:tr>
      <w:tr w:rsidR="00682D46" w:rsidRPr="00576726" w14:paraId="16A105E2" w14:textId="77777777" w:rsidTr="007978BF">
        <w:tc>
          <w:tcPr>
            <w:tcW w:w="2610" w:type="dxa"/>
            <w:shd w:val="clear" w:color="auto" w:fill="D9D9D9" w:themeFill="background1" w:themeFillShade="D9"/>
          </w:tcPr>
          <w:p w14:paraId="2A48145B" w14:textId="0F6BC30C" w:rsidR="00682D46" w:rsidRPr="00576726" w:rsidRDefault="00682D46" w:rsidP="00682D46">
            <w:pPr>
              <w:rPr>
                <w:rFonts w:ascii="Calibri" w:eastAsia="Calibri" w:hAnsi="Calibri" w:cs="Calibri"/>
                <w:color w:val="000000" w:themeColor="text1"/>
              </w:rPr>
            </w:pPr>
            <w:r w:rsidRPr="00576726">
              <w:rPr>
                <w:rFonts w:ascii="Calibri" w:eastAsia="Calibri" w:hAnsi="Calibri" w:cs="Calibri"/>
                <w:color w:val="000000" w:themeColor="text1"/>
              </w:rPr>
              <w:t>Income Limits page</w:t>
            </w:r>
          </w:p>
        </w:tc>
        <w:tc>
          <w:tcPr>
            <w:tcW w:w="4950" w:type="dxa"/>
          </w:tcPr>
          <w:p w14:paraId="2A41A57A" w14:textId="0853A9C1" w:rsidR="00682D46" w:rsidRPr="00576726" w:rsidRDefault="00682D46" w:rsidP="00682D46">
            <w:pPr>
              <w:rPr>
                <w:color w:val="000000" w:themeColor="text1"/>
              </w:rPr>
            </w:pPr>
            <w:r w:rsidRPr="00576726">
              <w:rPr>
                <w:color w:val="000000" w:themeColor="text1"/>
              </w:rPr>
              <w:t>Income Limits</w:t>
            </w:r>
          </w:p>
        </w:tc>
        <w:tc>
          <w:tcPr>
            <w:tcW w:w="4906" w:type="dxa"/>
          </w:tcPr>
          <w:p w14:paraId="3375F890" w14:textId="58A7508D" w:rsidR="00682D46" w:rsidRPr="00576726" w:rsidRDefault="00682D46" w:rsidP="00682D46">
            <w:pPr>
              <w:rPr>
                <w:color w:val="000000" w:themeColor="text1"/>
              </w:rPr>
            </w:pPr>
            <w:r w:rsidRPr="009C2FDA">
              <w:rPr>
                <w:color w:val="000000" w:themeColor="text1"/>
                <w:sz w:val="20"/>
                <w:szCs w:val="20"/>
              </w:rPr>
              <w:t>Qhov txwv ntawm cov nyiaj</w:t>
            </w:r>
            <w:r>
              <w:rPr>
                <w:color w:val="000000" w:themeColor="text1"/>
                <w:sz w:val="20"/>
                <w:szCs w:val="20"/>
              </w:rPr>
              <w:t xml:space="preserve"> khwv</w:t>
            </w:r>
            <w:r w:rsidRPr="009C2FDA">
              <w:rPr>
                <w:color w:val="000000" w:themeColor="text1"/>
                <w:sz w:val="20"/>
                <w:szCs w:val="20"/>
              </w:rPr>
              <w:t xml:space="preserve"> tau los</w:t>
            </w:r>
          </w:p>
        </w:tc>
        <w:tc>
          <w:tcPr>
            <w:tcW w:w="1934" w:type="dxa"/>
          </w:tcPr>
          <w:p w14:paraId="4FCD6B7A" w14:textId="77777777" w:rsidR="00682D46" w:rsidRPr="00576726" w:rsidRDefault="00682D46" w:rsidP="00682D46">
            <w:pPr>
              <w:rPr>
                <w:color w:val="000000" w:themeColor="text1"/>
              </w:rPr>
            </w:pPr>
          </w:p>
        </w:tc>
      </w:tr>
      <w:tr w:rsidR="00682D46" w:rsidRPr="00576726" w14:paraId="53607A9D" w14:textId="77777777" w:rsidTr="007978BF">
        <w:tc>
          <w:tcPr>
            <w:tcW w:w="2610" w:type="dxa"/>
            <w:shd w:val="clear" w:color="auto" w:fill="D9D9D9" w:themeFill="background1" w:themeFillShade="D9"/>
          </w:tcPr>
          <w:p w14:paraId="5807CA7B" w14:textId="77777777" w:rsidR="00682D46" w:rsidRPr="00576726" w:rsidRDefault="00682D46" w:rsidP="00682D46">
            <w:pPr>
              <w:rPr>
                <w:rFonts w:ascii="Calibri" w:eastAsia="Calibri" w:hAnsi="Calibri" w:cs="Calibri"/>
                <w:color w:val="000000" w:themeColor="text1"/>
              </w:rPr>
            </w:pPr>
          </w:p>
        </w:tc>
        <w:tc>
          <w:tcPr>
            <w:tcW w:w="4950" w:type="dxa"/>
          </w:tcPr>
          <w:p w14:paraId="3DEFC01A" w14:textId="464E1DF4" w:rsidR="00682D46" w:rsidRPr="00576726" w:rsidRDefault="00682D46" w:rsidP="00682D46">
            <w:pPr>
              <w:rPr>
                <w:color w:val="000000" w:themeColor="text1"/>
              </w:rPr>
            </w:pPr>
            <w:r w:rsidRPr="00576726">
              <w:rPr>
                <w:color w:val="000000" w:themeColor="text1"/>
              </w:rPr>
              <w:t>To be eligible for HomeHelpMN income assistance, your household income must be below income limits noted below.</w:t>
            </w:r>
          </w:p>
        </w:tc>
        <w:tc>
          <w:tcPr>
            <w:tcW w:w="4906" w:type="dxa"/>
          </w:tcPr>
          <w:p w14:paraId="31A9831B" w14:textId="25CA21D8" w:rsidR="00682D46" w:rsidRPr="00576726" w:rsidRDefault="00682D46" w:rsidP="00682D46">
            <w:pPr>
              <w:rPr>
                <w:color w:val="000000" w:themeColor="text1"/>
              </w:rPr>
            </w:pPr>
            <w:r w:rsidRPr="009C2FDA">
              <w:rPr>
                <w:color w:val="000000" w:themeColor="text1"/>
                <w:sz w:val="20"/>
                <w:szCs w:val="20"/>
              </w:rPr>
              <w:t>Txhawm rau kom tsim nyog rau</w:t>
            </w:r>
            <w:r>
              <w:rPr>
                <w:color w:val="000000" w:themeColor="text1"/>
                <w:sz w:val="20"/>
                <w:szCs w:val="20"/>
              </w:rPr>
              <w:t xml:space="preserve"> lub</w:t>
            </w:r>
            <w:r w:rsidRPr="009C2FDA">
              <w:rPr>
                <w:color w:val="000000" w:themeColor="text1"/>
                <w:sz w:val="20"/>
                <w:szCs w:val="20"/>
              </w:rPr>
              <w:t xml:space="preserve"> HomeHelpMN </w:t>
            </w:r>
            <w:r>
              <w:rPr>
                <w:color w:val="000000" w:themeColor="text1"/>
                <w:sz w:val="20"/>
                <w:szCs w:val="20"/>
              </w:rPr>
              <w:t xml:space="preserve">ua mua </w:t>
            </w:r>
            <w:r w:rsidRPr="009C2FDA">
              <w:rPr>
                <w:color w:val="000000" w:themeColor="text1"/>
                <w:sz w:val="20"/>
                <w:szCs w:val="20"/>
              </w:rPr>
              <w:t>kev pab nyiaj txiag, koj tsev neeg cov nyiaj</w:t>
            </w:r>
            <w:r>
              <w:rPr>
                <w:color w:val="000000" w:themeColor="text1"/>
                <w:sz w:val="20"/>
                <w:szCs w:val="20"/>
              </w:rPr>
              <w:t xml:space="preserve"> khwv</w:t>
            </w:r>
            <w:r w:rsidRPr="009C2FDA">
              <w:rPr>
                <w:color w:val="000000" w:themeColor="text1"/>
                <w:sz w:val="20"/>
                <w:szCs w:val="20"/>
              </w:rPr>
              <w:t xml:space="preserve"> tau los yuav tsum qis dua cov nyiaj</w:t>
            </w:r>
            <w:r>
              <w:rPr>
                <w:color w:val="000000" w:themeColor="text1"/>
                <w:sz w:val="20"/>
                <w:szCs w:val="20"/>
              </w:rPr>
              <w:t xml:space="preserve"> uas</w:t>
            </w:r>
            <w:r w:rsidRPr="009C2FDA">
              <w:rPr>
                <w:color w:val="000000" w:themeColor="text1"/>
                <w:sz w:val="20"/>
                <w:szCs w:val="20"/>
              </w:rPr>
              <w:t xml:space="preserve"> tau teev tseg hauv qab no.</w:t>
            </w:r>
          </w:p>
        </w:tc>
        <w:tc>
          <w:tcPr>
            <w:tcW w:w="1934" w:type="dxa"/>
          </w:tcPr>
          <w:p w14:paraId="4F177E98" w14:textId="77777777" w:rsidR="00682D46" w:rsidRPr="00576726" w:rsidRDefault="00682D46" w:rsidP="00682D46">
            <w:pPr>
              <w:rPr>
                <w:color w:val="000000" w:themeColor="text1"/>
              </w:rPr>
            </w:pPr>
          </w:p>
        </w:tc>
      </w:tr>
      <w:tr w:rsidR="00682D46" w:rsidRPr="00576726" w14:paraId="405E0715" w14:textId="77777777" w:rsidTr="007978BF">
        <w:tc>
          <w:tcPr>
            <w:tcW w:w="2610" w:type="dxa"/>
            <w:shd w:val="clear" w:color="auto" w:fill="D9D9D9" w:themeFill="background1" w:themeFillShade="D9"/>
          </w:tcPr>
          <w:p w14:paraId="04BE987A" w14:textId="77777777" w:rsidR="00682D46" w:rsidRPr="00576726" w:rsidRDefault="00682D46" w:rsidP="00682D46">
            <w:pPr>
              <w:rPr>
                <w:rFonts w:ascii="Calibri" w:eastAsia="Calibri" w:hAnsi="Calibri" w:cs="Calibri"/>
                <w:color w:val="000000" w:themeColor="text1"/>
              </w:rPr>
            </w:pPr>
          </w:p>
        </w:tc>
        <w:tc>
          <w:tcPr>
            <w:tcW w:w="4950" w:type="dxa"/>
          </w:tcPr>
          <w:p w14:paraId="1EEC3107" w14:textId="1F21B0E2" w:rsidR="00682D46" w:rsidRPr="00576726" w:rsidRDefault="00682D46" w:rsidP="00682D46">
            <w:pPr>
              <w:rPr>
                <w:color w:val="000000" w:themeColor="text1"/>
              </w:rPr>
            </w:pPr>
            <w:r w:rsidRPr="00576726">
              <w:rPr>
                <w:color w:val="000000" w:themeColor="text1"/>
              </w:rPr>
              <w:t>To see limits for your county, type the name of the county into the search field.</w:t>
            </w:r>
          </w:p>
        </w:tc>
        <w:tc>
          <w:tcPr>
            <w:tcW w:w="4906" w:type="dxa"/>
          </w:tcPr>
          <w:p w14:paraId="66218F90" w14:textId="56810F2B" w:rsidR="00682D46" w:rsidRPr="00576726" w:rsidRDefault="00682D46" w:rsidP="00682D46">
            <w:pPr>
              <w:rPr>
                <w:color w:val="000000" w:themeColor="text1"/>
              </w:rPr>
            </w:pPr>
            <w:r>
              <w:rPr>
                <w:color w:val="000000" w:themeColor="text1"/>
                <w:sz w:val="20"/>
                <w:szCs w:val="20"/>
              </w:rPr>
              <w:t>yuav tsum paub</w:t>
            </w:r>
            <w:r w:rsidRPr="009C2FDA">
              <w:rPr>
                <w:color w:val="000000" w:themeColor="text1"/>
                <w:sz w:val="20"/>
                <w:szCs w:val="20"/>
              </w:rPr>
              <w:t xml:space="preserve"> qhov</w:t>
            </w:r>
            <w:r>
              <w:rPr>
                <w:color w:val="000000" w:themeColor="text1"/>
                <w:sz w:val="20"/>
                <w:szCs w:val="20"/>
              </w:rPr>
              <w:t xml:space="preserve"> nyiaj</w:t>
            </w:r>
            <w:r w:rsidRPr="009C2FDA">
              <w:rPr>
                <w:color w:val="000000" w:themeColor="text1"/>
                <w:sz w:val="20"/>
                <w:szCs w:val="20"/>
              </w:rPr>
              <w:t xml:space="preserve"> txwv ntawm koj lub nroog, sau lub npe nroog rau hauv qhov chaw tshawb nrhiav</w:t>
            </w:r>
            <w:r>
              <w:rPr>
                <w:color w:val="000000" w:themeColor="text1"/>
                <w:sz w:val="20"/>
                <w:szCs w:val="20"/>
              </w:rPr>
              <w:t xml:space="preserve"> no</w:t>
            </w:r>
            <w:r w:rsidRPr="009C2FDA">
              <w:rPr>
                <w:color w:val="000000" w:themeColor="text1"/>
                <w:sz w:val="20"/>
                <w:szCs w:val="20"/>
              </w:rPr>
              <w:t>.</w:t>
            </w:r>
          </w:p>
        </w:tc>
        <w:tc>
          <w:tcPr>
            <w:tcW w:w="1934" w:type="dxa"/>
          </w:tcPr>
          <w:p w14:paraId="308D8618" w14:textId="77777777" w:rsidR="00682D46" w:rsidRPr="00576726" w:rsidRDefault="00682D46" w:rsidP="00682D46">
            <w:pPr>
              <w:rPr>
                <w:color w:val="000000" w:themeColor="text1"/>
              </w:rPr>
            </w:pPr>
          </w:p>
        </w:tc>
      </w:tr>
      <w:tr w:rsidR="00682D46" w:rsidRPr="00576726" w14:paraId="316CDC06" w14:textId="77777777" w:rsidTr="007978BF">
        <w:tc>
          <w:tcPr>
            <w:tcW w:w="2610" w:type="dxa"/>
            <w:shd w:val="clear" w:color="auto" w:fill="D9D9D9" w:themeFill="background1" w:themeFillShade="D9"/>
          </w:tcPr>
          <w:p w14:paraId="4B138AF6" w14:textId="68266C46" w:rsidR="00682D46" w:rsidRPr="00576726" w:rsidRDefault="00682D46" w:rsidP="00682D46">
            <w:pPr>
              <w:rPr>
                <w:rFonts w:ascii="Calibri" w:eastAsia="Calibri" w:hAnsi="Calibri" w:cs="Calibri"/>
                <w:color w:val="000000" w:themeColor="text1"/>
              </w:rPr>
            </w:pPr>
            <w:r w:rsidRPr="00576726">
              <w:rPr>
                <w:rFonts w:ascii="Calibri" w:eastAsia="Calibri" w:hAnsi="Calibri" w:cs="Calibri"/>
                <w:color w:val="000000" w:themeColor="text1"/>
              </w:rPr>
              <w:t>Questions? page</w:t>
            </w:r>
          </w:p>
        </w:tc>
        <w:tc>
          <w:tcPr>
            <w:tcW w:w="4950" w:type="dxa"/>
          </w:tcPr>
          <w:p w14:paraId="47C6EBCA" w14:textId="4D7B80CF" w:rsidR="00682D46" w:rsidRPr="00576726" w:rsidRDefault="00682D46" w:rsidP="00682D46">
            <w:pPr>
              <w:rPr>
                <w:color w:val="000000" w:themeColor="text1"/>
              </w:rPr>
            </w:pPr>
            <w:r w:rsidRPr="00576726">
              <w:rPr>
                <w:color w:val="000000" w:themeColor="text1"/>
              </w:rPr>
              <w:t>Questions? Access HomeHelpMN Live Chat by clicking the navy chat icon in the lower right hand corner of the page.</w:t>
            </w:r>
          </w:p>
        </w:tc>
        <w:tc>
          <w:tcPr>
            <w:tcW w:w="4906" w:type="dxa"/>
          </w:tcPr>
          <w:p w14:paraId="3550857E" w14:textId="302FCB33" w:rsidR="00682D46" w:rsidRPr="00576726" w:rsidRDefault="00682D46" w:rsidP="00682D46">
            <w:pPr>
              <w:rPr>
                <w:color w:val="000000" w:themeColor="text1"/>
              </w:rPr>
            </w:pPr>
            <w:r w:rsidRPr="009C2FDA">
              <w:rPr>
                <w:color w:val="000000" w:themeColor="text1"/>
                <w:sz w:val="20"/>
                <w:szCs w:val="20"/>
              </w:rPr>
              <w:t>Cov lus nug</w:t>
            </w:r>
            <w:r>
              <w:rPr>
                <w:color w:val="000000" w:themeColor="text1"/>
                <w:sz w:val="20"/>
                <w:szCs w:val="20"/>
              </w:rPr>
              <w:t xml:space="preserve"> noog</w:t>
            </w:r>
            <w:r w:rsidRPr="009C2FDA">
              <w:rPr>
                <w:color w:val="000000" w:themeColor="text1"/>
                <w:sz w:val="20"/>
                <w:szCs w:val="20"/>
              </w:rPr>
              <w:t>? Nkag mus rau</w:t>
            </w:r>
            <w:r>
              <w:rPr>
                <w:color w:val="000000" w:themeColor="text1"/>
                <w:sz w:val="20"/>
                <w:szCs w:val="20"/>
              </w:rPr>
              <w:t xml:space="preserve"> chav sib tim ntawv lub</w:t>
            </w:r>
            <w:r w:rsidRPr="009C2FDA">
              <w:rPr>
                <w:color w:val="000000" w:themeColor="text1"/>
                <w:sz w:val="20"/>
                <w:szCs w:val="20"/>
              </w:rPr>
              <w:t xml:space="preserve"> HomeHelpMN los </w:t>
            </w:r>
            <w:r>
              <w:rPr>
                <w:color w:val="000000" w:themeColor="text1"/>
                <w:sz w:val="20"/>
                <w:szCs w:val="20"/>
              </w:rPr>
              <w:t xml:space="preserve">nias </w:t>
            </w:r>
            <w:r w:rsidRPr="009C2FDA">
              <w:rPr>
                <w:color w:val="000000" w:themeColor="text1"/>
                <w:sz w:val="20"/>
                <w:szCs w:val="20"/>
              </w:rPr>
              <w:t xml:space="preserve">rau ntawm lub cim sib tham nyob rau sab xis ntawm </w:t>
            </w:r>
            <w:r>
              <w:rPr>
                <w:color w:val="000000" w:themeColor="text1"/>
                <w:sz w:val="20"/>
                <w:szCs w:val="20"/>
              </w:rPr>
              <w:t>nploog no</w:t>
            </w:r>
            <w:r w:rsidRPr="009C2FDA">
              <w:rPr>
                <w:color w:val="000000" w:themeColor="text1"/>
                <w:sz w:val="20"/>
                <w:szCs w:val="20"/>
              </w:rPr>
              <w:t>.</w:t>
            </w:r>
          </w:p>
        </w:tc>
        <w:tc>
          <w:tcPr>
            <w:tcW w:w="1934" w:type="dxa"/>
          </w:tcPr>
          <w:p w14:paraId="6D1DF5D5" w14:textId="77777777" w:rsidR="00682D46" w:rsidRPr="00576726" w:rsidRDefault="00682D46" w:rsidP="00682D46">
            <w:pPr>
              <w:rPr>
                <w:color w:val="000000" w:themeColor="text1"/>
              </w:rPr>
            </w:pPr>
          </w:p>
        </w:tc>
      </w:tr>
      <w:tr w:rsidR="00682D46" w:rsidRPr="00576726" w14:paraId="782F0945" w14:textId="77777777" w:rsidTr="007978BF">
        <w:tc>
          <w:tcPr>
            <w:tcW w:w="2610" w:type="dxa"/>
            <w:shd w:val="clear" w:color="auto" w:fill="D9D9D9" w:themeFill="background1" w:themeFillShade="D9"/>
          </w:tcPr>
          <w:p w14:paraId="7DDD037B" w14:textId="77777777" w:rsidR="00682D46" w:rsidRPr="00576726" w:rsidRDefault="00682D46" w:rsidP="00682D46">
            <w:pPr>
              <w:rPr>
                <w:rFonts w:ascii="Calibri" w:eastAsia="Calibri" w:hAnsi="Calibri" w:cs="Calibri"/>
                <w:color w:val="000000" w:themeColor="text1"/>
              </w:rPr>
            </w:pPr>
          </w:p>
        </w:tc>
        <w:tc>
          <w:tcPr>
            <w:tcW w:w="4950" w:type="dxa"/>
          </w:tcPr>
          <w:p w14:paraId="22DB7148" w14:textId="30F315F6" w:rsidR="00682D46" w:rsidRPr="00576726" w:rsidRDefault="00682D46" w:rsidP="00682D46">
            <w:pPr>
              <w:rPr>
                <w:color w:val="000000" w:themeColor="text1"/>
              </w:rPr>
            </w:pPr>
            <w:r w:rsidRPr="00576726">
              <w:rPr>
                <w:color w:val="000000" w:themeColor="text1"/>
              </w:rPr>
              <w:t>Or call 1-800-388-3226 for additional assistance.</w:t>
            </w:r>
          </w:p>
        </w:tc>
        <w:tc>
          <w:tcPr>
            <w:tcW w:w="4906" w:type="dxa"/>
          </w:tcPr>
          <w:p w14:paraId="5795AAB3" w14:textId="3493308E" w:rsidR="00682D46" w:rsidRPr="00576726" w:rsidRDefault="00682D46" w:rsidP="00682D46">
            <w:pPr>
              <w:rPr>
                <w:color w:val="000000" w:themeColor="text1"/>
              </w:rPr>
            </w:pPr>
            <w:r w:rsidRPr="009C2FDA">
              <w:rPr>
                <w:color w:val="000000" w:themeColor="text1"/>
                <w:sz w:val="20"/>
                <w:szCs w:val="20"/>
              </w:rPr>
              <w:t>Los sis hu rau 1-800-388-3226 yog xav tau kev pab ntxiv.</w:t>
            </w:r>
          </w:p>
        </w:tc>
        <w:tc>
          <w:tcPr>
            <w:tcW w:w="1934" w:type="dxa"/>
          </w:tcPr>
          <w:p w14:paraId="23C2832D" w14:textId="77777777" w:rsidR="00682D46" w:rsidRPr="00576726" w:rsidRDefault="00682D46" w:rsidP="00682D46">
            <w:pPr>
              <w:rPr>
                <w:color w:val="000000" w:themeColor="text1"/>
              </w:rPr>
            </w:pPr>
          </w:p>
        </w:tc>
      </w:tr>
      <w:tr w:rsidR="00682D46" w:rsidRPr="00576726" w14:paraId="75F50531" w14:textId="77777777" w:rsidTr="007978BF">
        <w:tc>
          <w:tcPr>
            <w:tcW w:w="2610" w:type="dxa"/>
            <w:shd w:val="clear" w:color="auto" w:fill="D9D9D9" w:themeFill="background1" w:themeFillShade="D9"/>
          </w:tcPr>
          <w:p w14:paraId="25B327D7" w14:textId="77777777" w:rsidR="00682D46" w:rsidRPr="00576726" w:rsidRDefault="00682D46" w:rsidP="00682D46">
            <w:pPr>
              <w:rPr>
                <w:rFonts w:ascii="Calibri" w:eastAsia="Calibri" w:hAnsi="Calibri" w:cs="Calibri"/>
                <w:color w:val="000000" w:themeColor="text1"/>
              </w:rPr>
            </w:pPr>
          </w:p>
        </w:tc>
        <w:tc>
          <w:tcPr>
            <w:tcW w:w="4950" w:type="dxa"/>
          </w:tcPr>
          <w:p w14:paraId="650C2E7B" w14:textId="7E5C4A45" w:rsidR="00682D46" w:rsidRPr="00576726" w:rsidRDefault="00682D46" w:rsidP="00682D46">
            <w:pPr>
              <w:rPr>
                <w:color w:val="000000" w:themeColor="text1"/>
              </w:rPr>
            </w:pPr>
            <w:r w:rsidRPr="00576726">
              <w:rPr>
                <w:color w:val="000000" w:themeColor="text1"/>
              </w:rPr>
              <w:t>HomeHelpMN Live Chat and Call Center are available Monday through Saturday, 8 a.m. – 6 p.m. CST.</w:t>
            </w:r>
          </w:p>
        </w:tc>
        <w:tc>
          <w:tcPr>
            <w:tcW w:w="4906" w:type="dxa"/>
          </w:tcPr>
          <w:p w14:paraId="1F601A8C" w14:textId="0DBA86F0" w:rsidR="00682D46" w:rsidRPr="00576726" w:rsidRDefault="00682D46" w:rsidP="00682D46">
            <w:pPr>
              <w:rPr>
                <w:color w:val="000000" w:themeColor="text1"/>
              </w:rPr>
            </w:pPr>
            <w:r>
              <w:rPr>
                <w:color w:val="000000" w:themeColor="text1"/>
                <w:sz w:val="20"/>
                <w:szCs w:val="20"/>
              </w:rPr>
              <w:t>chav sib tham ntawm lub HomeHelpMN</w:t>
            </w:r>
            <w:r w:rsidRPr="009C2FDA">
              <w:rPr>
                <w:color w:val="000000" w:themeColor="text1"/>
                <w:sz w:val="20"/>
                <w:szCs w:val="20"/>
              </w:rPr>
              <w:t xml:space="preserve"> thiab </w:t>
            </w:r>
            <w:r>
              <w:rPr>
                <w:color w:val="000000" w:themeColor="text1"/>
                <w:sz w:val="20"/>
                <w:szCs w:val="20"/>
              </w:rPr>
              <w:t xml:space="preserve">hus tau rau hauv lub chaw txij </w:t>
            </w:r>
            <w:r w:rsidRPr="009C2FDA">
              <w:rPr>
                <w:color w:val="000000" w:themeColor="text1"/>
                <w:sz w:val="20"/>
                <w:szCs w:val="20"/>
              </w:rPr>
              <w:t xml:space="preserve"> hnub </w:t>
            </w:r>
            <w:r>
              <w:rPr>
                <w:color w:val="000000" w:themeColor="text1"/>
                <w:sz w:val="20"/>
                <w:szCs w:val="20"/>
              </w:rPr>
              <w:t>Monday</w:t>
            </w:r>
            <w:r w:rsidRPr="009C2FDA">
              <w:rPr>
                <w:color w:val="000000" w:themeColor="text1"/>
                <w:sz w:val="20"/>
                <w:szCs w:val="20"/>
              </w:rPr>
              <w:t xml:space="preserve"> txog hnub </w:t>
            </w:r>
            <w:r>
              <w:rPr>
                <w:color w:val="000000" w:themeColor="text1"/>
                <w:sz w:val="20"/>
                <w:szCs w:val="20"/>
              </w:rPr>
              <w:t>Saturday</w:t>
            </w:r>
            <w:r w:rsidRPr="009C2FDA">
              <w:rPr>
                <w:color w:val="000000" w:themeColor="text1"/>
                <w:sz w:val="20"/>
                <w:szCs w:val="20"/>
              </w:rPr>
              <w:t xml:space="preserve">, </w:t>
            </w:r>
            <w:r>
              <w:rPr>
                <w:color w:val="000000" w:themeColor="text1"/>
                <w:sz w:val="20"/>
                <w:szCs w:val="20"/>
              </w:rPr>
              <w:t xml:space="preserve">thaum </w:t>
            </w:r>
            <w:r w:rsidRPr="009C2FDA">
              <w:rPr>
                <w:color w:val="000000" w:themeColor="text1"/>
                <w:sz w:val="20"/>
                <w:szCs w:val="20"/>
              </w:rPr>
              <w:t>8 a.m.  - 6 p.m. CST.</w:t>
            </w:r>
          </w:p>
        </w:tc>
        <w:tc>
          <w:tcPr>
            <w:tcW w:w="1934" w:type="dxa"/>
          </w:tcPr>
          <w:p w14:paraId="44E73BFC" w14:textId="77777777" w:rsidR="00682D46" w:rsidRPr="00576726" w:rsidRDefault="00682D46" w:rsidP="00682D46">
            <w:pPr>
              <w:rPr>
                <w:color w:val="000000" w:themeColor="text1"/>
              </w:rPr>
            </w:pPr>
          </w:p>
        </w:tc>
      </w:tr>
      <w:tr w:rsidR="00682D46" w:rsidRPr="00576726" w14:paraId="0FA3EB0D" w14:textId="77777777" w:rsidTr="007978BF">
        <w:tc>
          <w:tcPr>
            <w:tcW w:w="2610" w:type="dxa"/>
            <w:shd w:val="clear" w:color="auto" w:fill="000000" w:themeFill="text1"/>
          </w:tcPr>
          <w:p w14:paraId="4821781A" w14:textId="749067F2" w:rsidR="00682D46" w:rsidRPr="00576726" w:rsidRDefault="00682D46" w:rsidP="00682D46">
            <w:pPr>
              <w:rPr>
                <w:rFonts w:ascii="Calibri" w:eastAsia="Calibri" w:hAnsi="Calibri" w:cs="Calibri"/>
                <w:color w:val="FFFFFF" w:themeColor="background1"/>
              </w:rPr>
            </w:pPr>
            <w:r w:rsidRPr="00576726">
              <w:rPr>
                <w:rFonts w:ascii="Calibri" w:eastAsia="Calibri" w:hAnsi="Calibri" w:cs="Calibri"/>
                <w:color w:val="FFFFFF" w:themeColor="background1"/>
              </w:rPr>
              <w:t xml:space="preserve">RIPPLE OUTREACH WEB CTA </w:t>
            </w:r>
          </w:p>
        </w:tc>
        <w:tc>
          <w:tcPr>
            <w:tcW w:w="4950" w:type="dxa"/>
            <w:shd w:val="clear" w:color="auto" w:fill="000000" w:themeFill="text1"/>
          </w:tcPr>
          <w:p w14:paraId="4709527D" w14:textId="77777777" w:rsidR="00682D46" w:rsidRPr="00576726" w:rsidRDefault="00682D46" w:rsidP="00682D46">
            <w:pPr>
              <w:rPr>
                <w:color w:val="FFFFFF" w:themeColor="background1"/>
              </w:rPr>
            </w:pPr>
          </w:p>
        </w:tc>
        <w:tc>
          <w:tcPr>
            <w:tcW w:w="4906" w:type="dxa"/>
            <w:shd w:val="clear" w:color="auto" w:fill="000000" w:themeFill="text1"/>
          </w:tcPr>
          <w:p w14:paraId="4BAE6578" w14:textId="77777777" w:rsidR="00682D46" w:rsidRPr="00576726" w:rsidRDefault="00682D46" w:rsidP="00682D46">
            <w:pPr>
              <w:rPr>
                <w:color w:val="FFFFFF" w:themeColor="background1"/>
              </w:rPr>
            </w:pPr>
          </w:p>
        </w:tc>
        <w:tc>
          <w:tcPr>
            <w:tcW w:w="1934" w:type="dxa"/>
            <w:shd w:val="clear" w:color="auto" w:fill="000000" w:themeFill="text1"/>
          </w:tcPr>
          <w:p w14:paraId="7C77812F" w14:textId="77777777" w:rsidR="00682D46" w:rsidRPr="00576726" w:rsidRDefault="00682D46" w:rsidP="00682D46">
            <w:pPr>
              <w:rPr>
                <w:color w:val="FFFFFF" w:themeColor="background1"/>
              </w:rPr>
            </w:pPr>
          </w:p>
        </w:tc>
      </w:tr>
      <w:tr w:rsidR="00682D46" w:rsidRPr="00576726" w14:paraId="0237CF34" w14:textId="77777777" w:rsidTr="007978BF">
        <w:tc>
          <w:tcPr>
            <w:tcW w:w="2610" w:type="dxa"/>
            <w:shd w:val="clear" w:color="auto" w:fill="D9D9D9" w:themeFill="background1" w:themeFillShade="D9"/>
          </w:tcPr>
          <w:p w14:paraId="31ECD243" w14:textId="2F19600E" w:rsidR="00682D46" w:rsidRPr="00576726" w:rsidRDefault="00682D46" w:rsidP="00682D46">
            <w:pPr>
              <w:rPr>
                <w:rFonts w:ascii="Calibri" w:eastAsia="Calibri" w:hAnsi="Calibri" w:cs="Calibri"/>
                <w:color w:val="FFFFFF" w:themeColor="background1"/>
              </w:rPr>
            </w:pPr>
            <w:r w:rsidRPr="00576726">
              <w:rPr>
                <w:rFonts w:ascii="Calibri" w:eastAsia="Calibri" w:hAnsi="Calibri" w:cs="Calibri"/>
                <w:color w:val="000000" w:themeColor="text1"/>
              </w:rPr>
              <w:t>To go live after launch</w:t>
            </w:r>
          </w:p>
        </w:tc>
        <w:tc>
          <w:tcPr>
            <w:tcW w:w="4950" w:type="dxa"/>
          </w:tcPr>
          <w:p w14:paraId="654B1B38" w14:textId="19E293D3" w:rsidR="00682D46" w:rsidRPr="00576726" w:rsidRDefault="00682D46" w:rsidP="00682D46">
            <w:pPr>
              <w:rPr>
                <w:color w:val="000000" w:themeColor="text1"/>
              </w:rPr>
            </w:pPr>
            <w:r w:rsidRPr="00576726">
              <w:rPr>
                <w:color w:val="000000" w:themeColor="text1"/>
              </w:rPr>
              <w:t>Share HomeHelpMN with your community</w:t>
            </w:r>
          </w:p>
        </w:tc>
        <w:tc>
          <w:tcPr>
            <w:tcW w:w="4906" w:type="dxa"/>
          </w:tcPr>
          <w:p w14:paraId="0D602D1B" w14:textId="47D76660" w:rsidR="00682D46" w:rsidRPr="00576726" w:rsidRDefault="00682D46" w:rsidP="00682D46">
            <w:pPr>
              <w:rPr>
                <w:color w:val="000000" w:themeColor="text1"/>
              </w:rPr>
            </w:pPr>
            <w:r w:rsidRPr="009C2FDA">
              <w:rPr>
                <w:color w:val="000000" w:themeColor="text1"/>
                <w:sz w:val="20"/>
                <w:szCs w:val="20"/>
              </w:rPr>
              <w:t xml:space="preserve">Qhia </w:t>
            </w:r>
            <w:r>
              <w:rPr>
                <w:color w:val="000000" w:themeColor="text1"/>
                <w:sz w:val="20"/>
                <w:szCs w:val="20"/>
              </w:rPr>
              <w:t xml:space="preserve">lub </w:t>
            </w:r>
            <w:r w:rsidRPr="009C2FDA">
              <w:rPr>
                <w:color w:val="000000" w:themeColor="text1"/>
                <w:sz w:val="20"/>
                <w:szCs w:val="20"/>
              </w:rPr>
              <w:t>HomeHelpMN rau koj lub zej zog</w:t>
            </w:r>
          </w:p>
        </w:tc>
        <w:tc>
          <w:tcPr>
            <w:tcW w:w="1934" w:type="dxa"/>
          </w:tcPr>
          <w:p w14:paraId="3DAF1EA7" w14:textId="77777777" w:rsidR="00682D46" w:rsidRPr="00576726" w:rsidRDefault="00682D46" w:rsidP="00682D46">
            <w:pPr>
              <w:rPr>
                <w:color w:val="000000" w:themeColor="text1"/>
              </w:rPr>
            </w:pPr>
          </w:p>
        </w:tc>
      </w:tr>
      <w:tr w:rsidR="00682D46" w:rsidRPr="00576726" w14:paraId="65B6DA54" w14:textId="77777777" w:rsidTr="007978BF">
        <w:tc>
          <w:tcPr>
            <w:tcW w:w="2610" w:type="dxa"/>
            <w:shd w:val="clear" w:color="auto" w:fill="D9D9D9" w:themeFill="background1" w:themeFillShade="D9"/>
          </w:tcPr>
          <w:p w14:paraId="31F2DF06" w14:textId="77777777" w:rsidR="00682D46" w:rsidRPr="00576726" w:rsidRDefault="00682D46" w:rsidP="00682D46">
            <w:pPr>
              <w:rPr>
                <w:rFonts w:ascii="Calibri" w:eastAsia="Calibri" w:hAnsi="Calibri" w:cs="Calibri"/>
                <w:color w:val="000000" w:themeColor="text1"/>
              </w:rPr>
            </w:pPr>
          </w:p>
        </w:tc>
        <w:tc>
          <w:tcPr>
            <w:tcW w:w="4950" w:type="dxa"/>
          </w:tcPr>
          <w:p w14:paraId="4D62AE30" w14:textId="6C697A07" w:rsidR="00682D46" w:rsidRPr="00576726" w:rsidRDefault="00682D46" w:rsidP="00682D46">
            <w:pPr>
              <w:rPr>
                <w:color w:val="000000" w:themeColor="text1"/>
              </w:rPr>
            </w:pPr>
            <w:r w:rsidRPr="00576726">
              <w:t>Spread the word about HomeHelpMN and access a toolkit of materials, including social media, posters, flyers, and more.</w:t>
            </w:r>
          </w:p>
        </w:tc>
        <w:tc>
          <w:tcPr>
            <w:tcW w:w="4906" w:type="dxa"/>
          </w:tcPr>
          <w:p w14:paraId="5DC14C70" w14:textId="2D7F4BC4" w:rsidR="00682D46" w:rsidRPr="00576726" w:rsidRDefault="00682D46" w:rsidP="00682D46">
            <w:pPr>
              <w:rPr>
                <w:color w:val="000000" w:themeColor="text1"/>
              </w:rPr>
            </w:pPr>
            <w:r w:rsidRPr="009C2FDA">
              <w:rPr>
                <w:sz w:val="20"/>
                <w:szCs w:val="20"/>
              </w:rPr>
              <w:t>Tshaj tawm cov lus hais txog HomeHelpMN thiab nkag mus rau cov cuab yeej ntawm cov ntaub ntawv,</w:t>
            </w:r>
            <w:r>
              <w:rPr>
                <w:sz w:val="20"/>
                <w:szCs w:val="20"/>
              </w:rPr>
              <w:t>nrog rau</w:t>
            </w:r>
            <w:r w:rsidRPr="009C2FDA">
              <w:rPr>
                <w:sz w:val="20"/>
                <w:szCs w:val="20"/>
              </w:rPr>
              <w:t xml:space="preserve"> kev tshaj xov xwm, cov ntawv tshaj tawm, cov ntawv ceeb toom, thiab lwm yam.</w:t>
            </w:r>
          </w:p>
        </w:tc>
        <w:tc>
          <w:tcPr>
            <w:tcW w:w="1934" w:type="dxa"/>
          </w:tcPr>
          <w:p w14:paraId="5B9E5F32" w14:textId="77777777" w:rsidR="00682D46" w:rsidRPr="00576726" w:rsidRDefault="00682D46" w:rsidP="00682D46">
            <w:pPr>
              <w:rPr>
                <w:color w:val="000000" w:themeColor="text1"/>
              </w:rPr>
            </w:pPr>
          </w:p>
        </w:tc>
      </w:tr>
      <w:tr w:rsidR="00682D46" w:rsidRPr="00576726" w14:paraId="012FD02A" w14:textId="77777777" w:rsidTr="007978BF">
        <w:tc>
          <w:tcPr>
            <w:tcW w:w="2610" w:type="dxa"/>
            <w:shd w:val="clear" w:color="auto" w:fill="D9D9D9" w:themeFill="background1" w:themeFillShade="D9"/>
          </w:tcPr>
          <w:p w14:paraId="20C57692" w14:textId="77777777" w:rsidR="00682D46" w:rsidRPr="00576726" w:rsidRDefault="00682D46" w:rsidP="00682D46">
            <w:pPr>
              <w:rPr>
                <w:rFonts w:ascii="Calibri" w:eastAsia="Calibri" w:hAnsi="Calibri" w:cs="Calibri"/>
                <w:color w:val="000000" w:themeColor="text1"/>
              </w:rPr>
            </w:pPr>
          </w:p>
        </w:tc>
        <w:tc>
          <w:tcPr>
            <w:tcW w:w="4950" w:type="dxa"/>
          </w:tcPr>
          <w:p w14:paraId="52628D1D" w14:textId="156A8C4A" w:rsidR="00682D46" w:rsidRPr="00576726" w:rsidRDefault="00682D46" w:rsidP="00682D46">
            <w:r w:rsidRPr="00576726">
              <w:t>Share HomeHelpMN</w:t>
            </w:r>
          </w:p>
        </w:tc>
        <w:tc>
          <w:tcPr>
            <w:tcW w:w="4906" w:type="dxa"/>
          </w:tcPr>
          <w:p w14:paraId="29CC75B7" w14:textId="078A5E58" w:rsidR="00682D46" w:rsidRPr="00576726" w:rsidRDefault="00682D46" w:rsidP="00682D46">
            <w:pPr>
              <w:rPr>
                <w:color w:val="000000" w:themeColor="text1"/>
              </w:rPr>
            </w:pPr>
            <w:r w:rsidRPr="009C2FDA">
              <w:rPr>
                <w:sz w:val="20"/>
                <w:szCs w:val="20"/>
              </w:rPr>
              <w:t>Qhia HomeHelpMN</w:t>
            </w:r>
          </w:p>
        </w:tc>
        <w:tc>
          <w:tcPr>
            <w:tcW w:w="1934" w:type="dxa"/>
          </w:tcPr>
          <w:p w14:paraId="23CCC1B4" w14:textId="77777777" w:rsidR="00682D46" w:rsidRPr="00576726" w:rsidRDefault="00682D46" w:rsidP="00682D46">
            <w:pPr>
              <w:rPr>
                <w:color w:val="000000" w:themeColor="text1"/>
              </w:rPr>
            </w:pPr>
          </w:p>
        </w:tc>
      </w:tr>
      <w:tr w:rsidR="007978BF" w:rsidRPr="00576726" w14:paraId="52D5DA4A" w14:textId="77777777" w:rsidTr="007978BF">
        <w:tc>
          <w:tcPr>
            <w:tcW w:w="2610" w:type="dxa"/>
            <w:shd w:val="clear" w:color="auto" w:fill="000000" w:themeFill="text1"/>
          </w:tcPr>
          <w:p w14:paraId="44A352E9" w14:textId="66DE4205" w:rsidR="007978BF" w:rsidRPr="00576726" w:rsidRDefault="007978BF" w:rsidP="007978BF">
            <w:pPr>
              <w:rPr>
                <w:rFonts w:ascii="Calibri" w:eastAsia="Calibri" w:hAnsi="Calibri" w:cs="Calibri"/>
                <w:color w:val="000000" w:themeColor="text1"/>
              </w:rPr>
            </w:pPr>
            <w:r w:rsidRPr="00576726">
              <w:rPr>
                <w:rFonts w:ascii="Calibri" w:eastAsia="Calibri" w:hAnsi="Calibri" w:cs="Calibri"/>
                <w:color w:val="FFFFFF" w:themeColor="background1"/>
              </w:rPr>
              <w:t>POST-LAUNCH FAQs</w:t>
            </w:r>
          </w:p>
        </w:tc>
        <w:tc>
          <w:tcPr>
            <w:tcW w:w="4950" w:type="dxa"/>
            <w:shd w:val="clear" w:color="auto" w:fill="000000" w:themeFill="text1"/>
          </w:tcPr>
          <w:p w14:paraId="48B08AE3" w14:textId="77777777" w:rsidR="007978BF" w:rsidRPr="00576726" w:rsidRDefault="007978BF" w:rsidP="007978BF"/>
        </w:tc>
        <w:tc>
          <w:tcPr>
            <w:tcW w:w="4906" w:type="dxa"/>
            <w:shd w:val="clear" w:color="auto" w:fill="000000" w:themeFill="text1"/>
          </w:tcPr>
          <w:p w14:paraId="37CD02ED" w14:textId="77777777" w:rsidR="007978BF" w:rsidRPr="00576726" w:rsidRDefault="007978BF" w:rsidP="007978BF">
            <w:pPr>
              <w:rPr>
                <w:color w:val="000000" w:themeColor="text1"/>
              </w:rPr>
            </w:pPr>
          </w:p>
        </w:tc>
        <w:tc>
          <w:tcPr>
            <w:tcW w:w="1934" w:type="dxa"/>
            <w:shd w:val="clear" w:color="auto" w:fill="000000" w:themeFill="text1"/>
          </w:tcPr>
          <w:p w14:paraId="4EF61D7B" w14:textId="77777777" w:rsidR="007978BF" w:rsidRPr="00576726" w:rsidRDefault="007978BF" w:rsidP="007978BF">
            <w:pPr>
              <w:rPr>
                <w:color w:val="000000" w:themeColor="text1"/>
              </w:rPr>
            </w:pPr>
          </w:p>
        </w:tc>
      </w:tr>
      <w:tr w:rsidR="00203F75" w:rsidRPr="00576726" w14:paraId="539BA98E" w14:textId="77777777" w:rsidTr="007978BF">
        <w:tc>
          <w:tcPr>
            <w:tcW w:w="2610" w:type="dxa"/>
            <w:shd w:val="clear" w:color="auto" w:fill="D9D9D9" w:themeFill="background1" w:themeFillShade="D9"/>
          </w:tcPr>
          <w:p w14:paraId="758ABE0B" w14:textId="1C2DF240" w:rsidR="00203F75" w:rsidRPr="00576726" w:rsidRDefault="00203F75" w:rsidP="00203F75">
            <w:pPr>
              <w:spacing w:line="259" w:lineRule="auto"/>
              <w:rPr>
                <w:rFonts w:ascii="Calibri" w:eastAsia="Calibri" w:hAnsi="Calibri" w:cs="Calibri"/>
                <w:color w:val="000000" w:themeColor="text1"/>
              </w:rPr>
            </w:pPr>
            <w:bookmarkStart w:id="1" w:name="_Hlk102471338"/>
          </w:p>
        </w:tc>
        <w:tc>
          <w:tcPr>
            <w:tcW w:w="4950" w:type="dxa"/>
          </w:tcPr>
          <w:p w14:paraId="66A9908C" w14:textId="29B3322E" w:rsidR="00203F75" w:rsidRPr="0075311B" w:rsidRDefault="00203F75" w:rsidP="00203F75">
            <w:pPr>
              <w:rPr>
                <w:b/>
                <w:bCs/>
                <w:highlight w:val="yellow"/>
              </w:rPr>
            </w:pPr>
            <w:r w:rsidRPr="0075311B">
              <w:rPr>
                <w:rFonts w:ascii="Calibri" w:eastAsia="Calibri" w:hAnsi="Calibri" w:cs="Calibri"/>
                <w:b/>
                <w:bCs/>
                <w:color w:val="000000" w:themeColor="text1"/>
                <w:highlight w:val="yellow"/>
              </w:rPr>
              <w:t>If in the course of completing the application I get a response that I am not eligible, can I still apply?</w:t>
            </w:r>
          </w:p>
        </w:tc>
        <w:tc>
          <w:tcPr>
            <w:tcW w:w="4906" w:type="dxa"/>
          </w:tcPr>
          <w:p w14:paraId="121B4213" w14:textId="7105989F" w:rsidR="00203F75" w:rsidRPr="00576726" w:rsidRDefault="00203F75" w:rsidP="00203F75">
            <w:pPr>
              <w:rPr>
                <w:color w:val="000000" w:themeColor="text1"/>
              </w:rPr>
            </w:pPr>
            <w:r w:rsidRPr="0075311B">
              <w:rPr>
                <w:rFonts w:ascii="Calibri" w:eastAsia="Calibri" w:hAnsi="Calibri" w:cs="Calibri"/>
                <w:b/>
                <w:bCs/>
                <w:color w:val="000000" w:themeColor="text1"/>
                <w:highlight w:val="yellow"/>
              </w:rPr>
              <w:t>Yog tias thaum ua tiav daim ntawv thov kuv tau txais cov lus teb tias kuv tsis tsim nyog, kuv puas tuaj yeem thov</w:t>
            </w:r>
            <w:r w:rsidR="0031015A">
              <w:rPr>
                <w:rFonts w:ascii="Calibri" w:eastAsia="Calibri" w:hAnsi="Calibri" w:cs="Calibri"/>
                <w:b/>
                <w:bCs/>
                <w:color w:val="000000" w:themeColor="text1"/>
                <w:highlight w:val="yellow"/>
              </w:rPr>
              <w:t xml:space="preserve"> duas lawm</w:t>
            </w:r>
            <w:r w:rsidRPr="0075311B">
              <w:rPr>
                <w:rFonts w:ascii="Calibri" w:eastAsia="Calibri" w:hAnsi="Calibri" w:cs="Calibri"/>
                <w:b/>
                <w:bCs/>
                <w:color w:val="000000" w:themeColor="text1"/>
                <w:highlight w:val="yellow"/>
              </w:rPr>
              <w:t>?</w:t>
            </w:r>
          </w:p>
        </w:tc>
        <w:tc>
          <w:tcPr>
            <w:tcW w:w="1934" w:type="dxa"/>
          </w:tcPr>
          <w:p w14:paraId="3AC28601" w14:textId="77777777" w:rsidR="00203F75" w:rsidRPr="00576726" w:rsidRDefault="00203F75" w:rsidP="00203F75">
            <w:pPr>
              <w:rPr>
                <w:color w:val="000000" w:themeColor="text1"/>
              </w:rPr>
            </w:pPr>
          </w:p>
        </w:tc>
      </w:tr>
      <w:tr w:rsidR="00203F75" w:rsidRPr="00576726" w14:paraId="78977E55" w14:textId="77777777" w:rsidTr="007978BF">
        <w:tc>
          <w:tcPr>
            <w:tcW w:w="2610" w:type="dxa"/>
            <w:shd w:val="clear" w:color="auto" w:fill="D9D9D9" w:themeFill="background1" w:themeFillShade="D9"/>
          </w:tcPr>
          <w:p w14:paraId="2AFE36F3" w14:textId="6509EC56" w:rsidR="00203F75" w:rsidRPr="00576726" w:rsidRDefault="00203F75" w:rsidP="00203F75">
            <w:pPr>
              <w:rPr>
                <w:rFonts w:ascii="Calibri" w:eastAsia="Calibri" w:hAnsi="Calibri" w:cs="Calibri"/>
                <w:color w:val="000000" w:themeColor="text1"/>
              </w:rPr>
            </w:pPr>
          </w:p>
        </w:tc>
        <w:tc>
          <w:tcPr>
            <w:tcW w:w="4950" w:type="dxa"/>
          </w:tcPr>
          <w:p w14:paraId="758EC1BF" w14:textId="48BC9601" w:rsidR="00203F75" w:rsidRPr="0075311B" w:rsidRDefault="00203F75" w:rsidP="00203F75">
            <w:pPr>
              <w:rPr>
                <w:highlight w:val="yellow"/>
              </w:rPr>
            </w:pPr>
            <w:r w:rsidRPr="0075311B">
              <w:rPr>
                <w:rFonts w:ascii="Calibri" w:eastAsia="Calibri" w:hAnsi="Calibri" w:cs="Calibri"/>
                <w:color w:val="000000" w:themeColor="text1"/>
                <w:highlight w:val="yellow"/>
              </w:rPr>
              <w:t>If you entered information incorrectly, you may re-enter the eligibility questions with the corrected information to determine eligibility.</w:t>
            </w:r>
          </w:p>
        </w:tc>
        <w:tc>
          <w:tcPr>
            <w:tcW w:w="4906" w:type="dxa"/>
          </w:tcPr>
          <w:p w14:paraId="00ABA271" w14:textId="65D42EB8" w:rsidR="00203F75" w:rsidRPr="00576726" w:rsidRDefault="00203F75" w:rsidP="00203F75">
            <w:pPr>
              <w:rPr>
                <w:color w:val="000000" w:themeColor="text1"/>
              </w:rPr>
            </w:pPr>
            <w:r w:rsidRPr="0075311B">
              <w:rPr>
                <w:rFonts w:ascii="Calibri" w:eastAsia="Calibri" w:hAnsi="Calibri" w:cs="Calibri"/>
                <w:color w:val="000000" w:themeColor="text1"/>
                <w:highlight w:val="yellow"/>
              </w:rPr>
              <w:t xml:space="preserve">Yog tias koj nkag mus rau cov ntaub ntawv </w:t>
            </w:r>
            <w:r w:rsidR="0031015A">
              <w:rPr>
                <w:rFonts w:ascii="Calibri" w:eastAsia="Calibri" w:hAnsi="Calibri" w:cs="Calibri"/>
                <w:color w:val="000000" w:themeColor="text1"/>
                <w:highlight w:val="yellow"/>
              </w:rPr>
              <w:t xml:space="preserve">uas </w:t>
            </w:r>
            <w:r w:rsidRPr="0075311B">
              <w:rPr>
                <w:rFonts w:ascii="Calibri" w:eastAsia="Calibri" w:hAnsi="Calibri" w:cs="Calibri"/>
                <w:color w:val="000000" w:themeColor="text1"/>
                <w:highlight w:val="yellow"/>
              </w:rPr>
              <w:t xml:space="preserve">tsis raug, koj tuaj yeem rov sau cov lus nug txog </w:t>
            </w:r>
            <w:r w:rsidR="0031015A">
              <w:rPr>
                <w:rFonts w:ascii="Calibri" w:eastAsia="Calibri" w:hAnsi="Calibri" w:cs="Calibri"/>
                <w:color w:val="000000" w:themeColor="text1"/>
                <w:highlight w:val="yellow"/>
              </w:rPr>
              <w:t>qhov</w:t>
            </w:r>
            <w:r w:rsidRPr="0075311B">
              <w:rPr>
                <w:rFonts w:ascii="Calibri" w:eastAsia="Calibri" w:hAnsi="Calibri" w:cs="Calibri"/>
                <w:color w:val="000000" w:themeColor="text1"/>
                <w:highlight w:val="yellow"/>
              </w:rPr>
              <w:t xml:space="preserve"> tsim nyog </w:t>
            </w:r>
            <w:r w:rsidR="0031015A">
              <w:rPr>
                <w:rFonts w:ascii="Calibri" w:eastAsia="Calibri" w:hAnsi="Calibri" w:cs="Calibri"/>
                <w:color w:val="000000" w:themeColor="text1"/>
                <w:highlight w:val="yellow"/>
              </w:rPr>
              <w:t>ntawm</w:t>
            </w:r>
            <w:r w:rsidRPr="0075311B">
              <w:rPr>
                <w:rFonts w:ascii="Calibri" w:eastAsia="Calibri" w:hAnsi="Calibri" w:cs="Calibri"/>
                <w:color w:val="000000" w:themeColor="text1"/>
                <w:highlight w:val="yellow"/>
              </w:rPr>
              <w:t xml:space="preserve"> cov ntaub ntawv </w:t>
            </w:r>
            <w:r w:rsidR="0031015A">
              <w:rPr>
                <w:rFonts w:ascii="Calibri" w:eastAsia="Calibri" w:hAnsi="Calibri" w:cs="Calibri"/>
                <w:color w:val="000000" w:themeColor="text1"/>
                <w:highlight w:val="yellow"/>
              </w:rPr>
              <w:t xml:space="preserve">kom raug </w:t>
            </w:r>
            <w:r w:rsidRPr="0075311B">
              <w:rPr>
                <w:rFonts w:ascii="Calibri" w:eastAsia="Calibri" w:hAnsi="Calibri" w:cs="Calibri"/>
                <w:color w:val="000000" w:themeColor="text1"/>
                <w:highlight w:val="yellow"/>
              </w:rPr>
              <w:t xml:space="preserve">txiav txim siab </w:t>
            </w:r>
            <w:r w:rsidR="0031015A">
              <w:rPr>
                <w:rFonts w:ascii="Calibri" w:eastAsia="Calibri" w:hAnsi="Calibri" w:cs="Calibri"/>
                <w:color w:val="000000" w:themeColor="text1"/>
                <w:highlight w:val="yellow"/>
              </w:rPr>
              <w:t xml:space="preserve">raug </w:t>
            </w:r>
            <w:r w:rsidRPr="0075311B">
              <w:rPr>
                <w:rFonts w:ascii="Calibri" w:eastAsia="Calibri" w:hAnsi="Calibri" w:cs="Calibri"/>
                <w:color w:val="000000" w:themeColor="text1"/>
                <w:highlight w:val="yellow"/>
              </w:rPr>
              <w:t>tsim nyog.</w:t>
            </w:r>
          </w:p>
        </w:tc>
        <w:tc>
          <w:tcPr>
            <w:tcW w:w="1934" w:type="dxa"/>
          </w:tcPr>
          <w:p w14:paraId="53838BD0" w14:textId="77777777" w:rsidR="00203F75" w:rsidRPr="00576726" w:rsidRDefault="00203F75" w:rsidP="00203F75">
            <w:pPr>
              <w:rPr>
                <w:color w:val="000000" w:themeColor="text1"/>
              </w:rPr>
            </w:pPr>
          </w:p>
        </w:tc>
      </w:tr>
      <w:tr w:rsidR="00203F75" w:rsidRPr="00576726" w14:paraId="42A5088B" w14:textId="77777777" w:rsidTr="007978BF">
        <w:tc>
          <w:tcPr>
            <w:tcW w:w="2610" w:type="dxa"/>
            <w:shd w:val="clear" w:color="auto" w:fill="D9D9D9" w:themeFill="background1" w:themeFillShade="D9"/>
          </w:tcPr>
          <w:p w14:paraId="003D58CE" w14:textId="41D3EF47" w:rsidR="00203F75" w:rsidRPr="00576726" w:rsidRDefault="00203F75" w:rsidP="00203F75">
            <w:pPr>
              <w:rPr>
                <w:rFonts w:ascii="Calibri" w:eastAsia="Calibri" w:hAnsi="Calibri" w:cs="Calibri"/>
                <w:color w:val="000000" w:themeColor="text1"/>
              </w:rPr>
            </w:pPr>
          </w:p>
        </w:tc>
        <w:tc>
          <w:tcPr>
            <w:tcW w:w="4950" w:type="dxa"/>
          </w:tcPr>
          <w:p w14:paraId="4C848537" w14:textId="7A8F5845" w:rsidR="00203F75" w:rsidRPr="0075311B" w:rsidRDefault="00203F75" w:rsidP="00203F75">
            <w:pPr>
              <w:rPr>
                <w:highlight w:val="yellow"/>
              </w:rPr>
            </w:pPr>
            <w:r w:rsidRPr="0075311B">
              <w:rPr>
                <w:rFonts w:ascii="Calibri" w:eastAsia="Calibri" w:hAnsi="Calibri" w:cs="Calibri"/>
                <w:color w:val="000000" w:themeColor="text1"/>
                <w:highlight w:val="yellow"/>
              </w:rPr>
              <w:t>If the results say that you are not eligible after you have re-entered the corrected information, you are not eligible to complete the full application and should contact a HUD-Certified housing counselor to discuss other options that may be available to you.</w:t>
            </w:r>
          </w:p>
        </w:tc>
        <w:tc>
          <w:tcPr>
            <w:tcW w:w="4906" w:type="dxa"/>
          </w:tcPr>
          <w:p w14:paraId="12F77988" w14:textId="3A3085FE" w:rsidR="00203F75" w:rsidRPr="00576726" w:rsidRDefault="00203F75" w:rsidP="00203F75">
            <w:pPr>
              <w:rPr>
                <w:color w:val="000000" w:themeColor="text1"/>
              </w:rPr>
            </w:pPr>
            <w:r w:rsidRPr="0075311B">
              <w:rPr>
                <w:rFonts w:ascii="Calibri" w:eastAsia="Calibri" w:hAnsi="Calibri" w:cs="Calibri"/>
                <w:color w:val="000000" w:themeColor="text1"/>
                <w:highlight w:val="yellow"/>
              </w:rPr>
              <w:t xml:space="preserve">Yog tias cov txiaj ntsig tau hais tias koj tsis tsim nyog tom qab koj tau </w:t>
            </w:r>
            <w:r w:rsidR="0031015A">
              <w:rPr>
                <w:rFonts w:ascii="Calibri" w:eastAsia="Calibri" w:hAnsi="Calibri" w:cs="Calibri"/>
                <w:color w:val="000000" w:themeColor="text1"/>
                <w:highlight w:val="yellow"/>
              </w:rPr>
              <w:t xml:space="preserve">rov </w:t>
            </w:r>
            <w:r w:rsidRPr="0075311B">
              <w:rPr>
                <w:rFonts w:ascii="Calibri" w:eastAsia="Calibri" w:hAnsi="Calibri" w:cs="Calibri"/>
                <w:color w:val="000000" w:themeColor="text1"/>
                <w:highlight w:val="yellow"/>
              </w:rPr>
              <w:t xml:space="preserve">sau cov ntaub ntawv </w:t>
            </w:r>
            <w:r w:rsidR="0031015A">
              <w:rPr>
                <w:rFonts w:ascii="Calibri" w:eastAsia="Calibri" w:hAnsi="Calibri" w:cs="Calibri"/>
                <w:color w:val="000000" w:themeColor="text1"/>
                <w:highlight w:val="yellow"/>
              </w:rPr>
              <w:t xml:space="preserve">uas </w:t>
            </w:r>
            <w:r w:rsidRPr="0075311B">
              <w:rPr>
                <w:rFonts w:ascii="Calibri" w:eastAsia="Calibri" w:hAnsi="Calibri" w:cs="Calibri"/>
                <w:color w:val="000000" w:themeColor="text1"/>
                <w:highlight w:val="yellow"/>
              </w:rPr>
              <w:t>raug kho lawm, koj tsis tsim nyog ua tiav daim ntawv thov tag nrho thiab yuav tsum hu rau HUD-Certified tus kws pab tswv yim</w:t>
            </w:r>
            <w:r w:rsidR="0031015A">
              <w:rPr>
                <w:rFonts w:ascii="Calibri" w:eastAsia="Calibri" w:hAnsi="Calibri" w:cs="Calibri"/>
                <w:color w:val="000000" w:themeColor="text1"/>
                <w:highlight w:val="yellow"/>
              </w:rPr>
              <w:t xml:space="preserve"> vaj tsev</w:t>
            </w:r>
            <w:r w:rsidRPr="0075311B">
              <w:rPr>
                <w:rFonts w:ascii="Calibri" w:eastAsia="Calibri" w:hAnsi="Calibri" w:cs="Calibri"/>
                <w:color w:val="000000" w:themeColor="text1"/>
                <w:highlight w:val="yellow"/>
              </w:rPr>
              <w:t xml:space="preserve"> los tham txog lwm yam kev xaiv uas yuav muaj </w:t>
            </w:r>
            <w:r w:rsidR="0031015A">
              <w:rPr>
                <w:rFonts w:ascii="Calibri" w:eastAsia="Calibri" w:hAnsi="Calibri" w:cs="Calibri"/>
                <w:color w:val="000000" w:themeColor="text1"/>
                <w:highlight w:val="yellow"/>
              </w:rPr>
              <w:t xml:space="preserve">txiaj ntsig </w:t>
            </w:r>
            <w:r w:rsidRPr="0075311B">
              <w:rPr>
                <w:rFonts w:ascii="Calibri" w:eastAsia="Calibri" w:hAnsi="Calibri" w:cs="Calibri"/>
                <w:color w:val="000000" w:themeColor="text1"/>
                <w:highlight w:val="yellow"/>
              </w:rPr>
              <w:t>rau koj.</w:t>
            </w:r>
          </w:p>
        </w:tc>
        <w:tc>
          <w:tcPr>
            <w:tcW w:w="1934" w:type="dxa"/>
          </w:tcPr>
          <w:p w14:paraId="3AFE2382" w14:textId="77777777" w:rsidR="00203F75" w:rsidRPr="00576726" w:rsidRDefault="00203F75" w:rsidP="00203F75">
            <w:pPr>
              <w:rPr>
                <w:color w:val="000000" w:themeColor="text1"/>
              </w:rPr>
            </w:pPr>
          </w:p>
        </w:tc>
      </w:tr>
      <w:tr w:rsidR="00203F75" w:rsidRPr="00576726" w14:paraId="598F7A48" w14:textId="77777777" w:rsidTr="007978BF">
        <w:tc>
          <w:tcPr>
            <w:tcW w:w="2610" w:type="dxa"/>
            <w:shd w:val="clear" w:color="auto" w:fill="D9D9D9" w:themeFill="background1" w:themeFillShade="D9"/>
          </w:tcPr>
          <w:p w14:paraId="7ECC5423" w14:textId="0FE65373" w:rsidR="00203F75" w:rsidRPr="00576726" w:rsidRDefault="00203F75" w:rsidP="00203F75">
            <w:pPr>
              <w:rPr>
                <w:rFonts w:ascii="Calibri" w:eastAsia="Calibri" w:hAnsi="Calibri" w:cs="Calibri"/>
                <w:color w:val="000000" w:themeColor="text1"/>
              </w:rPr>
            </w:pPr>
          </w:p>
        </w:tc>
        <w:tc>
          <w:tcPr>
            <w:tcW w:w="4950" w:type="dxa"/>
          </w:tcPr>
          <w:p w14:paraId="7FC4BEA5" w14:textId="121C2099" w:rsidR="00203F75" w:rsidRPr="0075311B" w:rsidRDefault="00203F75" w:rsidP="00203F75">
            <w:pPr>
              <w:rPr>
                <w:highlight w:val="yellow"/>
              </w:rPr>
            </w:pPr>
            <w:r w:rsidRPr="0075311B">
              <w:rPr>
                <w:rFonts w:ascii="Calibri" w:eastAsia="Calibri" w:hAnsi="Calibri" w:cs="Calibri"/>
                <w:color w:val="000000" w:themeColor="text1"/>
                <w:highlight w:val="yellow"/>
              </w:rPr>
              <w:t xml:space="preserve">You can find a HUD-Approved housing counselor by calling the Minnesota Homeownership Center at 651-659-9336 or 1-866-462-6466 or </w:t>
            </w:r>
            <w:hyperlink r:id="rId6" w:history="1">
              <w:r w:rsidRPr="0075311B">
                <w:rPr>
                  <w:rStyle w:val="Hyperlink"/>
                  <w:rFonts w:ascii="Calibri" w:eastAsia="Calibri" w:hAnsi="Calibri" w:cs="Calibri"/>
                  <w:highlight w:val="yellow"/>
                </w:rPr>
                <w:t>visiting their website.</w:t>
              </w:r>
            </w:hyperlink>
          </w:p>
        </w:tc>
        <w:tc>
          <w:tcPr>
            <w:tcW w:w="4906" w:type="dxa"/>
          </w:tcPr>
          <w:p w14:paraId="39D2AA91" w14:textId="3B0D3D18" w:rsidR="00203F75" w:rsidRPr="00576726" w:rsidRDefault="00203F75" w:rsidP="00203F75">
            <w:pPr>
              <w:rPr>
                <w:color w:val="000000" w:themeColor="text1"/>
              </w:rPr>
            </w:pPr>
            <w:r w:rsidRPr="0075311B">
              <w:rPr>
                <w:rFonts w:ascii="Calibri" w:eastAsia="Calibri" w:hAnsi="Calibri" w:cs="Calibri"/>
                <w:color w:val="000000" w:themeColor="text1"/>
                <w:highlight w:val="yellow"/>
              </w:rPr>
              <w:t>Koj tuaj yeem nrhiav HUD-</w:t>
            </w:r>
            <w:r w:rsidR="00DC16E2">
              <w:rPr>
                <w:rFonts w:ascii="Calibri" w:eastAsia="Calibri" w:hAnsi="Calibri" w:cs="Calibri"/>
                <w:color w:val="000000" w:themeColor="text1"/>
                <w:highlight w:val="yellow"/>
              </w:rPr>
              <w:t>Kev Muaj Vaj Huam Sib Luag</w:t>
            </w:r>
            <w:r w:rsidRPr="0075311B">
              <w:rPr>
                <w:rFonts w:ascii="Calibri" w:eastAsia="Calibri" w:hAnsi="Calibri" w:cs="Calibri"/>
                <w:color w:val="000000" w:themeColor="text1"/>
                <w:highlight w:val="yellow"/>
              </w:rPr>
              <w:t xml:space="preserve"> los ntawm kev hu rau </w:t>
            </w:r>
            <w:r w:rsidR="00DC16E2">
              <w:rPr>
                <w:rFonts w:ascii="Calibri" w:eastAsia="Calibri" w:hAnsi="Calibri" w:cs="Calibri"/>
                <w:color w:val="000000" w:themeColor="text1"/>
                <w:highlight w:val="yellow"/>
              </w:rPr>
              <w:t xml:space="preserve">Lub Xeev </w:t>
            </w:r>
            <w:r w:rsidRPr="0075311B">
              <w:rPr>
                <w:rFonts w:ascii="Calibri" w:eastAsia="Calibri" w:hAnsi="Calibri" w:cs="Calibri"/>
                <w:color w:val="000000" w:themeColor="text1"/>
                <w:highlight w:val="yellow"/>
              </w:rPr>
              <w:t>Minnesota Homeownership ntawm 651-659-9336 los</w:t>
            </w:r>
            <w:r w:rsidR="00DC16E2">
              <w:rPr>
                <w:rFonts w:ascii="Calibri" w:eastAsia="Calibri" w:hAnsi="Calibri" w:cs="Calibri"/>
                <w:color w:val="000000" w:themeColor="text1"/>
                <w:highlight w:val="yellow"/>
              </w:rPr>
              <w:t xml:space="preserve"> </w:t>
            </w:r>
            <w:r w:rsidRPr="0075311B">
              <w:rPr>
                <w:rFonts w:ascii="Calibri" w:eastAsia="Calibri" w:hAnsi="Calibri" w:cs="Calibri"/>
                <w:color w:val="000000" w:themeColor="text1"/>
                <w:highlight w:val="yellow"/>
              </w:rPr>
              <w:t>sis 1-866-462-6466 los</w:t>
            </w:r>
            <w:r w:rsidR="00DC16E2">
              <w:rPr>
                <w:rFonts w:ascii="Calibri" w:eastAsia="Calibri" w:hAnsi="Calibri" w:cs="Calibri"/>
                <w:color w:val="000000" w:themeColor="text1"/>
                <w:highlight w:val="yellow"/>
              </w:rPr>
              <w:t xml:space="preserve"> </w:t>
            </w:r>
            <w:r w:rsidRPr="0075311B">
              <w:rPr>
                <w:rFonts w:ascii="Calibri" w:eastAsia="Calibri" w:hAnsi="Calibri" w:cs="Calibri"/>
                <w:color w:val="000000" w:themeColor="text1"/>
                <w:highlight w:val="yellow"/>
              </w:rPr>
              <w:t>sis</w:t>
            </w:r>
            <w:r w:rsidR="00DC16E2">
              <w:rPr>
                <w:rFonts w:ascii="Calibri" w:eastAsia="Calibri" w:hAnsi="Calibri" w:cs="Calibri"/>
                <w:color w:val="000000" w:themeColor="text1"/>
              </w:rPr>
              <w:t xml:space="preserve"> </w:t>
            </w:r>
            <w:hyperlink r:id="rId7" w:history="1">
              <w:r w:rsidRPr="0075311B">
                <w:rPr>
                  <w:rStyle w:val="Hyperlink"/>
                  <w:rFonts w:ascii="Calibri" w:eastAsia="Calibri" w:hAnsi="Calibri" w:cs="Calibri"/>
                  <w:highlight w:val="yellow"/>
                </w:rPr>
                <w:t xml:space="preserve">mus saib lawv </w:t>
              </w:r>
              <w:r w:rsidR="00DC16E2">
                <w:rPr>
                  <w:rStyle w:val="Hyperlink"/>
                  <w:rFonts w:ascii="Calibri" w:eastAsia="Calibri" w:hAnsi="Calibri" w:cs="Calibri"/>
                  <w:highlight w:val="yellow"/>
                </w:rPr>
                <w:t>t</w:t>
              </w:r>
              <w:r w:rsidR="00DC16E2">
                <w:rPr>
                  <w:rStyle w:val="Hyperlink"/>
                  <w:highlight w:val="yellow"/>
                </w:rPr>
                <w:t>us</w:t>
              </w:r>
              <w:r w:rsidRPr="0075311B">
                <w:rPr>
                  <w:rStyle w:val="Hyperlink"/>
                  <w:rFonts w:ascii="Calibri" w:eastAsia="Calibri" w:hAnsi="Calibri" w:cs="Calibri"/>
                  <w:highlight w:val="yellow"/>
                </w:rPr>
                <w:t xml:space="preserve"> vev xaib.</w:t>
              </w:r>
            </w:hyperlink>
          </w:p>
        </w:tc>
        <w:tc>
          <w:tcPr>
            <w:tcW w:w="1934" w:type="dxa"/>
          </w:tcPr>
          <w:p w14:paraId="61E6426F" w14:textId="77777777" w:rsidR="00203F75" w:rsidRPr="00576726" w:rsidRDefault="00203F75" w:rsidP="00203F75">
            <w:pPr>
              <w:rPr>
                <w:color w:val="000000" w:themeColor="text1"/>
              </w:rPr>
            </w:pPr>
          </w:p>
        </w:tc>
      </w:tr>
      <w:tr w:rsidR="00203F75" w:rsidRPr="00576726" w14:paraId="58DAE554" w14:textId="77777777" w:rsidTr="007978BF">
        <w:tc>
          <w:tcPr>
            <w:tcW w:w="2610" w:type="dxa"/>
            <w:shd w:val="clear" w:color="auto" w:fill="D9D9D9" w:themeFill="background1" w:themeFillShade="D9"/>
          </w:tcPr>
          <w:p w14:paraId="2A7791BE" w14:textId="77777777" w:rsidR="00203F75" w:rsidRPr="00576726" w:rsidRDefault="00203F75" w:rsidP="00203F75">
            <w:pPr>
              <w:rPr>
                <w:rFonts w:ascii="Calibri" w:eastAsia="Calibri" w:hAnsi="Calibri" w:cs="Calibri"/>
                <w:color w:val="000000" w:themeColor="text1"/>
              </w:rPr>
            </w:pPr>
          </w:p>
        </w:tc>
        <w:tc>
          <w:tcPr>
            <w:tcW w:w="4950" w:type="dxa"/>
          </w:tcPr>
          <w:p w14:paraId="481EFAD8" w14:textId="77777777" w:rsidR="00203F75" w:rsidRPr="0075311B" w:rsidRDefault="00203F75" w:rsidP="00203F75">
            <w:pPr>
              <w:rPr>
                <w:highlight w:val="yellow"/>
              </w:rPr>
            </w:pPr>
          </w:p>
        </w:tc>
        <w:tc>
          <w:tcPr>
            <w:tcW w:w="4906" w:type="dxa"/>
          </w:tcPr>
          <w:p w14:paraId="6789FB9F" w14:textId="77777777" w:rsidR="00203F75" w:rsidRPr="00576726" w:rsidRDefault="00203F75" w:rsidP="00203F75">
            <w:pPr>
              <w:rPr>
                <w:color w:val="000000" w:themeColor="text1"/>
              </w:rPr>
            </w:pPr>
          </w:p>
        </w:tc>
        <w:tc>
          <w:tcPr>
            <w:tcW w:w="1934" w:type="dxa"/>
          </w:tcPr>
          <w:p w14:paraId="3386E3B8" w14:textId="77777777" w:rsidR="00203F75" w:rsidRPr="00576726" w:rsidRDefault="00203F75" w:rsidP="00203F75">
            <w:pPr>
              <w:rPr>
                <w:color w:val="000000" w:themeColor="text1"/>
              </w:rPr>
            </w:pPr>
          </w:p>
        </w:tc>
      </w:tr>
      <w:tr w:rsidR="00203F75" w:rsidRPr="00576726" w14:paraId="30A48166" w14:textId="77777777" w:rsidTr="007978BF">
        <w:tc>
          <w:tcPr>
            <w:tcW w:w="2610" w:type="dxa"/>
            <w:shd w:val="clear" w:color="auto" w:fill="D9D9D9" w:themeFill="background1" w:themeFillShade="D9"/>
          </w:tcPr>
          <w:p w14:paraId="47F6C1B3" w14:textId="4CD2AEDA" w:rsidR="00203F75" w:rsidRPr="00576726" w:rsidRDefault="00203F75" w:rsidP="00203F75">
            <w:pPr>
              <w:spacing w:line="259" w:lineRule="auto"/>
              <w:rPr>
                <w:rFonts w:ascii="Calibri" w:eastAsia="Calibri" w:hAnsi="Calibri" w:cs="Calibri"/>
                <w:color w:val="000000" w:themeColor="text1"/>
              </w:rPr>
            </w:pPr>
          </w:p>
        </w:tc>
        <w:tc>
          <w:tcPr>
            <w:tcW w:w="4950" w:type="dxa"/>
          </w:tcPr>
          <w:p w14:paraId="6071CB83" w14:textId="498AB9AF" w:rsidR="00203F75" w:rsidRPr="0075311B" w:rsidRDefault="00203F75" w:rsidP="00203F75">
            <w:pPr>
              <w:rPr>
                <w:b/>
                <w:bCs/>
                <w:highlight w:val="yellow"/>
              </w:rPr>
            </w:pPr>
            <w:r w:rsidRPr="0075311B">
              <w:rPr>
                <w:rFonts w:ascii="Calibri" w:eastAsia="Calibri" w:hAnsi="Calibri" w:cs="Calibri"/>
                <w:b/>
                <w:bCs/>
                <w:color w:val="000000" w:themeColor="text1"/>
                <w:highlight w:val="yellow"/>
              </w:rPr>
              <w:t>How do I apply?</w:t>
            </w:r>
          </w:p>
        </w:tc>
        <w:tc>
          <w:tcPr>
            <w:tcW w:w="4906" w:type="dxa"/>
          </w:tcPr>
          <w:p w14:paraId="0899587B" w14:textId="32893030" w:rsidR="00203F75" w:rsidRPr="00576726" w:rsidRDefault="00203F75" w:rsidP="00203F75">
            <w:pPr>
              <w:rPr>
                <w:color w:val="000000" w:themeColor="text1"/>
              </w:rPr>
            </w:pPr>
            <w:r w:rsidRPr="0075311B">
              <w:rPr>
                <w:rFonts w:ascii="Calibri" w:eastAsia="Calibri" w:hAnsi="Calibri" w:cs="Calibri"/>
                <w:b/>
                <w:bCs/>
                <w:color w:val="000000" w:themeColor="text1"/>
                <w:highlight w:val="yellow"/>
              </w:rPr>
              <w:t>Kuv yuav</w:t>
            </w:r>
            <w:del w:id="2" w:author="SK V" w:date="2022-05-03T20:04:00Z">
              <w:r w:rsidRPr="0075311B" w:rsidDel="003D5F4E">
                <w:rPr>
                  <w:rFonts w:ascii="Calibri" w:eastAsia="Calibri" w:hAnsi="Calibri" w:cs="Calibri"/>
                  <w:b/>
                  <w:bCs/>
                  <w:color w:val="000000" w:themeColor="text1"/>
                  <w:highlight w:val="yellow"/>
                </w:rPr>
                <w:delText xml:space="preserve"> </w:delText>
              </w:r>
              <w:r w:rsidR="00FD596C" w:rsidDel="003D5F4E">
                <w:rPr>
                  <w:rFonts w:ascii="Calibri" w:eastAsia="Calibri" w:hAnsi="Calibri" w:cs="Calibri"/>
                  <w:b/>
                  <w:bCs/>
                  <w:color w:val="000000" w:themeColor="text1"/>
                  <w:highlight w:val="yellow"/>
                </w:rPr>
                <w:delText>ua daim</w:delText>
              </w:r>
            </w:del>
            <w:r w:rsidR="00FD596C">
              <w:rPr>
                <w:rFonts w:ascii="Calibri" w:eastAsia="Calibri" w:hAnsi="Calibri" w:cs="Calibri"/>
                <w:b/>
                <w:bCs/>
                <w:color w:val="000000" w:themeColor="text1"/>
                <w:highlight w:val="yellow"/>
              </w:rPr>
              <w:t xml:space="preserve"> </w:t>
            </w:r>
            <w:r w:rsidRPr="0075311B">
              <w:rPr>
                <w:rFonts w:ascii="Calibri" w:eastAsia="Calibri" w:hAnsi="Calibri" w:cs="Calibri"/>
                <w:b/>
                <w:bCs/>
                <w:color w:val="000000" w:themeColor="text1"/>
                <w:highlight w:val="yellow"/>
              </w:rPr>
              <w:t>thov li cas?</w:t>
            </w:r>
          </w:p>
        </w:tc>
        <w:tc>
          <w:tcPr>
            <w:tcW w:w="1934" w:type="dxa"/>
          </w:tcPr>
          <w:p w14:paraId="7DE40BC5" w14:textId="77777777" w:rsidR="00203F75" w:rsidRPr="00576726" w:rsidRDefault="00203F75" w:rsidP="00203F75">
            <w:pPr>
              <w:rPr>
                <w:color w:val="000000" w:themeColor="text1"/>
              </w:rPr>
            </w:pPr>
          </w:p>
        </w:tc>
      </w:tr>
      <w:tr w:rsidR="00203F75" w:rsidRPr="00576726" w14:paraId="1878415B" w14:textId="77777777" w:rsidTr="007978BF">
        <w:tc>
          <w:tcPr>
            <w:tcW w:w="2610" w:type="dxa"/>
            <w:shd w:val="clear" w:color="auto" w:fill="D9D9D9" w:themeFill="background1" w:themeFillShade="D9"/>
          </w:tcPr>
          <w:p w14:paraId="4D598E56" w14:textId="010F4721" w:rsidR="00203F75" w:rsidRPr="00576726" w:rsidRDefault="00203F75" w:rsidP="00203F75">
            <w:pPr>
              <w:rPr>
                <w:rFonts w:ascii="Calibri" w:eastAsia="Calibri" w:hAnsi="Calibri" w:cs="Calibri"/>
                <w:color w:val="000000" w:themeColor="text1"/>
              </w:rPr>
            </w:pPr>
          </w:p>
        </w:tc>
        <w:tc>
          <w:tcPr>
            <w:tcW w:w="4950" w:type="dxa"/>
          </w:tcPr>
          <w:p w14:paraId="7FB646A4" w14:textId="64EC4CA0" w:rsidR="00203F75" w:rsidRPr="0075311B" w:rsidRDefault="00203F75" w:rsidP="00203F75">
            <w:pPr>
              <w:rPr>
                <w:highlight w:val="yellow"/>
              </w:rPr>
            </w:pPr>
            <w:r w:rsidRPr="0075311B">
              <w:rPr>
                <w:highlight w:val="yellow"/>
              </w:rPr>
              <w:t xml:space="preserve">Complete an application online at HomeHelpMN.org or by calling the Call Center at 1-800-388-3226.  </w:t>
            </w:r>
          </w:p>
        </w:tc>
        <w:tc>
          <w:tcPr>
            <w:tcW w:w="4906" w:type="dxa"/>
          </w:tcPr>
          <w:p w14:paraId="0EC0F3C6" w14:textId="2F8F3CFE" w:rsidR="00203F75" w:rsidRPr="00576726" w:rsidRDefault="00203F75" w:rsidP="00203F75">
            <w:pPr>
              <w:rPr>
                <w:color w:val="000000" w:themeColor="text1"/>
              </w:rPr>
            </w:pPr>
            <w:r w:rsidRPr="0075311B">
              <w:rPr>
                <w:highlight w:val="yellow"/>
              </w:rPr>
              <w:t xml:space="preserve">Ua kom tiav daim ntawv thov </w:t>
            </w:r>
            <w:r w:rsidR="00055376">
              <w:rPr>
                <w:highlight w:val="yellow"/>
              </w:rPr>
              <w:t xml:space="preserve">hauv </w:t>
            </w:r>
            <w:r w:rsidRPr="0075311B">
              <w:rPr>
                <w:highlight w:val="yellow"/>
              </w:rPr>
              <w:t>online ntawm HomeHelpMN.org los</w:t>
            </w:r>
            <w:r w:rsidR="00055376">
              <w:rPr>
                <w:highlight w:val="yellow"/>
              </w:rPr>
              <w:t xml:space="preserve"> </w:t>
            </w:r>
            <w:r w:rsidRPr="0075311B">
              <w:rPr>
                <w:highlight w:val="yellow"/>
              </w:rPr>
              <w:t xml:space="preserve">sis hu rau </w:t>
            </w:r>
            <w:r w:rsidR="00055376">
              <w:rPr>
                <w:highlight w:val="yellow"/>
              </w:rPr>
              <w:t xml:space="preserve">Lub </w:t>
            </w:r>
            <w:ins w:id="3" w:author="SK V" w:date="2022-05-03T21:41:00Z">
              <w:r w:rsidR="00F23CBC">
                <w:rPr>
                  <w:highlight w:val="yellow"/>
                </w:rPr>
                <w:t xml:space="preserve">Chaws hu xov </w:t>
              </w:r>
            </w:ins>
            <w:del w:id="4" w:author="SK V" w:date="2022-05-03T21:41:00Z">
              <w:r w:rsidR="00055376" w:rsidDel="00F23CBC">
                <w:rPr>
                  <w:highlight w:val="yellow"/>
                </w:rPr>
                <w:delText>Chawm</w:delText>
              </w:r>
            </w:del>
            <w:r w:rsidRPr="0075311B">
              <w:rPr>
                <w:highlight w:val="yellow"/>
              </w:rPr>
              <w:t xml:space="preserve"> ntawm 1-800-388-3226.</w:t>
            </w:r>
          </w:p>
        </w:tc>
        <w:tc>
          <w:tcPr>
            <w:tcW w:w="1934" w:type="dxa"/>
          </w:tcPr>
          <w:p w14:paraId="1B549F84" w14:textId="77777777" w:rsidR="00203F75" w:rsidRPr="00576726" w:rsidRDefault="00203F75" w:rsidP="00203F75">
            <w:pPr>
              <w:rPr>
                <w:color w:val="000000" w:themeColor="text1"/>
              </w:rPr>
            </w:pPr>
          </w:p>
        </w:tc>
      </w:tr>
      <w:tr w:rsidR="00203F75" w:rsidRPr="00576726" w14:paraId="1D47D80E" w14:textId="77777777" w:rsidTr="007978BF">
        <w:tc>
          <w:tcPr>
            <w:tcW w:w="2610" w:type="dxa"/>
            <w:shd w:val="clear" w:color="auto" w:fill="D9D9D9" w:themeFill="background1" w:themeFillShade="D9"/>
          </w:tcPr>
          <w:p w14:paraId="6EB9B91D" w14:textId="42AF91DB" w:rsidR="00203F75" w:rsidRPr="00576726" w:rsidRDefault="00203F75" w:rsidP="00203F75">
            <w:pPr>
              <w:pStyle w:val="paragraph"/>
              <w:spacing w:before="0" w:beforeAutospacing="0" w:after="0" w:afterAutospacing="0"/>
              <w:textAlignment w:val="baseline"/>
              <w:rPr>
                <w:rFonts w:ascii="Calibri" w:eastAsia="Calibri" w:hAnsi="Calibri" w:cs="Calibri"/>
                <w:color w:val="000000" w:themeColor="text1"/>
                <w:sz w:val="22"/>
                <w:szCs w:val="22"/>
              </w:rPr>
            </w:pPr>
          </w:p>
        </w:tc>
        <w:tc>
          <w:tcPr>
            <w:tcW w:w="4950" w:type="dxa"/>
          </w:tcPr>
          <w:p w14:paraId="65FF81D2" w14:textId="647B61E9" w:rsidR="00203F75" w:rsidRPr="0075311B" w:rsidRDefault="00203F75" w:rsidP="00203F75">
            <w:pPr>
              <w:rPr>
                <w:highlight w:val="yellow"/>
              </w:rPr>
            </w:pPr>
            <w:r w:rsidRPr="0075311B">
              <w:rPr>
                <w:rFonts w:ascii="Calibri" w:eastAsia="Calibri" w:hAnsi="Calibri" w:cs="Calibri"/>
                <w:color w:val="000000" w:themeColor="text1"/>
                <w:highlight w:val="yellow"/>
              </w:rPr>
              <w:t>You may also download and print a paper application or call the Call Center to request one be mailed to you.</w:t>
            </w:r>
          </w:p>
        </w:tc>
        <w:tc>
          <w:tcPr>
            <w:tcW w:w="4906" w:type="dxa"/>
          </w:tcPr>
          <w:p w14:paraId="162451E6" w14:textId="38F14164" w:rsidR="00203F75" w:rsidRPr="00576726" w:rsidRDefault="00203F75" w:rsidP="00203F75">
            <w:pPr>
              <w:rPr>
                <w:color w:val="000000" w:themeColor="text1"/>
              </w:rPr>
            </w:pPr>
            <w:r w:rsidRPr="0075311B">
              <w:rPr>
                <w:rFonts w:ascii="Calibri" w:eastAsia="Calibri" w:hAnsi="Calibri" w:cs="Calibri"/>
                <w:color w:val="000000" w:themeColor="text1"/>
                <w:highlight w:val="yellow"/>
              </w:rPr>
              <w:t>Koj tseem tuaj yeem rub tawm thiab luam daim ntawv thov los</w:t>
            </w:r>
            <w:r w:rsidR="00055376">
              <w:rPr>
                <w:rFonts w:ascii="Calibri" w:eastAsia="Calibri" w:hAnsi="Calibri" w:cs="Calibri"/>
                <w:color w:val="000000" w:themeColor="text1"/>
                <w:highlight w:val="yellow"/>
              </w:rPr>
              <w:t xml:space="preserve"> </w:t>
            </w:r>
            <w:r w:rsidRPr="0075311B">
              <w:rPr>
                <w:rFonts w:ascii="Calibri" w:eastAsia="Calibri" w:hAnsi="Calibri" w:cs="Calibri"/>
                <w:color w:val="000000" w:themeColor="text1"/>
                <w:highlight w:val="yellow"/>
              </w:rPr>
              <w:t xml:space="preserve">sis hu rau </w:t>
            </w:r>
            <w:r w:rsidR="00055376">
              <w:rPr>
                <w:rFonts w:ascii="Calibri" w:eastAsia="Calibri" w:hAnsi="Calibri" w:cs="Calibri"/>
                <w:color w:val="000000" w:themeColor="text1"/>
                <w:highlight w:val="yellow"/>
              </w:rPr>
              <w:t>Lub Chaw</w:t>
            </w:r>
            <w:ins w:id="5" w:author="SK V" w:date="2022-05-03T21:42:00Z">
              <w:r w:rsidR="00F23CBC">
                <w:rPr>
                  <w:rFonts w:ascii="Calibri" w:eastAsia="Calibri" w:hAnsi="Calibri" w:cs="Calibri"/>
                  <w:color w:val="000000" w:themeColor="text1"/>
                  <w:highlight w:val="yellow"/>
                </w:rPr>
                <w:t xml:space="preserve"> hu xov</w:t>
              </w:r>
            </w:ins>
            <w:r w:rsidR="00055376">
              <w:rPr>
                <w:rFonts w:ascii="Calibri" w:eastAsia="Calibri" w:hAnsi="Calibri" w:cs="Calibri"/>
                <w:color w:val="000000" w:themeColor="text1"/>
                <w:highlight w:val="yellow"/>
              </w:rPr>
              <w:t xml:space="preserve"> thov </w:t>
            </w:r>
            <w:r w:rsidRPr="0075311B">
              <w:rPr>
                <w:rFonts w:ascii="Calibri" w:eastAsia="Calibri" w:hAnsi="Calibri" w:cs="Calibri"/>
                <w:color w:val="000000" w:themeColor="text1"/>
                <w:highlight w:val="yellow"/>
              </w:rPr>
              <w:t xml:space="preserve">kom </w:t>
            </w:r>
            <w:r w:rsidR="00055376">
              <w:rPr>
                <w:rFonts w:ascii="Calibri" w:eastAsia="Calibri" w:hAnsi="Calibri" w:cs="Calibri"/>
                <w:color w:val="000000" w:themeColor="text1"/>
                <w:highlight w:val="yellow"/>
              </w:rPr>
              <w:t xml:space="preserve">xa </w:t>
            </w:r>
            <w:r w:rsidRPr="0075311B">
              <w:rPr>
                <w:rFonts w:ascii="Calibri" w:eastAsia="Calibri" w:hAnsi="Calibri" w:cs="Calibri"/>
                <w:color w:val="000000" w:themeColor="text1"/>
                <w:highlight w:val="yellow"/>
              </w:rPr>
              <w:t xml:space="preserve">ib tus </w:t>
            </w:r>
            <w:r w:rsidR="00BA5CB4">
              <w:rPr>
                <w:rFonts w:ascii="Calibri" w:eastAsia="Calibri" w:hAnsi="Calibri" w:cs="Calibri"/>
                <w:color w:val="000000" w:themeColor="text1"/>
                <w:highlight w:val="yellow"/>
              </w:rPr>
              <w:t>e</w:t>
            </w:r>
            <w:r w:rsidR="00BA5CB4">
              <w:rPr>
                <w:rFonts w:eastAsia="Calibri"/>
                <w:color w:val="000000" w:themeColor="text1"/>
                <w:highlight w:val="yellow"/>
              </w:rPr>
              <w:t>mail</w:t>
            </w:r>
            <w:r w:rsidR="00055376">
              <w:rPr>
                <w:rFonts w:ascii="Calibri" w:eastAsia="Calibri" w:hAnsi="Calibri" w:cs="Calibri"/>
                <w:color w:val="000000" w:themeColor="text1"/>
                <w:highlight w:val="yellow"/>
              </w:rPr>
              <w:t xml:space="preserve"> </w:t>
            </w:r>
            <w:r w:rsidRPr="0075311B">
              <w:rPr>
                <w:rFonts w:ascii="Calibri" w:eastAsia="Calibri" w:hAnsi="Calibri" w:cs="Calibri"/>
                <w:color w:val="000000" w:themeColor="text1"/>
                <w:highlight w:val="yellow"/>
              </w:rPr>
              <w:t xml:space="preserve"> tuaj rau koj.</w:t>
            </w:r>
          </w:p>
        </w:tc>
        <w:tc>
          <w:tcPr>
            <w:tcW w:w="1934" w:type="dxa"/>
          </w:tcPr>
          <w:p w14:paraId="0A669AA8" w14:textId="77777777" w:rsidR="00203F75" w:rsidRPr="00576726" w:rsidRDefault="00203F75" w:rsidP="00203F75">
            <w:pPr>
              <w:rPr>
                <w:color w:val="000000" w:themeColor="text1"/>
              </w:rPr>
            </w:pPr>
          </w:p>
        </w:tc>
      </w:tr>
      <w:tr w:rsidR="00203F75" w:rsidRPr="00576726" w14:paraId="5BD22913" w14:textId="77777777" w:rsidTr="007978BF">
        <w:tc>
          <w:tcPr>
            <w:tcW w:w="2610" w:type="dxa"/>
            <w:shd w:val="clear" w:color="auto" w:fill="D9D9D9" w:themeFill="background1" w:themeFillShade="D9"/>
          </w:tcPr>
          <w:p w14:paraId="3B5CA66F" w14:textId="77777777" w:rsidR="00203F75" w:rsidRPr="00576726" w:rsidRDefault="00203F75" w:rsidP="00203F75">
            <w:pPr>
              <w:rPr>
                <w:rFonts w:ascii="Calibri" w:eastAsia="Calibri" w:hAnsi="Calibri" w:cs="Calibri"/>
                <w:color w:val="000000" w:themeColor="text1"/>
              </w:rPr>
            </w:pPr>
          </w:p>
        </w:tc>
        <w:tc>
          <w:tcPr>
            <w:tcW w:w="4950" w:type="dxa"/>
          </w:tcPr>
          <w:p w14:paraId="6C69C25E" w14:textId="3F2256B9" w:rsidR="00203F75" w:rsidRPr="0075311B" w:rsidRDefault="00203F75" w:rsidP="00203F75">
            <w:pPr>
              <w:pStyle w:val="paragraph"/>
              <w:spacing w:before="0" w:beforeAutospacing="0" w:after="0" w:afterAutospacing="0"/>
              <w:textAlignment w:val="baseline"/>
              <w:rPr>
                <w:rFonts w:ascii="Calibri" w:hAnsi="Calibri" w:cs="Calibri"/>
                <w:sz w:val="22"/>
                <w:szCs w:val="22"/>
                <w:highlight w:val="yellow"/>
              </w:rPr>
            </w:pPr>
            <w:r w:rsidRPr="0075311B">
              <w:rPr>
                <w:rStyle w:val="normaltextrun"/>
                <w:rFonts w:ascii="Calibri" w:hAnsi="Calibri" w:cs="Calibri"/>
                <w:color w:val="000000"/>
                <w:sz w:val="22"/>
                <w:szCs w:val="22"/>
                <w:highlight w:val="yellow"/>
              </w:rPr>
              <w:t>The fastest way to complete your application will be to apply and submit all documents online. </w:t>
            </w:r>
            <w:r w:rsidRPr="0075311B">
              <w:rPr>
                <w:rStyle w:val="eop"/>
                <w:rFonts w:ascii="Calibri" w:hAnsi="Calibri" w:cs="Calibri"/>
                <w:sz w:val="22"/>
                <w:szCs w:val="22"/>
                <w:highlight w:val="yellow"/>
              </w:rPr>
              <w:t xml:space="preserve">​ </w:t>
            </w:r>
            <w:r w:rsidRPr="0075311B">
              <w:rPr>
                <w:rStyle w:val="normaltextrun"/>
                <w:rFonts w:ascii="Calibri" w:hAnsi="Calibri" w:cs="Calibri"/>
                <w:color w:val="000000"/>
                <w:sz w:val="22"/>
                <w:szCs w:val="22"/>
                <w:highlight w:val="yellow"/>
              </w:rPr>
              <w:t>Applicants who apply by phone will be mailed or emailed a signature page. </w:t>
            </w:r>
          </w:p>
        </w:tc>
        <w:tc>
          <w:tcPr>
            <w:tcW w:w="4906" w:type="dxa"/>
          </w:tcPr>
          <w:p w14:paraId="30528C61" w14:textId="73944380" w:rsidR="00203F75" w:rsidRPr="00576726" w:rsidRDefault="00203F75" w:rsidP="00203F75">
            <w:pPr>
              <w:rPr>
                <w:color w:val="000000" w:themeColor="text1"/>
              </w:rPr>
            </w:pPr>
            <w:r w:rsidRPr="0075311B">
              <w:rPr>
                <w:rStyle w:val="normaltextrun"/>
                <w:rFonts w:ascii="Calibri" w:hAnsi="Calibri" w:cs="Calibri"/>
                <w:color w:val="000000"/>
                <w:highlight w:val="yellow"/>
              </w:rPr>
              <w:t xml:space="preserve">Txoj kev nrawm tshaj plaws los ua kom tiav koj daim ntawv thov yuav yog thov thiab xa tag nrho cov ntaub ntawv </w:t>
            </w:r>
            <w:del w:id="6" w:author="SK V" w:date="2022-05-03T20:13:00Z">
              <w:r w:rsidRPr="0075311B" w:rsidDel="004D2BF0">
                <w:rPr>
                  <w:rStyle w:val="normaltextrun"/>
                  <w:rFonts w:ascii="Calibri" w:hAnsi="Calibri" w:cs="Calibri"/>
                  <w:color w:val="000000"/>
                  <w:highlight w:val="yellow"/>
                </w:rPr>
                <w:delText xml:space="preserve">hauv </w:delText>
              </w:r>
            </w:del>
            <w:r w:rsidRPr="0075311B">
              <w:rPr>
                <w:rStyle w:val="normaltextrun"/>
                <w:rFonts w:ascii="Calibri" w:hAnsi="Calibri" w:cs="Calibri"/>
                <w:color w:val="000000"/>
                <w:highlight w:val="yellow"/>
              </w:rPr>
              <w:t>online.</w:t>
            </w:r>
            <w:r w:rsidR="00BA5CB4">
              <w:rPr>
                <w:rStyle w:val="normaltextrun"/>
                <w:rFonts w:ascii="Calibri" w:hAnsi="Calibri" w:cs="Calibri"/>
                <w:color w:val="000000"/>
                <w:highlight w:val="yellow"/>
              </w:rPr>
              <w:t xml:space="preserve"> Cov neeg uas ua daim ntawm</w:t>
            </w:r>
            <w:r w:rsidRPr="0075311B">
              <w:rPr>
                <w:rStyle w:val="normaltextrun"/>
                <w:rFonts w:ascii="Calibri" w:hAnsi="Calibri" w:cs="Calibri"/>
                <w:color w:val="000000"/>
                <w:highlight w:val="yellow"/>
              </w:rPr>
              <w:t xml:space="preserve"> thov hauv xov tooj yuav raug xa email rau nploo</w:t>
            </w:r>
            <w:r w:rsidR="00BA5CB4">
              <w:rPr>
                <w:rStyle w:val="normaltextrun"/>
                <w:rFonts w:ascii="Calibri" w:hAnsi="Calibri" w:cs="Calibri"/>
                <w:color w:val="000000"/>
                <w:highlight w:val="yellow"/>
              </w:rPr>
              <w:t>g</w:t>
            </w:r>
            <w:r w:rsidRPr="0075311B">
              <w:rPr>
                <w:rStyle w:val="normaltextrun"/>
                <w:rFonts w:ascii="Calibri" w:hAnsi="Calibri" w:cs="Calibri"/>
                <w:color w:val="000000"/>
                <w:highlight w:val="yellow"/>
              </w:rPr>
              <w:t xml:space="preserve"> ntawv </w:t>
            </w:r>
            <w:r w:rsidR="00BA5CB4">
              <w:rPr>
                <w:rStyle w:val="normaltextrun"/>
                <w:rFonts w:ascii="Calibri" w:hAnsi="Calibri" w:cs="Calibri"/>
                <w:color w:val="000000"/>
                <w:highlight w:val="yellow"/>
              </w:rPr>
              <w:t>txhawm rau sau</w:t>
            </w:r>
            <w:r w:rsidRPr="0075311B">
              <w:rPr>
                <w:rStyle w:val="normaltextrun"/>
                <w:rFonts w:ascii="Calibri" w:hAnsi="Calibri" w:cs="Calibri"/>
                <w:color w:val="000000"/>
                <w:highlight w:val="yellow"/>
              </w:rPr>
              <w:t xml:space="preserve"> npe.</w:t>
            </w:r>
          </w:p>
        </w:tc>
        <w:tc>
          <w:tcPr>
            <w:tcW w:w="1934" w:type="dxa"/>
          </w:tcPr>
          <w:p w14:paraId="69E0455E" w14:textId="77777777" w:rsidR="00203F75" w:rsidRPr="00576726" w:rsidRDefault="00203F75" w:rsidP="00203F75">
            <w:pPr>
              <w:rPr>
                <w:color w:val="000000" w:themeColor="text1"/>
              </w:rPr>
            </w:pPr>
          </w:p>
        </w:tc>
      </w:tr>
      <w:tr w:rsidR="00203F75" w:rsidRPr="00576726" w14:paraId="42365A8E" w14:textId="77777777" w:rsidTr="007978BF">
        <w:tc>
          <w:tcPr>
            <w:tcW w:w="2610" w:type="dxa"/>
            <w:shd w:val="clear" w:color="auto" w:fill="D9D9D9" w:themeFill="background1" w:themeFillShade="D9"/>
          </w:tcPr>
          <w:p w14:paraId="4E2C7E2C" w14:textId="77777777" w:rsidR="00203F75" w:rsidRPr="00576726" w:rsidRDefault="00203F75" w:rsidP="00203F75">
            <w:pPr>
              <w:rPr>
                <w:rFonts w:ascii="Calibri" w:eastAsia="Calibri" w:hAnsi="Calibri" w:cs="Calibri"/>
                <w:color w:val="000000" w:themeColor="text1"/>
              </w:rPr>
            </w:pPr>
          </w:p>
        </w:tc>
        <w:tc>
          <w:tcPr>
            <w:tcW w:w="4950" w:type="dxa"/>
          </w:tcPr>
          <w:p w14:paraId="1BF14397" w14:textId="77777777" w:rsidR="00203F75" w:rsidRPr="0075311B" w:rsidRDefault="00203F75" w:rsidP="00203F75">
            <w:pPr>
              <w:rPr>
                <w:highlight w:val="yellow"/>
              </w:rPr>
            </w:pPr>
          </w:p>
        </w:tc>
        <w:tc>
          <w:tcPr>
            <w:tcW w:w="4906" w:type="dxa"/>
          </w:tcPr>
          <w:p w14:paraId="11BAB706" w14:textId="77777777" w:rsidR="00203F75" w:rsidRPr="00576726" w:rsidRDefault="00203F75" w:rsidP="00203F75">
            <w:pPr>
              <w:rPr>
                <w:color w:val="000000" w:themeColor="text1"/>
              </w:rPr>
            </w:pPr>
          </w:p>
        </w:tc>
        <w:tc>
          <w:tcPr>
            <w:tcW w:w="1934" w:type="dxa"/>
          </w:tcPr>
          <w:p w14:paraId="430C1960" w14:textId="77777777" w:rsidR="00203F75" w:rsidRPr="00576726" w:rsidRDefault="00203F75" w:rsidP="00203F75">
            <w:pPr>
              <w:rPr>
                <w:color w:val="000000" w:themeColor="text1"/>
              </w:rPr>
            </w:pPr>
          </w:p>
        </w:tc>
      </w:tr>
      <w:tr w:rsidR="00203F75" w:rsidRPr="00576726" w14:paraId="43DC8D05" w14:textId="77777777" w:rsidTr="007978BF">
        <w:tc>
          <w:tcPr>
            <w:tcW w:w="2610" w:type="dxa"/>
            <w:shd w:val="clear" w:color="auto" w:fill="D9D9D9" w:themeFill="background1" w:themeFillShade="D9"/>
          </w:tcPr>
          <w:p w14:paraId="6E2CD661" w14:textId="77777777" w:rsidR="00203F75" w:rsidRPr="00576726" w:rsidRDefault="00203F75" w:rsidP="00203F75">
            <w:pPr>
              <w:rPr>
                <w:rFonts w:ascii="Calibri" w:eastAsia="Calibri" w:hAnsi="Calibri" w:cs="Calibri"/>
                <w:color w:val="000000" w:themeColor="text1"/>
              </w:rPr>
            </w:pPr>
          </w:p>
        </w:tc>
        <w:tc>
          <w:tcPr>
            <w:tcW w:w="4950" w:type="dxa"/>
          </w:tcPr>
          <w:p w14:paraId="49294558" w14:textId="66D2C924" w:rsidR="00203F75" w:rsidRPr="0075311B" w:rsidRDefault="00203F75" w:rsidP="00203F75">
            <w:pPr>
              <w:spacing w:line="259" w:lineRule="auto"/>
              <w:rPr>
                <w:rFonts w:ascii="Calibri" w:eastAsia="Calibri" w:hAnsi="Calibri" w:cs="Calibri"/>
                <w:b/>
                <w:bCs/>
                <w:color w:val="000000" w:themeColor="text1"/>
                <w:highlight w:val="yellow"/>
              </w:rPr>
            </w:pPr>
            <w:r w:rsidRPr="0075311B">
              <w:rPr>
                <w:rFonts w:ascii="Calibri" w:eastAsia="Calibri" w:hAnsi="Calibri" w:cs="Calibri"/>
                <w:b/>
                <w:bCs/>
                <w:color w:val="000000" w:themeColor="text1"/>
                <w:highlight w:val="yellow"/>
              </w:rPr>
              <w:t>Who can I call if I have questions or need help with my application?</w:t>
            </w:r>
          </w:p>
        </w:tc>
        <w:tc>
          <w:tcPr>
            <w:tcW w:w="4906" w:type="dxa"/>
          </w:tcPr>
          <w:p w14:paraId="4F560F6B" w14:textId="1A5973A7" w:rsidR="00203F75" w:rsidRPr="00576726" w:rsidRDefault="00203F75" w:rsidP="00203F75">
            <w:pPr>
              <w:rPr>
                <w:color w:val="000000" w:themeColor="text1"/>
              </w:rPr>
            </w:pPr>
            <w:r w:rsidRPr="0075311B">
              <w:rPr>
                <w:rFonts w:ascii="Calibri" w:eastAsia="Calibri" w:hAnsi="Calibri" w:cs="Calibri"/>
                <w:b/>
                <w:bCs/>
                <w:color w:val="000000" w:themeColor="text1"/>
                <w:highlight w:val="yellow"/>
              </w:rPr>
              <w:t xml:space="preserve">Kuv tuaj yeem hu rau leej twg yog </w:t>
            </w:r>
            <w:ins w:id="7" w:author="SK V" w:date="2022-05-03T20:18:00Z">
              <w:r w:rsidR="00933D8D">
                <w:rPr>
                  <w:rFonts w:ascii="Calibri" w:eastAsia="Calibri" w:hAnsi="Calibri" w:cs="Calibri"/>
                  <w:b/>
                  <w:bCs/>
                  <w:color w:val="000000" w:themeColor="text1"/>
                  <w:highlight w:val="yellow"/>
                </w:rPr>
                <w:t xml:space="preserve">tias </w:t>
              </w:r>
            </w:ins>
            <w:r w:rsidRPr="0075311B">
              <w:rPr>
                <w:rFonts w:ascii="Calibri" w:eastAsia="Calibri" w:hAnsi="Calibri" w:cs="Calibri"/>
                <w:b/>
                <w:bCs/>
                <w:color w:val="000000" w:themeColor="text1"/>
                <w:highlight w:val="yellow"/>
              </w:rPr>
              <w:t>kuv muaj lus nug los</w:t>
            </w:r>
            <w:r w:rsidR="004361AB">
              <w:rPr>
                <w:rFonts w:ascii="Calibri" w:eastAsia="Calibri" w:hAnsi="Calibri" w:cs="Calibri"/>
                <w:b/>
                <w:bCs/>
                <w:color w:val="000000" w:themeColor="text1"/>
                <w:highlight w:val="yellow"/>
              </w:rPr>
              <w:t xml:space="preserve"> </w:t>
            </w:r>
            <w:r w:rsidRPr="0075311B">
              <w:rPr>
                <w:rFonts w:ascii="Calibri" w:eastAsia="Calibri" w:hAnsi="Calibri" w:cs="Calibri"/>
                <w:b/>
                <w:bCs/>
                <w:color w:val="000000" w:themeColor="text1"/>
                <w:highlight w:val="yellow"/>
              </w:rPr>
              <w:t xml:space="preserve">sis xav tau kev pab </w:t>
            </w:r>
            <w:ins w:id="8" w:author="SK V" w:date="2022-05-03T20:19:00Z">
              <w:r w:rsidR="00125022">
                <w:rPr>
                  <w:rFonts w:ascii="Calibri" w:eastAsia="Calibri" w:hAnsi="Calibri" w:cs="Calibri"/>
                  <w:b/>
                  <w:bCs/>
                  <w:color w:val="000000" w:themeColor="text1"/>
                  <w:highlight w:val="yellow"/>
                </w:rPr>
                <w:t>rau</w:t>
              </w:r>
            </w:ins>
            <w:del w:id="9" w:author="SK V" w:date="2022-05-03T20:19:00Z">
              <w:r w:rsidRPr="0075311B" w:rsidDel="00125022">
                <w:rPr>
                  <w:rFonts w:ascii="Calibri" w:eastAsia="Calibri" w:hAnsi="Calibri" w:cs="Calibri"/>
                  <w:b/>
                  <w:bCs/>
                  <w:color w:val="000000" w:themeColor="text1"/>
                  <w:highlight w:val="yellow"/>
                </w:rPr>
                <w:delText>nrog</w:delText>
              </w:r>
            </w:del>
            <w:r w:rsidRPr="0075311B">
              <w:rPr>
                <w:rFonts w:ascii="Calibri" w:eastAsia="Calibri" w:hAnsi="Calibri" w:cs="Calibri"/>
                <w:b/>
                <w:bCs/>
                <w:color w:val="000000" w:themeColor="text1"/>
                <w:highlight w:val="yellow"/>
              </w:rPr>
              <w:t xml:space="preserve"> kuv </w:t>
            </w:r>
            <w:r w:rsidR="004361AB">
              <w:rPr>
                <w:rFonts w:ascii="Calibri" w:eastAsia="Calibri" w:hAnsi="Calibri" w:cs="Calibri"/>
                <w:b/>
                <w:bCs/>
                <w:color w:val="000000" w:themeColor="text1"/>
                <w:highlight w:val="yellow"/>
              </w:rPr>
              <w:t>u</w:t>
            </w:r>
            <w:r w:rsidR="004361AB">
              <w:rPr>
                <w:rFonts w:eastAsia="Calibri"/>
                <w:b/>
                <w:bCs/>
                <w:color w:val="000000" w:themeColor="text1"/>
                <w:highlight w:val="yellow"/>
              </w:rPr>
              <w:t xml:space="preserve">a </w:t>
            </w:r>
            <w:r w:rsidRPr="0075311B">
              <w:rPr>
                <w:rFonts w:ascii="Calibri" w:eastAsia="Calibri" w:hAnsi="Calibri" w:cs="Calibri"/>
                <w:b/>
                <w:bCs/>
                <w:color w:val="000000" w:themeColor="text1"/>
                <w:highlight w:val="yellow"/>
              </w:rPr>
              <w:t>daim ntawv thov?</w:t>
            </w:r>
          </w:p>
        </w:tc>
        <w:tc>
          <w:tcPr>
            <w:tcW w:w="1934" w:type="dxa"/>
          </w:tcPr>
          <w:p w14:paraId="339A5C88" w14:textId="77777777" w:rsidR="00203F75" w:rsidRPr="00576726" w:rsidRDefault="00203F75" w:rsidP="00203F75">
            <w:pPr>
              <w:rPr>
                <w:color w:val="000000" w:themeColor="text1"/>
              </w:rPr>
            </w:pPr>
          </w:p>
        </w:tc>
      </w:tr>
      <w:tr w:rsidR="00203F75" w:rsidRPr="00576726" w14:paraId="6EB19832" w14:textId="77777777" w:rsidTr="007978BF">
        <w:tc>
          <w:tcPr>
            <w:tcW w:w="2610" w:type="dxa"/>
            <w:shd w:val="clear" w:color="auto" w:fill="D9D9D9" w:themeFill="background1" w:themeFillShade="D9"/>
          </w:tcPr>
          <w:p w14:paraId="59BDFEF7" w14:textId="77777777" w:rsidR="00203F75" w:rsidRPr="00576726" w:rsidRDefault="00203F75" w:rsidP="00203F75">
            <w:pPr>
              <w:rPr>
                <w:rFonts w:ascii="Calibri" w:eastAsia="Calibri" w:hAnsi="Calibri" w:cs="Calibri"/>
                <w:color w:val="000000" w:themeColor="text1"/>
              </w:rPr>
            </w:pPr>
          </w:p>
        </w:tc>
        <w:tc>
          <w:tcPr>
            <w:tcW w:w="4950" w:type="dxa"/>
          </w:tcPr>
          <w:p w14:paraId="68EB278A" w14:textId="7AFFB0F7" w:rsidR="00203F75" w:rsidRPr="0075311B" w:rsidRDefault="00203F75" w:rsidP="00203F75">
            <w:pPr>
              <w:rPr>
                <w:highlight w:val="yellow"/>
              </w:rPr>
            </w:pPr>
            <w:r w:rsidRPr="0075311B">
              <w:rPr>
                <w:rFonts w:ascii="Calibri" w:eastAsia="Calibri" w:hAnsi="Calibri" w:cs="Calibri"/>
                <w:color w:val="000000" w:themeColor="text1"/>
                <w:highlight w:val="yellow"/>
              </w:rPr>
              <w:t>You may contact the Call Center at 651-204-1608 or 1-800-388-3226 for assistance.</w:t>
            </w:r>
          </w:p>
        </w:tc>
        <w:tc>
          <w:tcPr>
            <w:tcW w:w="4906" w:type="dxa"/>
          </w:tcPr>
          <w:p w14:paraId="2058C2DC" w14:textId="44CE444E" w:rsidR="00203F75" w:rsidRPr="00576726" w:rsidRDefault="00203F75" w:rsidP="00203F75">
            <w:pPr>
              <w:rPr>
                <w:color w:val="000000" w:themeColor="text1"/>
              </w:rPr>
            </w:pPr>
            <w:r w:rsidRPr="0075311B">
              <w:rPr>
                <w:rFonts w:ascii="Calibri" w:eastAsia="Calibri" w:hAnsi="Calibri" w:cs="Calibri"/>
                <w:color w:val="000000" w:themeColor="text1"/>
                <w:highlight w:val="yellow"/>
              </w:rPr>
              <w:t xml:space="preserve">Koj </w:t>
            </w:r>
            <w:ins w:id="10" w:author="SK V" w:date="2022-05-03T20:23:00Z">
              <w:r w:rsidR="00751B1D">
                <w:rPr>
                  <w:rFonts w:ascii="Calibri" w:eastAsia="Calibri" w:hAnsi="Calibri" w:cs="Calibri"/>
                  <w:color w:val="000000" w:themeColor="text1"/>
                  <w:highlight w:val="yellow"/>
                </w:rPr>
                <w:t xml:space="preserve">tuaj yeem </w:t>
              </w:r>
            </w:ins>
            <w:r w:rsidRPr="0075311B">
              <w:rPr>
                <w:rFonts w:ascii="Calibri" w:eastAsia="Calibri" w:hAnsi="Calibri" w:cs="Calibri"/>
                <w:color w:val="000000" w:themeColor="text1"/>
                <w:highlight w:val="yellow"/>
              </w:rPr>
              <w:t xml:space="preserve">hu tau rau </w:t>
            </w:r>
            <w:r w:rsidR="001A29C8">
              <w:rPr>
                <w:rFonts w:ascii="Calibri" w:eastAsia="Calibri" w:hAnsi="Calibri" w:cs="Calibri"/>
                <w:color w:val="000000" w:themeColor="text1"/>
                <w:highlight w:val="yellow"/>
              </w:rPr>
              <w:t xml:space="preserve">Lub </w:t>
            </w:r>
            <w:ins w:id="11" w:author="SK V" w:date="2022-05-03T20:26:00Z">
              <w:r w:rsidR="00751B1D">
                <w:rPr>
                  <w:rFonts w:ascii="Calibri" w:eastAsia="Calibri" w:hAnsi="Calibri" w:cs="Calibri"/>
                  <w:color w:val="000000" w:themeColor="text1"/>
                  <w:highlight w:val="yellow"/>
                </w:rPr>
                <w:t>Chaw hu</w:t>
              </w:r>
            </w:ins>
            <w:ins w:id="12" w:author="SK V" w:date="2022-05-03T21:39:00Z">
              <w:r w:rsidR="00F23CBC">
                <w:rPr>
                  <w:rFonts w:ascii="Calibri" w:eastAsia="Calibri" w:hAnsi="Calibri" w:cs="Calibri"/>
                  <w:color w:val="000000" w:themeColor="text1"/>
                  <w:highlight w:val="yellow"/>
                </w:rPr>
                <w:t xml:space="preserve"> xov</w:t>
              </w:r>
            </w:ins>
            <w:ins w:id="13" w:author="SK V" w:date="2022-05-03T20:26:00Z">
              <w:r w:rsidR="00751B1D">
                <w:rPr>
                  <w:rFonts w:ascii="Calibri" w:eastAsia="Calibri" w:hAnsi="Calibri" w:cs="Calibri"/>
                  <w:color w:val="000000" w:themeColor="text1"/>
                  <w:highlight w:val="yellow"/>
                </w:rPr>
                <w:t xml:space="preserve"> </w:t>
              </w:r>
            </w:ins>
            <w:ins w:id="14" w:author="SK V" w:date="2022-05-03T21:39:00Z">
              <w:r w:rsidR="00F23CBC">
                <w:rPr>
                  <w:rFonts w:ascii="Calibri" w:eastAsia="Calibri" w:hAnsi="Calibri" w:cs="Calibri"/>
                  <w:color w:val="000000" w:themeColor="text1"/>
                  <w:highlight w:val="yellow"/>
                </w:rPr>
                <w:t>nta</w:t>
              </w:r>
            </w:ins>
            <w:ins w:id="15" w:author="SK V" w:date="2022-05-03T21:40:00Z">
              <w:r w:rsidR="00F23CBC">
                <w:rPr>
                  <w:rFonts w:ascii="Calibri" w:eastAsia="Calibri" w:hAnsi="Calibri" w:cs="Calibri"/>
                  <w:color w:val="000000" w:themeColor="text1"/>
                  <w:highlight w:val="yellow"/>
                </w:rPr>
                <w:t xml:space="preserve">wm </w:t>
              </w:r>
            </w:ins>
            <w:del w:id="16" w:author="SK V" w:date="2022-05-03T20:26:00Z">
              <w:r w:rsidR="001A29C8" w:rsidDel="00751B1D">
                <w:rPr>
                  <w:rFonts w:ascii="Calibri" w:eastAsia="Calibri" w:hAnsi="Calibri" w:cs="Calibri"/>
                  <w:color w:val="000000" w:themeColor="text1"/>
                  <w:highlight w:val="yellow"/>
                </w:rPr>
                <w:delText>Chawm</w:delText>
              </w:r>
            </w:del>
            <w:r w:rsidR="00F23CBC">
              <w:rPr>
                <w:rFonts w:ascii="Calibri" w:eastAsia="Calibri" w:hAnsi="Calibri" w:cs="Calibri"/>
                <w:color w:val="000000" w:themeColor="text1"/>
                <w:highlight w:val="yellow"/>
              </w:rPr>
              <w:t xml:space="preserve"> </w:t>
            </w:r>
            <w:r w:rsidRPr="0075311B">
              <w:rPr>
                <w:rFonts w:ascii="Calibri" w:eastAsia="Calibri" w:hAnsi="Calibri" w:cs="Calibri"/>
                <w:color w:val="000000" w:themeColor="text1"/>
                <w:highlight w:val="yellow"/>
              </w:rPr>
              <w:t xml:space="preserve"> 651-204-1608 los </w:t>
            </w:r>
            <w:r w:rsidR="001A29C8">
              <w:rPr>
                <w:rFonts w:ascii="Calibri" w:eastAsia="Calibri" w:hAnsi="Calibri" w:cs="Calibri"/>
                <w:color w:val="000000" w:themeColor="text1"/>
                <w:highlight w:val="yellow"/>
              </w:rPr>
              <w:t>sis</w:t>
            </w:r>
            <w:r w:rsidRPr="0075311B">
              <w:rPr>
                <w:rFonts w:ascii="Calibri" w:eastAsia="Calibri" w:hAnsi="Calibri" w:cs="Calibri"/>
                <w:color w:val="000000" w:themeColor="text1"/>
                <w:highlight w:val="yellow"/>
              </w:rPr>
              <w:t xml:space="preserve"> 1-800-388-3226 </w:t>
            </w:r>
            <w:r w:rsidR="001A29C8">
              <w:rPr>
                <w:rFonts w:ascii="Calibri" w:eastAsia="Calibri" w:hAnsi="Calibri" w:cs="Calibri"/>
                <w:color w:val="000000" w:themeColor="text1"/>
                <w:highlight w:val="yellow"/>
              </w:rPr>
              <w:t xml:space="preserve">txhawm </w:t>
            </w:r>
            <w:r w:rsidRPr="0075311B">
              <w:rPr>
                <w:rFonts w:ascii="Calibri" w:eastAsia="Calibri" w:hAnsi="Calibri" w:cs="Calibri"/>
                <w:color w:val="000000" w:themeColor="text1"/>
                <w:highlight w:val="yellow"/>
              </w:rPr>
              <w:t>rau kev pab.</w:t>
            </w:r>
          </w:p>
        </w:tc>
        <w:tc>
          <w:tcPr>
            <w:tcW w:w="1934" w:type="dxa"/>
          </w:tcPr>
          <w:p w14:paraId="083830B7" w14:textId="77777777" w:rsidR="00203F75" w:rsidRPr="00576726" w:rsidRDefault="00203F75" w:rsidP="00203F75">
            <w:pPr>
              <w:rPr>
                <w:color w:val="000000" w:themeColor="text1"/>
              </w:rPr>
            </w:pPr>
          </w:p>
        </w:tc>
      </w:tr>
      <w:tr w:rsidR="00203F75" w:rsidRPr="00576726" w14:paraId="4503F39A" w14:textId="77777777" w:rsidTr="007978BF">
        <w:tc>
          <w:tcPr>
            <w:tcW w:w="2610" w:type="dxa"/>
            <w:shd w:val="clear" w:color="auto" w:fill="D9D9D9" w:themeFill="background1" w:themeFillShade="D9"/>
          </w:tcPr>
          <w:p w14:paraId="66ECE687" w14:textId="77777777" w:rsidR="00203F75" w:rsidRPr="00576726" w:rsidRDefault="00203F75" w:rsidP="00203F75">
            <w:pPr>
              <w:rPr>
                <w:rFonts w:ascii="Calibri" w:eastAsia="Calibri" w:hAnsi="Calibri" w:cs="Calibri"/>
                <w:color w:val="000000" w:themeColor="text1"/>
              </w:rPr>
            </w:pPr>
          </w:p>
        </w:tc>
        <w:tc>
          <w:tcPr>
            <w:tcW w:w="4950" w:type="dxa"/>
          </w:tcPr>
          <w:p w14:paraId="2954B82A" w14:textId="46E8299F" w:rsidR="00203F75" w:rsidRPr="0075311B" w:rsidRDefault="00203F75" w:rsidP="00203F75">
            <w:pPr>
              <w:rPr>
                <w:highlight w:val="yellow"/>
              </w:rPr>
            </w:pPr>
            <w:r w:rsidRPr="0075311B">
              <w:rPr>
                <w:rFonts w:ascii="Calibri" w:eastAsia="Calibri" w:hAnsi="Calibri" w:cs="Calibri"/>
                <w:color w:val="000000" w:themeColor="text1"/>
                <w:highlight w:val="yellow"/>
              </w:rPr>
              <w:t xml:space="preserve">The Call Center offers interpretation in Spanish, Hmong, Somali and many other languages. The Call </w:t>
            </w:r>
            <w:r w:rsidRPr="0075311B">
              <w:rPr>
                <w:rFonts w:ascii="Calibri" w:eastAsia="Calibri" w:hAnsi="Calibri" w:cs="Calibri"/>
                <w:color w:val="000000" w:themeColor="text1"/>
                <w:highlight w:val="yellow"/>
              </w:rPr>
              <w:lastRenderedPageBreak/>
              <w:t>Center is open Monday through Saturday, 8 a.m. – 6 p.m. CST.</w:t>
            </w:r>
          </w:p>
        </w:tc>
        <w:tc>
          <w:tcPr>
            <w:tcW w:w="4906" w:type="dxa"/>
          </w:tcPr>
          <w:p w14:paraId="3229E50C" w14:textId="647C5060" w:rsidR="00203F75" w:rsidRPr="00576726" w:rsidRDefault="00203F75" w:rsidP="00203F75">
            <w:pPr>
              <w:rPr>
                <w:color w:val="000000" w:themeColor="text1"/>
              </w:rPr>
            </w:pPr>
            <w:r w:rsidRPr="0075311B">
              <w:rPr>
                <w:rFonts w:ascii="Calibri" w:eastAsia="Calibri" w:hAnsi="Calibri" w:cs="Calibri"/>
                <w:color w:val="000000" w:themeColor="text1"/>
                <w:highlight w:val="yellow"/>
              </w:rPr>
              <w:lastRenderedPageBreak/>
              <w:t>Lub Chaw Hu</w:t>
            </w:r>
            <w:ins w:id="17" w:author="SK V" w:date="2022-05-03T21:43:00Z">
              <w:r w:rsidR="00F23CBC">
                <w:rPr>
                  <w:rFonts w:ascii="Calibri" w:eastAsia="Calibri" w:hAnsi="Calibri" w:cs="Calibri"/>
                  <w:color w:val="000000" w:themeColor="text1"/>
                  <w:highlight w:val="yellow"/>
                </w:rPr>
                <w:t xml:space="preserve"> xov</w:t>
              </w:r>
            </w:ins>
            <w:r w:rsidRPr="0075311B">
              <w:rPr>
                <w:rFonts w:ascii="Calibri" w:eastAsia="Calibri" w:hAnsi="Calibri" w:cs="Calibri"/>
                <w:color w:val="000000" w:themeColor="text1"/>
                <w:highlight w:val="yellow"/>
              </w:rPr>
              <w:t xml:space="preserve"> muaj kev txhais ua lus </w:t>
            </w:r>
            <w:r w:rsidR="001A29C8">
              <w:rPr>
                <w:rFonts w:ascii="Calibri" w:eastAsia="Calibri" w:hAnsi="Calibri" w:cs="Calibri"/>
                <w:color w:val="000000" w:themeColor="text1"/>
                <w:highlight w:val="yellow"/>
              </w:rPr>
              <w:t>Spanish</w:t>
            </w:r>
            <w:r w:rsidRPr="0075311B">
              <w:rPr>
                <w:rFonts w:ascii="Calibri" w:eastAsia="Calibri" w:hAnsi="Calibri" w:cs="Calibri"/>
                <w:color w:val="000000" w:themeColor="text1"/>
                <w:highlight w:val="yellow"/>
              </w:rPr>
              <w:t xml:space="preserve">, Hmoob, Somali thiab ntau yam lus. Lub Chaw Hu </w:t>
            </w:r>
            <w:r w:rsidRPr="0075311B">
              <w:rPr>
                <w:rFonts w:ascii="Calibri" w:eastAsia="Calibri" w:hAnsi="Calibri" w:cs="Calibri"/>
                <w:color w:val="000000" w:themeColor="text1"/>
                <w:highlight w:val="yellow"/>
              </w:rPr>
              <w:lastRenderedPageBreak/>
              <w:t>Xov</w:t>
            </w:r>
            <w:ins w:id="18" w:author="SK V" w:date="2022-05-03T20:29:00Z">
              <w:r w:rsidR="006A56D2">
                <w:rPr>
                  <w:rFonts w:ascii="Calibri" w:eastAsia="Calibri" w:hAnsi="Calibri" w:cs="Calibri"/>
                  <w:color w:val="000000" w:themeColor="text1"/>
                  <w:highlight w:val="yellow"/>
                </w:rPr>
                <w:t xml:space="preserve"> yog</w:t>
              </w:r>
            </w:ins>
            <w:r w:rsidRPr="0075311B">
              <w:rPr>
                <w:rFonts w:ascii="Calibri" w:eastAsia="Calibri" w:hAnsi="Calibri" w:cs="Calibri"/>
                <w:color w:val="000000" w:themeColor="text1"/>
                <w:highlight w:val="yellow"/>
              </w:rPr>
              <w:t xml:space="preserve"> qhib hnub Monday txog hnub Saturday, 8 </w:t>
            </w:r>
            <w:r w:rsidR="001A29C8">
              <w:rPr>
                <w:rFonts w:ascii="Calibri" w:eastAsia="Calibri" w:hAnsi="Calibri" w:cs="Calibri"/>
                <w:color w:val="000000" w:themeColor="text1"/>
                <w:highlight w:val="yellow"/>
              </w:rPr>
              <w:t>a.m.</w:t>
            </w:r>
            <w:r w:rsidRPr="0075311B">
              <w:rPr>
                <w:rFonts w:ascii="Calibri" w:eastAsia="Calibri" w:hAnsi="Calibri" w:cs="Calibri"/>
                <w:color w:val="000000" w:themeColor="text1"/>
                <w:highlight w:val="yellow"/>
              </w:rPr>
              <w:t xml:space="preserve"> - 6 </w:t>
            </w:r>
            <w:r w:rsidR="001A29C8">
              <w:rPr>
                <w:rFonts w:ascii="Calibri" w:eastAsia="Calibri" w:hAnsi="Calibri" w:cs="Calibri"/>
                <w:color w:val="000000" w:themeColor="text1"/>
                <w:highlight w:val="yellow"/>
              </w:rPr>
              <w:t xml:space="preserve">p.m. </w:t>
            </w:r>
            <w:r w:rsidRPr="0075311B">
              <w:rPr>
                <w:rFonts w:ascii="Calibri" w:eastAsia="Calibri" w:hAnsi="Calibri" w:cs="Calibri"/>
                <w:color w:val="000000" w:themeColor="text1"/>
                <w:highlight w:val="yellow"/>
              </w:rPr>
              <w:t>CST.</w:t>
            </w:r>
          </w:p>
        </w:tc>
        <w:tc>
          <w:tcPr>
            <w:tcW w:w="1934" w:type="dxa"/>
          </w:tcPr>
          <w:p w14:paraId="0C44C345" w14:textId="77777777" w:rsidR="00203F75" w:rsidRPr="00576726" w:rsidRDefault="00203F75" w:rsidP="00203F75">
            <w:pPr>
              <w:rPr>
                <w:color w:val="000000" w:themeColor="text1"/>
              </w:rPr>
            </w:pPr>
          </w:p>
        </w:tc>
      </w:tr>
      <w:tr w:rsidR="00203F75" w:rsidRPr="00576726" w14:paraId="3D127C1F" w14:textId="77777777" w:rsidTr="007978BF">
        <w:tc>
          <w:tcPr>
            <w:tcW w:w="2610" w:type="dxa"/>
            <w:shd w:val="clear" w:color="auto" w:fill="D9D9D9" w:themeFill="background1" w:themeFillShade="D9"/>
          </w:tcPr>
          <w:p w14:paraId="5B54D324" w14:textId="77777777" w:rsidR="00203F75" w:rsidRPr="00576726" w:rsidRDefault="00203F75" w:rsidP="00203F75">
            <w:pPr>
              <w:rPr>
                <w:rFonts w:ascii="Calibri" w:eastAsia="Calibri" w:hAnsi="Calibri" w:cs="Calibri"/>
                <w:color w:val="000000" w:themeColor="text1"/>
              </w:rPr>
            </w:pPr>
          </w:p>
        </w:tc>
        <w:tc>
          <w:tcPr>
            <w:tcW w:w="4950" w:type="dxa"/>
          </w:tcPr>
          <w:p w14:paraId="6034E40B" w14:textId="77777777" w:rsidR="00203F75" w:rsidRPr="0075311B" w:rsidRDefault="00203F75" w:rsidP="00203F75">
            <w:pPr>
              <w:rPr>
                <w:highlight w:val="yellow"/>
              </w:rPr>
            </w:pPr>
          </w:p>
        </w:tc>
        <w:tc>
          <w:tcPr>
            <w:tcW w:w="4906" w:type="dxa"/>
          </w:tcPr>
          <w:p w14:paraId="681D5D46" w14:textId="77777777" w:rsidR="00203F75" w:rsidRPr="00576726" w:rsidRDefault="00203F75" w:rsidP="00203F75">
            <w:pPr>
              <w:rPr>
                <w:color w:val="000000" w:themeColor="text1"/>
              </w:rPr>
            </w:pPr>
          </w:p>
        </w:tc>
        <w:tc>
          <w:tcPr>
            <w:tcW w:w="1934" w:type="dxa"/>
          </w:tcPr>
          <w:p w14:paraId="49903A1E" w14:textId="77777777" w:rsidR="00203F75" w:rsidRPr="00576726" w:rsidRDefault="00203F75" w:rsidP="00203F75">
            <w:pPr>
              <w:rPr>
                <w:color w:val="000000" w:themeColor="text1"/>
              </w:rPr>
            </w:pPr>
          </w:p>
        </w:tc>
      </w:tr>
      <w:tr w:rsidR="00203F75" w:rsidRPr="00576726" w14:paraId="61F109EF" w14:textId="77777777" w:rsidTr="007978BF">
        <w:tc>
          <w:tcPr>
            <w:tcW w:w="2610" w:type="dxa"/>
            <w:shd w:val="clear" w:color="auto" w:fill="D9D9D9" w:themeFill="background1" w:themeFillShade="D9"/>
          </w:tcPr>
          <w:p w14:paraId="43132A99" w14:textId="77777777" w:rsidR="00203F75" w:rsidRPr="00576726" w:rsidRDefault="00203F75" w:rsidP="00203F75">
            <w:pPr>
              <w:rPr>
                <w:rFonts w:ascii="Calibri" w:eastAsia="Calibri" w:hAnsi="Calibri" w:cs="Calibri"/>
                <w:color w:val="000000" w:themeColor="text1"/>
              </w:rPr>
            </w:pPr>
          </w:p>
        </w:tc>
        <w:tc>
          <w:tcPr>
            <w:tcW w:w="4950" w:type="dxa"/>
          </w:tcPr>
          <w:p w14:paraId="5155FD48" w14:textId="2D5B11D9" w:rsidR="00203F75" w:rsidRPr="0075311B" w:rsidRDefault="00203F75" w:rsidP="00203F75">
            <w:pPr>
              <w:spacing w:line="259" w:lineRule="auto"/>
              <w:rPr>
                <w:rFonts w:ascii="Calibri" w:eastAsia="Calibri" w:hAnsi="Calibri" w:cs="Calibri"/>
                <w:b/>
                <w:bCs/>
                <w:highlight w:val="yellow"/>
              </w:rPr>
            </w:pPr>
            <w:r w:rsidRPr="0075311B">
              <w:rPr>
                <w:rFonts w:ascii="Calibri" w:eastAsia="Calibri" w:hAnsi="Calibri" w:cs="Calibri"/>
                <w:b/>
                <w:bCs/>
                <w:highlight w:val="yellow"/>
              </w:rPr>
              <w:t>Can I authorize a friend or family member to communicate with the program regarding my application?</w:t>
            </w:r>
          </w:p>
        </w:tc>
        <w:tc>
          <w:tcPr>
            <w:tcW w:w="4906" w:type="dxa"/>
          </w:tcPr>
          <w:p w14:paraId="6AE29ADB" w14:textId="257631AE" w:rsidR="00203F75" w:rsidRPr="00576726" w:rsidRDefault="00203F75" w:rsidP="00203F75">
            <w:pPr>
              <w:rPr>
                <w:color w:val="000000" w:themeColor="text1"/>
              </w:rPr>
            </w:pPr>
            <w:r w:rsidRPr="0075311B">
              <w:rPr>
                <w:rFonts w:ascii="Calibri" w:eastAsia="Calibri" w:hAnsi="Calibri" w:cs="Calibri"/>
                <w:b/>
                <w:bCs/>
                <w:highlight w:val="yellow"/>
              </w:rPr>
              <w:t>Kuv puas tuaj yeem tso cai rau ib tus phooj ywg los</w:t>
            </w:r>
            <w:r w:rsidR="006F0A21">
              <w:rPr>
                <w:rFonts w:ascii="Calibri" w:eastAsia="Calibri" w:hAnsi="Calibri" w:cs="Calibri"/>
                <w:b/>
                <w:bCs/>
                <w:highlight w:val="yellow"/>
              </w:rPr>
              <w:t xml:space="preserve"> </w:t>
            </w:r>
            <w:r w:rsidRPr="0075311B">
              <w:rPr>
                <w:rFonts w:ascii="Calibri" w:eastAsia="Calibri" w:hAnsi="Calibri" w:cs="Calibri"/>
                <w:b/>
                <w:bCs/>
                <w:highlight w:val="yellow"/>
              </w:rPr>
              <w:t>sis cov neeg hauv tsev sib tham nrog txoj hauj</w:t>
            </w:r>
            <w:r w:rsidR="006F0A21">
              <w:rPr>
                <w:rFonts w:ascii="Calibri" w:eastAsia="Calibri" w:hAnsi="Calibri" w:cs="Calibri"/>
                <w:b/>
                <w:bCs/>
                <w:highlight w:val="yellow"/>
              </w:rPr>
              <w:t xml:space="preserve"> </w:t>
            </w:r>
            <w:r w:rsidRPr="0075311B">
              <w:rPr>
                <w:rFonts w:ascii="Calibri" w:eastAsia="Calibri" w:hAnsi="Calibri" w:cs="Calibri"/>
                <w:b/>
                <w:bCs/>
                <w:highlight w:val="yellow"/>
              </w:rPr>
              <w:t>lwm hais txog kuv daim ntawv thov?</w:t>
            </w:r>
          </w:p>
        </w:tc>
        <w:tc>
          <w:tcPr>
            <w:tcW w:w="1934" w:type="dxa"/>
          </w:tcPr>
          <w:p w14:paraId="125BAC63" w14:textId="77777777" w:rsidR="00203F75" w:rsidRPr="00576726" w:rsidRDefault="00203F75" w:rsidP="00203F75">
            <w:pPr>
              <w:rPr>
                <w:color w:val="000000" w:themeColor="text1"/>
              </w:rPr>
            </w:pPr>
          </w:p>
        </w:tc>
      </w:tr>
      <w:tr w:rsidR="00203F75" w:rsidRPr="00576726" w14:paraId="783CC187" w14:textId="77777777" w:rsidTr="007978BF">
        <w:tc>
          <w:tcPr>
            <w:tcW w:w="2610" w:type="dxa"/>
            <w:shd w:val="clear" w:color="auto" w:fill="D9D9D9" w:themeFill="background1" w:themeFillShade="D9"/>
          </w:tcPr>
          <w:p w14:paraId="538912E5" w14:textId="77777777" w:rsidR="00203F75" w:rsidRPr="00576726" w:rsidRDefault="00203F75" w:rsidP="00203F75">
            <w:pPr>
              <w:rPr>
                <w:rFonts w:ascii="Calibri" w:eastAsia="Calibri" w:hAnsi="Calibri" w:cs="Calibri"/>
                <w:color w:val="000000" w:themeColor="text1"/>
              </w:rPr>
            </w:pPr>
          </w:p>
        </w:tc>
        <w:tc>
          <w:tcPr>
            <w:tcW w:w="4950" w:type="dxa"/>
          </w:tcPr>
          <w:p w14:paraId="4CA6B9C0" w14:textId="3C0AE985" w:rsidR="00203F75" w:rsidRPr="0075311B" w:rsidRDefault="00203F75" w:rsidP="00203F75">
            <w:pPr>
              <w:rPr>
                <w:highlight w:val="yellow"/>
              </w:rPr>
            </w:pPr>
            <w:r w:rsidRPr="0075311B">
              <w:rPr>
                <w:rFonts w:ascii="Calibri" w:eastAsia="Calibri" w:hAnsi="Calibri" w:cs="Calibri"/>
                <w:color w:val="000000" w:themeColor="text1"/>
                <w:highlight w:val="yellow"/>
              </w:rPr>
              <w:t>Yes. When you apply, you may include the name of someone who is authorized to speak with the program on your behalf.</w:t>
            </w:r>
          </w:p>
        </w:tc>
        <w:tc>
          <w:tcPr>
            <w:tcW w:w="4906" w:type="dxa"/>
          </w:tcPr>
          <w:p w14:paraId="3330DD6F" w14:textId="7BDF3976" w:rsidR="00203F75" w:rsidRPr="00576726" w:rsidRDefault="00203F75" w:rsidP="00203F75">
            <w:pPr>
              <w:rPr>
                <w:color w:val="000000" w:themeColor="text1"/>
              </w:rPr>
            </w:pPr>
            <w:r w:rsidRPr="0075311B">
              <w:rPr>
                <w:rFonts w:ascii="Calibri" w:eastAsia="Calibri" w:hAnsi="Calibri" w:cs="Calibri"/>
                <w:color w:val="000000" w:themeColor="text1"/>
                <w:highlight w:val="yellow"/>
              </w:rPr>
              <w:t xml:space="preserve">Yog lawm. Thaum koj ua </w:t>
            </w:r>
            <w:r w:rsidR="006F0A21">
              <w:rPr>
                <w:rFonts w:ascii="Calibri" w:eastAsia="Calibri" w:hAnsi="Calibri" w:cs="Calibri"/>
                <w:color w:val="000000" w:themeColor="text1"/>
                <w:highlight w:val="yellow"/>
              </w:rPr>
              <w:t xml:space="preserve">daim </w:t>
            </w:r>
            <w:r w:rsidRPr="0075311B">
              <w:rPr>
                <w:rFonts w:ascii="Calibri" w:eastAsia="Calibri" w:hAnsi="Calibri" w:cs="Calibri"/>
                <w:color w:val="000000" w:themeColor="text1"/>
                <w:highlight w:val="yellow"/>
              </w:rPr>
              <w:t>ntawv thov, koj tuaj yeem suav nrog lub npe ntawm ib tus neeg uas tau tso cai tham nrog qhov kev pab cuam rau koj.</w:t>
            </w:r>
          </w:p>
        </w:tc>
        <w:tc>
          <w:tcPr>
            <w:tcW w:w="1934" w:type="dxa"/>
          </w:tcPr>
          <w:p w14:paraId="74ABA744" w14:textId="77777777" w:rsidR="00203F75" w:rsidRPr="00576726" w:rsidRDefault="00203F75" w:rsidP="00203F75">
            <w:pPr>
              <w:rPr>
                <w:color w:val="000000" w:themeColor="text1"/>
              </w:rPr>
            </w:pPr>
          </w:p>
        </w:tc>
      </w:tr>
      <w:tr w:rsidR="00203F75" w:rsidRPr="00576726" w14:paraId="2492E056" w14:textId="77777777" w:rsidTr="007978BF">
        <w:tc>
          <w:tcPr>
            <w:tcW w:w="2610" w:type="dxa"/>
            <w:shd w:val="clear" w:color="auto" w:fill="D9D9D9" w:themeFill="background1" w:themeFillShade="D9"/>
          </w:tcPr>
          <w:p w14:paraId="3C33134B" w14:textId="77777777" w:rsidR="00203F75" w:rsidRPr="00576726" w:rsidRDefault="00203F75" w:rsidP="00203F75">
            <w:pPr>
              <w:rPr>
                <w:rFonts w:ascii="Calibri" w:eastAsia="Calibri" w:hAnsi="Calibri" w:cs="Calibri"/>
                <w:color w:val="000000" w:themeColor="text1"/>
              </w:rPr>
            </w:pPr>
          </w:p>
        </w:tc>
        <w:tc>
          <w:tcPr>
            <w:tcW w:w="4950" w:type="dxa"/>
          </w:tcPr>
          <w:p w14:paraId="0E77E5D0" w14:textId="77777777" w:rsidR="00203F75" w:rsidRPr="0075311B" w:rsidRDefault="00203F75" w:rsidP="00203F75">
            <w:pPr>
              <w:rPr>
                <w:highlight w:val="yellow"/>
              </w:rPr>
            </w:pPr>
          </w:p>
        </w:tc>
        <w:tc>
          <w:tcPr>
            <w:tcW w:w="4906" w:type="dxa"/>
          </w:tcPr>
          <w:p w14:paraId="28B80D91" w14:textId="77777777" w:rsidR="00203F75" w:rsidRPr="00576726" w:rsidRDefault="00203F75" w:rsidP="00203F75">
            <w:pPr>
              <w:rPr>
                <w:color w:val="000000" w:themeColor="text1"/>
              </w:rPr>
            </w:pPr>
          </w:p>
        </w:tc>
        <w:tc>
          <w:tcPr>
            <w:tcW w:w="1934" w:type="dxa"/>
          </w:tcPr>
          <w:p w14:paraId="37ED4593" w14:textId="77777777" w:rsidR="00203F75" w:rsidRPr="00576726" w:rsidRDefault="00203F75" w:rsidP="00203F75">
            <w:pPr>
              <w:rPr>
                <w:color w:val="000000" w:themeColor="text1"/>
              </w:rPr>
            </w:pPr>
          </w:p>
        </w:tc>
      </w:tr>
      <w:tr w:rsidR="00203F75" w:rsidRPr="00576726" w14:paraId="11393AFB" w14:textId="77777777" w:rsidTr="007978BF">
        <w:tc>
          <w:tcPr>
            <w:tcW w:w="2610" w:type="dxa"/>
            <w:shd w:val="clear" w:color="auto" w:fill="D9D9D9" w:themeFill="background1" w:themeFillShade="D9"/>
          </w:tcPr>
          <w:p w14:paraId="6FF749C3" w14:textId="77777777" w:rsidR="00203F75" w:rsidRPr="00576726" w:rsidRDefault="00203F75" w:rsidP="00203F75">
            <w:pPr>
              <w:rPr>
                <w:rFonts w:ascii="Calibri" w:eastAsia="Calibri" w:hAnsi="Calibri" w:cs="Calibri"/>
                <w:color w:val="000000" w:themeColor="text1"/>
              </w:rPr>
            </w:pPr>
          </w:p>
        </w:tc>
        <w:tc>
          <w:tcPr>
            <w:tcW w:w="4950" w:type="dxa"/>
          </w:tcPr>
          <w:p w14:paraId="7CD5AB62" w14:textId="61B0339A" w:rsidR="00203F75" w:rsidRPr="0075311B" w:rsidRDefault="00203F75" w:rsidP="00203F75">
            <w:pPr>
              <w:rPr>
                <w:b/>
                <w:bCs/>
                <w:highlight w:val="yellow"/>
              </w:rPr>
            </w:pPr>
            <w:r w:rsidRPr="0075311B">
              <w:rPr>
                <w:rFonts w:ascii="Calibri" w:eastAsia="Calibri" w:hAnsi="Calibri" w:cs="Calibri"/>
                <w:b/>
                <w:bCs/>
                <w:color w:val="000000" w:themeColor="text1"/>
                <w:highlight w:val="yellow"/>
              </w:rPr>
              <w:t>If I don't have a scanner, can I use my phone to take a picture of my ID or other documents and upload them to my application?</w:t>
            </w:r>
          </w:p>
        </w:tc>
        <w:tc>
          <w:tcPr>
            <w:tcW w:w="4906" w:type="dxa"/>
          </w:tcPr>
          <w:p w14:paraId="2C1CBE05" w14:textId="5D496C61" w:rsidR="00203F75" w:rsidRPr="00576726" w:rsidRDefault="00203F75" w:rsidP="00203F75">
            <w:pPr>
              <w:rPr>
                <w:color w:val="000000" w:themeColor="text1"/>
              </w:rPr>
            </w:pPr>
            <w:r w:rsidRPr="0075311B">
              <w:rPr>
                <w:rFonts w:ascii="Calibri" w:eastAsia="Calibri" w:hAnsi="Calibri" w:cs="Calibri"/>
                <w:b/>
                <w:bCs/>
                <w:color w:val="000000" w:themeColor="text1"/>
                <w:highlight w:val="yellow"/>
              </w:rPr>
              <w:t xml:space="preserve">Yog tias kuv tsis muaj lub scanner, kuv puas tuaj yeem siv kuv lub xov tooj thaij </w:t>
            </w:r>
            <w:r w:rsidR="006F0A21">
              <w:rPr>
                <w:rFonts w:ascii="Calibri" w:eastAsia="Calibri" w:hAnsi="Calibri" w:cs="Calibri"/>
                <w:b/>
                <w:bCs/>
                <w:color w:val="000000" w:themeColor="text1"/>
                <w:highlight w:val="yellow"/>
              </w:rPr>
              <w:t xml:space="preserve">kuv tus ID uas </w:t>
            </w:r>
            <w:r w:rsidRPr="0075311B">
              <w:rPr>
                <w:rFonts w:ascii="Calibri" w:eastAsia="Calibri" w:hAnsi="Calibri" w:cs="Calibri"/>
                <w:b/>
                <w:bCs/>
                <w:color w:val="000000" w:themeColor="text1"/>
                <w:highlight w:val="yellow"/>
              </w:rPr>
              <w:t>duab los</w:t>
            </w:r>
            <w:r w:rsidR="006F0A21">
              <w:rPr>
                <w:rFonts w:ascii="Calibri" w:eastAsia="Calibri" w:hAnsi="Calibri" w:cs="Calibri"/>
                <w:b/>
                <w:bCs/>
                <w:color w:val="000000" w:themeColor="text1"/>
                <w:highlight w:val="yellow"/>
              </w:rPr>
              <w:t xml:space="preserve"> </w:t>
            </w:r>
            <w:r w:rsidRPr="0075311B">
              <w:rPr>
                <w:rFonts w:ascii="Calibri" w:eastAsia="Calibri" w:hAnsi="Calibri" w:cs="Calibri"/>
                <w:b/>
                <w:bCs/>
                <w:color w:val="000000" w:themeColor="text1"/>
                <w:highlight w:val="yellow"/>
              </w:rPr>
              <w:t>sis lwm yam ntaub ntawv thiab muab tso rau hauv kuv daim ntawv thov?</w:t>
            </w:r>
          </w:p>
        </w:tc>
        <w:tc>
          <w:tcPr>
            <w:tcW w:w="1934" w:type="dxa"/>
          </w:tcPr>
          <w:p w14:paraId="65B2A38D" w14:textId="77777777" w:rsidR="00203F75" w:rsidRPr="00576726" w:rsidRDefault="00203F75" w:rsidP="00203F75">
            <w:pPr>
              <w:rPr>
                <w:color w:val="000000" w:themeColor="text1"/>
              </w:rPr>
            </w:pPr>
          </w:p>
        </w:tc>
      </w:tr>
      <w:tr w:rsidR="00203F75" w:rsidRPr="00576726" w14:paraId="6D839957" w14:textId="77777777" w:rsidTr="007978BF">
        <w:tc>
          <w:tcPr>
            <w:tcW w:w="2610" w:type="dxa"/>
            <w:shd w:val="clear" w:color="auto" w:fill="D9D9D9" w:themeFill="background1" w:themeFillShade="D9"/>
          </w:tcPr>
          <w:p w14:paraId="0E7C3EB1" w14:textId="77777777" w:rsidR="00203F75" w:rsidRPr="00576726" w:rsidRDefault="00203F75" w:rsidP="00203F75">
            <w:pPr>
              <w:rPr>
                <w:rFonts w:ascii="Calibri" w:eastAsia="Calibri" w:hAnsi="Calibri" w:cs="Calibri"/>
                <w:color w:val="000000" w:themeColor="text1"/>
              </w:rPr>
            </w:pPr>
          </w:p>
        </w:tc>
        <w:tc>
          <w:tcPr>
            <w:tcW w:w="4950" w:type="dxa"/>
          </w:tcPr>
          <w:p w14:paraId="4F7DB67C" w14:textId="07F41DE1" w:rsidR="00203F75" w:rsidRPr="0075311B" w:rsidRDefault="00203F75" w:rsidP="00203F75">
            <w:pPr>
              <w:rPr>
                <w:highlight w:val="yellow"/>
              </w:rPr>
            </w:pPr>
            <w:r w:rsidRPr="0075311B">
              <w:rPr>
                <w:rFonts w:ascii="Calibri" w:eastAsia="Calibri" w:hAnsi="Calibri" w:cs="Calibri"/>
                <w:color w:val="000000" w:themeColor="text1"/>
                <w:highlight w:val="yellow"/>
              </w:rPr>
              <w:t>Yes, digital photos of documents are considered equivalent to scanned documents. Make sure the photos are taken in good lighting and are readable. You may wish to use a scanner app, such as Adobe Scan, to assist in capturing the images.</w:t>
            </w:r>
          </w:p>
        </w:tc>
        <w:tc>
          <w:tcPr>
            <w:tcW w:w="4906" w:type="dxa"/>
          </w:tcPr>
          <w:p w14:paraId="24CE9701" w14:textId="6258A056" w:rsidR="00203F75" w:rsidRPr="00576726" w:rsidRDefault="00203F75" w:rsidP="00203F75">
            <w:pPr>
              <w:rPr>
                <w:color w:val="000000" w:themeColor="text1"/>
              </w:rPr>
            </w:pPr>
            <w:r w:rsidRPr="0075311B">
              <w:rPr>
                <w:rFonts w:ascii="Calibri" w:eastAsia="Calibri" w:hAnsi="Calibri" w:cs="Calibri"/>
                <w:color w:val="000000" w:themeColor="text1"/>
                <w:highlight w:val="yellow"/>
              </w:rPr>
              <w:t>Yog lawm, cov duab digital ntawm cov ntaub ntawv raug suav tias yog sib npaug rau cov ntaub ntawv scann</w:t>
            </w:r>
            <w:r w:rsidR="00E2480F">
              <w:rPr>
                <w:rFonts w:ascii="Calibri" w:eastAsia="Calibri" w:hAnsi="Calibri" w:cs="Calibri"/>
                <w:color w:val="000000" w:themeColor="text1"/>
                <w:highlight w:val="yellow"/>
              </w:rPr>
              <w:t>e</w:t>
            </w:r>
            <w:r w:rsidRPr="0075311B">
              <w:rPr>
                <w:rFonts w:ascii="Calibri" w:eastAsia="Calibri" w:hAnsi="Calibri" w:cs="Calibri"/>
                <w:color w:val="000000" w:themeColor="text1"/>
                <w:highlight w:val="yellow"/>
              </w:rPr>
              <w:t xml:space="preserve">. Xyuas kom tseeb tias cov duab raug coj mus </w:t>
            </w:r>
            <w:r w:rsidR="00E2480F">
              <w:rPr>
                <w:rFonts w:ascii="Calibri" w:eastAsia="Calibri" w:hAnsi="Calibri" w:cs="Calibri"/>
                <w:color w:val="000000" w:themeColor="text1"/>
                <w:highlight w:val="yellow"/>
              </w:rPr>
              <w:t xml:space="preserve">thaij </w:t>
            </w:r>
            <w:r w:rsidRPr="0075311B">
              <w:rPr>
                <w:rFonts w:ascii="Calibri" w:eastAsia="Calibri" w:hAnsi="Calibri" w:cs="Calibri"/>
                <w:color w:val="000000" w:themeColor="text1"/>
                <w:highlight w:val="yellow"/>
              </w:rPr>
              <w:t xml:space="preserve">rau qhov pom kev zoo thiab nyeem tau. Koj tuaj yeem siv lub scanner app, xws li Adobe Scan, los pab </w:t>
            </w:r>
            <w:ins w:id="19" w:author="SK V" w:date="2022-05-03T20:39:00Z">
              <w:r w:rsidR="00AA632B">
                <w:rPr>
                  <w:rFonts w:ascii="Calibri" w:eastAsia="Calibri" w:hAnsi="Calibri" w:cs="Calibri"/>
                  <w:color w:val="000000" w:themeColor="text1"/>
                  <w:highlight w:val="yellow"/>
                </w:rPr>
                <w:t xml:space="preserve">thaij </w:t>
              </w:r>
            </w:ins>
            <w:del w:id="20" w:author="SK V" w:date="2022-05-03T20:39:00Z">
              <w:r w:rsidR="00E2480F" w:rsidDel="00AA632B">
                <w:rPr>
                  <w:rFonts w:ascii="Calibri" w:eastAsia="Calibri" w:hAnsi="Calibri" w:cs="Calibri"/>
                  <w:color w:val="000000" w:themeColor="text1"/>
                  <w:highlight w:val="yellow"/>
                </w:rPr>
                <w:delText>tahaij</w:delText>
              </w:r>
            </w:del>
            <w:r w:rsidRPr="0075311B">
              <w:rPr>
                <w:rFonts w:ascii="Calibri" w:eastAsia="Calibri" w:hAnsi="Calibri" w:cs="Calibri"/>
                <w:color w:val="000000" w:themeColor="text1"/>
                <w:highlight w:val="yellow"/>
              </w:rPr>
              <w:t xml:space="preserve"> cov duab.</w:t>
            </w:r>
          </w:p>
        </w:tc>
        <w:tc>
          <w:tcPr>
            <w:tcW w:w="1934" w:type="dxa"/>
          </w:tcPr>
          <w:p w14:paraId="2483C0AE" w14:textId="77777777" w:rsidR="00203F75" w:rsidRPr="00576726" w:rsidRDefault="00203F75" w:rsidP="00203F75">
            <w:pPr>
              <w:rPr>
                <w:color w:val="000000" w:themeColor="text1"/>
              </w:rPr>
            </w:pPr>
          </w:p>
        </w:tc>
      </w:tr>
      <w:tr w:rsidR="00203F75" w:rsidRPr="00576726" w14:paraId="10854E65" w14:textId="77777777" w:rsidTr="007978BF">
        <w:tc>
          <w:tcPr>
            <w:tcW w:w="2610" w:type="dxa"/>
            <w:shd w:val="clear" w:color="auto" w:fill="D9D9D9" w:themeFill="background1" w:themeFillShade="D9"/>
          </w:tcPr>
          <w:p w14:paraId="6FB2B3BD" w14:textId="77777777" w:rsidR="00203F75" w:rsidRPr="00576726" w:rsidRDefault="00203F75" w:rsidP="00203F75">
            <w:pPr>
              <w:rPr>
                <w:rFonts w:ascii="Calibri" w:eastAsia="Calibri" w:hAnsi="Calibri" w:cs="Calibri"/>
                <w:color w:val="000000" w:themeColor="text1"/>
              </w:rPr>
            </w:pPr>
          </w:p>
        </w:tc>
        <w:tc>
          <w:tcPr>
            <w:tcW w:w="4950" w:type="dxa"/>
          </w:tcPr>
          <w:p w14:paraId="35A63D78" w14:textId="77777777" w:rsidR="00203F75" w:rsidRPr="0075311B" w:rsidRDefault="00203F75" w:rsidP="00203F75">
            <w:pPr>
              <w:rPr>
                <w:highlight w:val="yellow"/>
              </w:rPr>
            </w:pPr>
          </w:p>
        </w:tc>
        <w:tc>
          <w:tcPr>
            <w:tcW w:w="4906" w:type="dxa"/>
          </w:tcPr>
          <w:p w14:paraId="4590ED0D" w14:textId="77777777" w:rsidR="00203F75" w:rsidRPr="00576726" w:rsidRDefault="00203F75" w:rsidP="00203F75">
            <w:pPr>
              <w:rPr>
                <w:color w:val="000000" w:themeColor="text1"/>
              </w:rPr>
            </w:pPr>
          </w:p>
        </w:tc>
        <w:tc>
          <w:tcPr>
            <w:tcW w:w="1934" w:type="dxa"/>
          </w:tcPr>
          <w:p w14:paraId="63E2D7FF" w14:textId="77777777" w:rsidR="00203F75" w:rsidRPr="00576726" w:rsidRDefault="00203F75" w:rsidP="00203F75">
            <w:pPr>
              <w:rPr>
                <w:color w:val="000000" w:themeColor="text1"/>
              </w:rPr>
            </w:pPr>
          </w:p>
        </w:tc>
      </w:tr>
      <w:tr w:rsidR="00203F75" w:rsidRPr="00576726" w14:paraId="3ACD34CA" w14:textId="77777777" w:rsidTr="007978BF">
        <w:tc>
          <w:tcPr>
            <w:tcW w:w="2610" w:type="dxa"/>
            <w:shd w:val="clear" w:color="auto" w:fill="D9D9D9" w:themeFill="background1" w:themeFillShade="D9"/>
          </w:tcPr>
          <w:p w14:paraId="45A4975A" w14:textId="77777777" w:rsidR="00203F75" w:rsidRPr="00576726" w:rsidRDefault="00203F75" w:rsidP="00203F75">
            <w:pPr>
              <w:rPr>
                <w:rFonts w:ascii="Calibri" w:eastAsia="Calibri" w:hAnsi="Calibri" w:cs="Calibri"/>
                <w:color w:val="000000" w:themeColor="text1"/>
              </w:rPr>
            </w:pPr>
          </w:p>
        </w:tc>
        <w:tc>
          <w:tcPr>
            <w:tcW w:w="4950" w:type="dxa"/>
          </w:tcPr>
          <w:p w14:paraId="564F2F23" w14:textId="50338593" w:rsidR="00203F75" w:rsidRPr="0075311B" w:rsidRDefault="00203F75" w:rsidP="00203F75">
            <w:pPr>
              <w:spacing w:line="259" w:lineRule="auto"/>
              <w:rPr>
                <w:rFonts w:ascii="Calibri" w:eastAsia="Calibri" w:hAnsi="Calibri" w:cs="Calibri"/>
                <w:b/>
                <w:bCs/>
                <w:color w:val="000000" w:themeColor="text1"/>
                <w:highlight w:val="yellow"/>
              </w:rPr>
            </w:pPr>
            <w:r w:rsidRPr="0075311B">
              <w:rPr>
                <w:rFonts w:ascii="Calibri" w:eastAsia="Calibri" w:hAnsi="Calibri" w:cs="Calibri"/>
                <w:b/>
                <w:bCs/>
                <w:color w:val="000000" w:themeColor="text1"/>
                <w:highlight w:val="yellow"/>
              </w:rPr>
              <w:t>How can I find the status of my application?</w:t>
            </w:r>
          </w:p>
        </w:tc>
        <w:tc>
          <w:tcPr>
            <w:tcW w:w="4906" w:type="dxa"/>
          </w:tcPr>
          <w:p w14:paraId="36D02A95" w14:textId="7FCB7C91" w:rsidR="00203F75" w:rsidRPr="00576726" w:rsidRDefault="00203F75" w:rsidP="00203F75">
            <w:pPr>
              <w:rPr>
                <w:color w:val="000000" w:themeColor="text1"/>
              </w:rPr>
            </w:pPr>
            <w:r w:rsidRPr="0075311B">
              <w:rPr>
                <w:rFonts w:ascii="Calibri" w:eastAsia="Calibri" w:hAnsi="Calibri" w:cs="Calibri"/>
                <w:b/>
                <w:bCs/>
                <w:color w:val="000000" w:themeColor="text1"/>
                <w:highlight w:val="yellow"/>
              </w:rPr>
              <w:t>Kuv tuaj yeem pom qhov xwm txheej ntawm kuv daim ntawv thov</w:t>
            </w:r>
            <w:r w:rsidR="00170C8D">
              <w:rPr>
                <w:rFonts w:ascii="Calibri" w:eastAsia="Calibri" w:hAnsi="Calibri" w:cs="Calibri"/>
                <w:b/>
                <w:bCs/>
                <w:color w:val="000000" w:themeColor="text1"/>
                <w:highlight w:val="yellow"/>
              </w:rPr>
              <w:t xml:space="preserve"> tau</w:t>
            </w:r>
            <w:r w:rsidRPr="0075311B">
              <w:rPr>
                <w:rFonts w:ascii="Calibri" w:eastAsia="Calibri" w:hAnsi="Calibri" w:cs="Calibri"/>
                <w:b/>
                <w:bCs/>
                <w:color w:val="000000" w:themeColor="text1"/>
                <w:highlight w:val="yellow"/>
              </w:rPr>
              <w:t xml:space="preserve"> li cas?</w:t>
            </w:r>
          </w:p>
        </w:tc>
        <w:tc>
          <w:tcPr>
            <w:tcW w:w="1934" w:type="dxa"/>
          </w:tcPr>
          <w:p w14:paraId="6AFE59F0" w14:textId="77777777" w:rsidR="00203F75" w:rsidRPr="00576726" w:rsidRDefault="00203F75" w:rsidP="00203F75">
            <w:pPr>
              <w:rPr>
                <w:color w:val="000000" w:themeColor="text1"/>
              </w:rPr>
            </w:pPr>
          </w:p>
        </w:tc>
      </w:tr>
      <w:tr w:rsidR="00203F75" w:rsidRPr="00576726" w14:paraId="38D4719D" w14:textId="77777777" w:rsidTr="007978BF">
        <w:tc>
          <w:tcPr>
            <w:tcW w:w="2610" w:type="dxa"/>
            <w:shd w:val="clear" w:color="auto" w:fill="D9D9D9" w:themeFill="background1" w:themeFillShade="D9"/>
          </w:tcPr>
          <w:p w14:paraId="071CE95C" w14:textId="77777777" w:rsidR="00203F75" w:rsidRPr="00576726" w:rsidRDefault="00203F75" w:rsidP="00203F75">
            <w:pPr>
              <w:rPr>
                <w:rFonts w:ascii="Calibri" w:eastAsia="Calibri" w:hAnsi="Calibri" w:cs="Calibri"/>
                <w:color w:val="000000" w:themeColor="text1"/>
              </w:rPr>
            </w:pPr>
          </w:p>
        </w:tc>
        <w:tc>
          <w:tcPr>
            <w:tcW w:w="4950" w:type="dxa"/>
          </w:tcPr>
          <w:p w14:paraId="7B312BB3" w14:textId="602B4D70" w:rsidR="00203F75" w:rsidRPr="0075311B" w:rsidRDefault="00203F75" w:rsidP="00203F75">
            <w:pPr>
              <w:rPr>
                <w:highlight w:val="yellow"/>
              </w:rPr>
            </w:pPr>
            <w:r w:rsidRPr="0075311B">
              <w:rPr>
                <w:rFonts w:ascii="Calibri" w:eastAsia="Calibri" w:hAnsi="Calibri" w:cs="Calibri"/>
                <w:color w:val="000000" w:themeColor="text1"/>
                <w:highlight w:val="yellow"/>
              </w:rPr>
              <w:t>You can see the status of your application by logging into your account or by contacting the Call Center at 1-800-388-3226.</w:t>
            </w:r>
          </w:p>
        </w:tc>
        <w:tc>
          <w:tcPr>
            <w:tcW w:w="4906" w:type="dxa"/>
          </w:tcPr>
          <w:p w14:paraId="2866794E" w14:textId="5B00A093" w:rsidR="00203F75" w:rsidRPr="00576726" w:rsidRDefault="00203F75" w:rsidP="00203F75">
            <w:pPr>
              <w:rPr>
                <w:color w:val="000000" w:themeColor="text1"/>
              </w:rPr>
            </w:pPr>
            <w:r w:rsidRPr="0075311B">
              <w:rPr>
                <w:rFonts w:ascii="Calibri" w:eastAsia="Calibri" w:hAnsi="Calibri" w:cs="Calibri"/>
                <w:color w:val="000000" w:themeColor="text1"/>
                <w:highlight w:val="yellow"/>
              </w:rPr>
              <w:t xml:space="preserve">Koj tuaj yeem pom cov xwm txheej ntawm koj daim ntawv thov los ntawm kev nkag mus rau hauv koj tus </w:t>
            </w:r>
            <w:r w:rsidR="00D132CC">
              <w:rPr>
                <w:rFonts w:ascii="Calibri" w:eastAsia="Calibri" w:hAnsi="Calibri" w:cs="Calibri"/>
                <w:color w:val="000000" w:themeColor="text1"/>
                <w:highlight w:val="yellow"/>
              </w:rPr>
              <w:t>account</w:t>
            </w:r>
            <w:r w:rsidRPr="0075311B">
              <w:rPr>
                <w:rFonts w:ascii="Calibri" w:eastAsia="Calibri" w:hAnsi="Calibri" w:cs="Calibri"/>
                <w:color w:val="000000" w:themeColor="text1"/>
                <w:highlight w:val="yellow"/>
              </w:rPr>
              <w:t xml:space="preserve"> los</w:t>
            </w:r>
            <w:r w:rsidR="00D132CC">
              <w:rPr>
                <w:rFonts w:ascii="Calibri" w:eastAsia="Calibri" w:hAnsi="Calibri" w:cs="Calibri"/>
                <w:color w:val="000000" w:themeColor="text1"/>
                <w:highlight w:val="yellow"/>
              </w:rPr>
              <w:t xml:space="preserve"> </w:t>
            </w:r>
            <w:r w:rsidRPr="0075311B">
              <w:rPr>
                <w:rFonts w:ascii="Calibri" w:eastAsia="Calibri" w:hAnsi="Calibri" w:cs="Calibri"/>
                <w:color w:val="000000" w:themeColor="text1"/>
                <w:highlight w:val="yellow"/>
              </w:rPr>
              <w:t xml:space="preserve">sis hu rau </w:t>
            </w:r>
            <w:r w:rsidR="00D132CC">
              <w:rPr>
                <w:rFonts w:ascii="Calibri" w:eastAsia="Calibri" w:hAnsi="Calibri" w:cs="Calibri"/>
                <w:color w:val="000000" w:themeColor="text1"/>
                <w:highlight w:val="yellow"/>
              </w:rPr>
              <w:t xml:space="preserve">Lub </w:t>
            </w:r>
            <w:ins w:id="21" w:author="SK V" w:date="2022-05-03T20:42:00Z">
              <w:r w:rsidR="00AA632B">
                <w:rPr>
                  <w:rFonts w:ascii="Calibri" w:eastAsia="Calibri" w:hAnsi="Calibri" w:cs="Calibri"/>
                  <w:color w:val="000000" w:themeColor="text1"/>
                  <w:highlight w:val="yellow"/>
                </w:rPr>
                <w:t xml:space="preserve">Chaw Hu Xov </w:t>
              </w:r>
            </w:ins>
            <w:del w:id="22" w:author="SK V" w:date="2022-05-03T20:42:00Z">
              <w:r w:rsidR="00D132CC" w:rsidDel="00AA632B">
                <w:rPr>
                  <w:rFonts w:ascii="Calibri" w:eastAsia="Calibri" w:hAnsi="Calibri" w:cs="Calibri"/>
                  <w:color w:val="000000" w:themeColor="text1"/>
                  <w:highlight w:val="yellow"/>
                </w:rPr>
                <w:delText>Chawm</w:delText>
              </w:r>
            </w:del>
            <w:r w:rsidR="00D132CC">
              <w:rPr>
                <w:rFonts w:ascii="Calibri" w:eastAsia="Calibri" w:hAnsi="Calibri" w:cs="Calibri"/>
                <w:color w:val="000000" w:themeColor="text1"/>
                <w:highlight w:val="yellow"/>
              </w:rPr>
              <w:t xml:space="preserve"> </w:t>
            </w:r>
            <w:r w:rsidRPr="0075311B">
              <w:rPr>
                <w:rFonts w:ascii="Calibri" w:eastAsia="Calibri" w:hAnsi="Calibri" w:cs="Calibri"/>
                <w:color w:val="000000" w:themeColor="text1"/>
                <w:highlight w:val="yellow"/>
              </w:rPr>
              <w:t>ntawm 1-800-388-3226.</w:t>
            </w:r>
          </w:p>
        </w:tc>
        <w:tc>
          <w:tcPr>
            <w:tcW w:w="1934" w:type="dxa"/>
          </w:tcPr>
          <w:p w14:paraId="7E485AE8" w14:textId="77777777" w:rsidR="00203F75" w:rsidRPr="00576726" w:rsidRDefault="00203F75" w:rsidP="00203F75">
            <w:pPr>
              <w:rPr>
                <w:color w:val="000000" w:themeColor="text1"/>
              </w:rPr>
            </w:pPr>
          </w:p>
        </w:tc>
      </w:tr>
      <w:tr w:rsidR="00203F75" w:rsidRPr="00576726" w14:paraId="3A74AFEB" w14:textId="77777777" w:rsidTr="007978BF">
        <w:tc>
          <w:tcPr>
            <w:tcW w:w="2610" w:type="dxa"/>
            <w:shd w:val="clear" w:color="auto" w:fill="D9D9D9" w:themeFill="background1" w:themeFillShade="D9"/>
          </w:tcPr>
          <w:p w14:paraId="30A3679F" w14:textId="77777777" w:rsidR="00203F75" w:rsidRPr="00576726" w:rsidRDefault="00203F75" w:rsidP="00203F75">
            <w:pPr>
              <w:rPr>
                <w:rFonts w:ascii="Calibri" w:eastAsia="Calibri" w:hAnsi="Calibri" w:cs="Calibri"/>
                <w:color w:val="000000" w:themeColor="text1"/>
              </w:rPr>
            </w:pPr>
          </w:p>
        </w:tc>
        <w:tc>
          <w:tcPr>
            <w:tcW w:w="4950" w:type="dxa"/>
          </w:tcPr>
          <w:p w14:paraId="07CB1622" w14:textId="77777777" w:rsidR="00203F75" w:rsidRPr="0075311B" w:rsidRDefault="00203F75" w:rsidP="00203F75">
            <w:pPr>
              <w:rPr>
                <w:highlight w:val="yellow"/>
              </w:rPr>
            </w:pPr>
          </w:p>
        </w:tc>
        <w:tc>
          <w:tcPr>
            <w:tcW w:w="4906" w:type="dxa"/>
          </w:tcPr>
          <w:p w14:paraId="151CC1E3" w14:textId="77777777" w:rsidR="00203F75" w:rsidRPr="00576726" w:rsidRDefault="00203F75" w:rsidP="00203F75">
            <w:pPr>
              <w:rPr>
                <w:color w:val="000000" w:themeColor="text1"/>
              </w:rPr>
            </w:pPr>
          </w:p>
        </w:tc>
        <w:tc>
          <w:tcPr>
            <w:tcW w:w="1934" w:type="dxa"/>
          </w:tcPr>
          <w:p w14:paraId="0B46E966" w14:textId="77777777" w:rsidR="00203F75" w:rsidRPr="00576726" w:rsidRDefault="00203F75" w:rsidP="00203F75">
            <w:pPr>
              <w:rPr>
                <w:color w:val="000000" w:themeColor="text1"/>
              </w:rPr>
            </w:pPr>
          </w:p>
        </w:tc>
      </w:tr>
      <w:tr w:rsidR="00203F75" w:rsidRPr="00576726" w14:paraId="4343EFD7" w14:textId="77777777" w:rsidTr="007978BF">
        <w:tc>
          <w:tcPr>
            <w:tcW w:w="2610" w:type="dxa"/>
            <w:shd w:val="clear" w:color="auto" w:fill="D9D9D9" w:themeFill="background1" w:themeFillShade="D9"/>
          </w:tcPr>
          <w:p w14:paraId="41178DF3" w14:textId="77777777" w:rsidR="00203F75" w:rsidRPr="00576726" w:rsidRDefault="00203F75" w:rsidP="00203F75">
            <w:pPr>
              <w:rPr>
                <w:rFonts w:ascii="Calibri" w:eastAsia="Calibri" w:hAnsi="Calibri" w:cs="Calibri"/>
                <w:color w:val="000000" w:themeColor="text1"/>
              </w:rPr>
            </w:pPr>
          </w:p>
        </w:tc>
        <w:tc>
          <w:tcPr>
            <w:tcW w:w="4950" w:type="dxa"/>
          </w:tcPr>
          <w:p w14:paraId="3FAD6C55" w14:textId="2B1BA01C" w:rsidR="00203F75" w:rsidRPr="0075311B" w:rsidRDefault="00203F75" w:rsidP="00203F75">
            <w:pPr>
              <w:spacing w:line="259" w:lineRule="auto"/>
              <w:rPr>
                <w:rFonts w:ascii="Calibri" w:eastAsia="Calibri" w:hAnsi="Calibri" w:cs="Calibri"/>
                <w:b/>
                <w:bCs/>
                <w:color w:val="000000" w:themeColor="text1"/>
                <w:highlight w:val="yellow"/>
              </w:rPr>
            </w:pPr>
            <w:r w:rsidRPr="0075311B">
              <w:rPr>
                <w:rFonts w:ascii="Calibri" w:eastAsia="Calibri" w:hAnsi="Calibri" w:cs="Calibri"/>
                <w:b/>
                <w:bCs/>
                <w:color w:val="000000" w:themeColor="text1"/>
                <w:highlight w:val="yellow"/>
              </w:rPr>
              <w:t>What does my application status mean?</w:t>
            </w:r>
          </w:p>
        </w:tc>
        <w:tc>
          <w:tcPr>
            <w:tcW w:w="4906" w:type="dxa"/>
          </w:tcPr>
          <w:p w14:paraId="7B21D689" w14:textId="70878F88" w:rsidR="00203F75" w:rsidRPr="00576726" w:rsidRDefault="00471C0E" w:rsidP="00203F75">
            <w:pPr>
              <w:rPr>
                <w:color w:val="000000" w:themeColor="text1"/>
              </w:rPr>
            </w:pPr>
            <w:ins w:id="23" w:author="SK V" w:date="2022-05-03T20:47:00Z">
              <w:r>
                <w:rPr>
                  <w:rFonts w:ascii="Calibri" w:eastAsia="Calibri" w:hAnsi="Calibri" w:cs="Calibri"/>
                  <w:b/>
                  <w:bCs/>
                  <w:color w:val="000000" w:themeColor="text1"/>
                  <w:highlight w:val="yellow"/>
                </w:rPr>
                <w:t>Kuv daim</w:t>
              </w:r>
            </w:ins>
            <w:ins w:id="24" w:author="SK V" w:date="2022-05-03T20:48:00Z">
              <w:r>
                <w:rPr>
                  <w:rFonts w:ascii="Calibri" w:eastAsia="Calibri" w:hAnsi="Calibri" w:cs="Calibri"/>
                  <w:b/>
                  <w:bCs/>
                  <w:color w:val="000000" w:themeColor="text1"/>
                  <w:highlight w:val="yellow"/>
                </w:rPr>
                <w:t xml:space="preserve"> xwm txheej ntawv thov txhais tau li cas</w:t>
              </w:r>
            </w:ins>
            <w:ins w:id="25" w:author="SK V" w:date="2022-05-03T20:49:00Z">
              <w:r w:rsidR="000712CA">
                <w:rPr>
                  <w:rFonts w:ascii="Calibri" w:eastAsia="Calibri" w:hAnsi="Calibri" w:cs="Calibri"/>
                  <w:b/>
                  <w:bCs/>
                  <w:color w:val="000000" w:themeColor="text1"/>
                  <w:highlight w:val="yellow"/>
                </w:rPr>
                <w:t xml:space="preserve">? </w:t>
              </w:r>
            </w:ins>
            <w:del w:id="26" w:author="SK V" w:date="2022-05-03T20:47:00Z">
              <w:r w:rsidR="007A248D" w:rsidDel="00471C0E">
                <w:rPr>
                  <w:rFonts w:ascii="Calibri" w:eastAsia="Calibri" w:hAnsi="Calibri" w:cs="Calibri"/>
                  <w:b/>
                  <w:bCs/>
                  <w:color w:val="000000" w:themeColor="text1"/>
                  <w:highlight w:val="yellow"/>
                </w:rPr>
                <w:delText>Xwm txheej  ntawm k</w:delText>
              </w:r>
              <w:r w:rsidR="00203F75" w:rsidRPr="0075311B" w:rsidDel="00471C0E">
                <w:rPr>
                  <w:rFonts w:ascii="Calibri" w:eastAsia="Calibri" w:hAnsi="Calibri" w:cs="Calibri"/>
                  <w:b/>
                  <w:bCs/>
                  <w:color w:val="000000" w:themeColor="text1"/>
                  <w:highlight w:val="yellow"/>
                </w:rPr>
                <w:delText>uv daim ntawv thov</w:delText>
              </w:r>
              <w:r w:rsidR="007A248D" w:rsidDel="00471C0E">
                <w:rPr>
                  <w:rFonts w:ascii="Calibri" w:eastAsia="Calibri" w:hAnsi="Calibri" w:cs="Calibri"/>
                  <w:b/>
                  <w:bCs/>
                  <w:color w:val="000000" w:themeColor="text1"/>
                  <w:highlight w:val="yellow"/>
                </w:rPr>
                <w:delText xml:space="preserve"> </w:delText>
              </w:r>
              <w:r w:rsidR="00203F75" w:rsidRPr="0075311B" w:rsidDel="00471C0E">
                <w:rPr>
                  <w:rFonts w:ascii="Calibri" w:eastAsia="Calibri" w:hAnsi="Calibri" w:cs="Calibri"/>
                  <w:b/>
                  <w:bCs/>
                  <w:color w:val="000000" w:themeColor="text1"/>
                  <w:highlight w:val="yellow"/>
                </w:rPr>
                <w:delText>txhais li cas?</w:delText>
              </w:r>
            </w:del>
          </w:p>
        </w:tc>
        <w:tc>
          <w:tcPr>
            <w:tcW w:w="1934" w:type="dxa"/>
          </w:tcPr>
          <w:p w14:paraId="5C3047EB" w14:textId="77777777" w:rsidR="00203F75" w:rsidRPr="00576726" w:rsidRDefault="00203F75" w:rsidP="00203F75">
            <w:pPr>
              <w:rPr>
                <w:color w:val="000000" w:themeColor="text1"/>
              </w:rPr>
            </w:pPr>
          </w:p>
        </w:tc>
      </w:tr>
      <w:tr w:rsidR="00203F75" w:rsidRPr="00576726" w14:paraId="27D91F4E" w14:textId="77777777" w:rsidTr="007978BF">
        <w:tc>
          <w:tcPr>
            <w:tcW w:w="2610" w:type="dxa"/>
            <w:shd w:val="clear" w:color="auto" w:fill="D9D9D9" w:themeFill="background1" w:themeFillShade="D9"/>
          </w:tcPr>
          <w:p w14:paraId="7448B439" w14:textId="77777777" w:rsidR="00203F75" w:rsidRPr="00576726" w:rsidRDefault="00203F75" w:rsidP="00203F75">
            <w:pPr>
              <w:rPr>
                <w:rFonts w:ascii="Calibri" w:eastAsia="Calibri" w:hAnsi="Calibri" w:cs="Calibri"/>
                <w:color w:val="000000" w:themeColor="text1"/>
              </w:rPr>
            </w:pPr>
          </w:p>
        </w:tc>
        <w:tc>
          <w:tcPr>
            <w:tcW w:w="4950" w:type="dxa"/>
          </w:tcPr>
          <w:p w14:paraId="2436E5C5" w14:textId="134A3C10" w:rsidR="00203F75" w:rsidRPr="0075311B" w:rsidRDefault="00203F75" w:rsidP="00203F75">
            <w:pPr>
              <w:rPr>
                <w:highlight w:val="yellow"/>
              </w:rPr>
            </w:pPr>
            <w:r w:rsidRPr="0075311B">
              <w:rPr>
                <w:rFonts w:ascii="Calibri" w:eastAsia="Calibri" w:hAnsi="Calibri" w:cs="Calibri"/>
                <w:color w:val="000000" w:themeColor="text1"/>
                <w:highlight w:val="yellow"/>
              </w:rPr>
              <w:t xml:space="preserve">You may see several statuses as your application is processed. These are the most common: </w:t>
            </w:r>
          </w:p>
        </w:tc>
        <w:tc>
          <w:tcPr>
            <w:tcW w:w="4906" w:type="dxa"/>
          </w:tcPr>
          <w:p w14:paraId="6919822B" w14:textId="29B953BD" w:rsidR="00203F75" w:rsidRPr="00576726" w:rsidRDefault="00203F75" w:rsidP="00203F75">
            <w:pPr>
              <w:rPr>
                <w:color w:val="000000" w:themeColor="text1"/>
              </w:rPr>
            </w:pPr>
            <w:r w:rsidRPr="0075311B">
              <w:rPr>
                <w:rFonts w:ascii="Calibri" w:eastAsia="Calibri" w:hAnsi="Calibri" w:cs="Calibri"/>
                <w:color w:val="000000" w:themeColor="text1"/>
                <w:highlight w:val="yellow"/>
              </w:rPr>
              <w:t>Koj tuaj yeem pom ntau yam xwm txheej thaum koj daim ntawv thov raug ua tiav. Cov no yog cov feem ntau:</w:t>
            </w:r>
          </w:p>
        </w:tc>
        <w:tc>
          <w:tcPr>
            <w:tcW w:w="1934" w:type="dxa"/>
          </w:tcPr>
          <w:p w14:paraId="12A39007" w14:textId="77777777" w:rsidR="00203F75" w:rsidRPr="00576726" w:rsidRDefault="00203F75" w:rsidP="00203F75">
            <w:pPr>
              <w:rPr>
                <w:color w:val="000000" w:themeColor="text1"/>
              </w:rPr>
            </w:pPr>
          </w:p>
        </w:tc>
      </w:tr>
      <w:tr w:rsidR="00203F75" w:rsidRPr="00576726" w14:paraId="04FA96CD" w14:textId="77777777" w:rsidTr="007978BF">
        <w:tc>
          <w:tcPr>
            <w:tcW w:w="2610" w:type="dxa"/>
            <w:shd w:val="clear" w:color="auto" w:fill="D9D9D9" w:themeFill="background1" w:themeFillShade="D9"/>
          </w:tcPr>
          <w:p w14:paraId="28359DFD" w14:textId="77777777" w:rsidR="00203F75" w:rsidRPr="00576726" w:rsidRDefault="00203F75" w:rsidP="00203F75">
            <w:pPr>
              <w:rPr>
                <w:rFonts w:ascii="Calibri" w:eastAsia="Calibri" w:hAnsi="Calibri" w:cs="Calibri"/>
                <w:color w:val="000000" w:themeColor="text1"/>
              </w:rPr>
            </w:pPr>
          </w:p>
        </w:tc>
        <w:tc>
          <w:tcPr>
            <w:tcW w:w="4950" w:type="dxa"/>
          </w:tcPr>
          <w:p w14:paraId="2BFAAD81" w14:textId="631F2CA2" w:rsidR="00203F75" w:rsidRPr="0075311B" w:rsidRDefault="00203F75" w:rsidP="00203F75">
            <w:pPr>
              <w:pStyle w:val="ListParagraph"/>
              <w:numPr>
                <w:ilvl w:val="0"/>
                <w:numId w:val="2"/>
              </w:numPr>
              <w:spacing w:after="160"/>
              <w:rPr>
                <w:rFonts w:eastAsiaTheme="minorEastAsia"/>
                <w:b/>
                <w:bCs/>
                <w:color w:val="000000" w:themeColor="text1"/>
                <w:highlight w:val="yellow"/>
              </w:rPr>
            </w:pPr>
            <w:r w:rsidRPr="0075311B">
              <w:rPr>
                <w:rFonts w:ascii="Calibri" w:eastAsia="Calibri" w:hAnsi="Calibri" w:cs="Calibri"/>
                <w:b/>
                <w:bCs/>
                <w:color w:val="000000" w:themeColor="text1"/>
                <w:highlight w:val="yellow"/>
              </w:rPr>
              <w:t>Application in Progress:</w:t>
            </w:r>
            <w:r w:rsidRPr="0075311B">
              <w:rPr>
                <w:rFonts w:ascii="Calibri" w:eastAsia="Calibri" w:hAnsi="Calibri" w:cs="Calibri"/>
                <w:color w:val="000000" w:themeColor="text1"/>
                <w:highlight w:val="yellow"/>
              </w:rPr>
              <w:t xml:space="preserve"> You have started an application, but it has not been submitted.</w:t>
            </w:r>
          </w:p>
        </w:tc>
        <w:tc>
          <w:tcPr>
            <w:tcW w:w="4906" w:type="dxa"/>
          </w:tcPr>
          <w:p w14:paraId="4ADF095A" w14:textId="73A55B4B" w:rsidR="00203F75" w:rsidRPr="006A2C09" w:rsidRDefault="00203F75" w:rsidP="006A2C09">
            <w:pPr>
              <w:pStyle w:val="ListParagraph"/>
              <w:numPr>
                <w:ilvl w:val="0"/>
                <w:numId w:val="5"/>
              </w:numPr>
              <w:rPr>
                <w:color w:val="000000" w:themeColor="text1"/>
              </w:rPr>
            </w:pPr>
            <w:r w:rsidRPr="006A2C09">
              <w:rPr>
                <w:rFonts w:ascii="Calibri" w:eastAsia="Calibri" w:hAnsi="Calibri" w:cs="Calibri"/>
                <w:b/>
                <w:bCs/>
                <w:color w:val="000000" w:themeColor="text1"/>
                <w:highlight w:val="yellow"/>
              </w:rPr>
              <w:t xml:space="preserve">Daim ntawv thov nyob rau hauv </w:t>
            </w:r>
            <w:r w:rsidR="006065F4">
              <w:rPr>
                <w:rFonts w:ascii="Calibri" w:eastAsia="Calibri" w:hAnsi="Calibri" w:cs="Calibri"/>
                <w:b/>
                <w:bCs/>
                <w:color w:val="000000" w:themeColor="text1"/>
                <w:highlight w:val="yellow"/>
              </w:rPr>
              <w:t>k</w:t>
            </w:r>
            <w:r w:rsidR="006A2C09" w:rsidRPr="006A2C09">
              <w:rPr>
                <w:rFonts w:ascii="Calibri" w:eastAsia="Calibri" w:hAnsi="Calibri" w:cs="Calibri"/>
                <w:b/>
                <w:bCs/>
                <w:color w:val="000000" w:themeColor="text1"/>
                <w:highlight w:val="yellow"/>
              </w:rPr>
              <w:t xml:space="preserve">ev </w:t>
            </w:r>
            <w:r w:rsidR="006065F4">
              <w:rPr>
                <w:rFonts w:ascii="Calibri" w:eastAsia="Calibri" w:hAnsi="Calibri" w:cs="Calibri"/>
                <w:b/>
                <w:bCs/>
                <w:color w:val="000000" w:themeColor="text1"/>
                <w:highlight w:val="yellow"/>
              </w:rPr>
              <w:t>n</w:t>
            </w:r>
            <w:r w:rsidR="006A2C09" w:rsidRPr="006A2C09">
              <w:rPr>
                <w:rFonts w:ascii="Calibri" w:eastAsia="Calibri" w:hAnsi="Calibri" w:cs="Calibri"/>
                <w:b/>
                <w:bCs/>
                <w:color w:val="000000" w:themeColor="text1"/>
                <w:highlight w:val="yellow"/>
              </w:rPr>
              <w:t xml:space="preserve">ce </w:t>
            </w:r>
            <w:r w:rsidR="006065F4">
              <w:rPr>
                <w:rFonts w:ascii="Calibri" w:eastAsia="Calibri" w:hAnsi="Calibri" w:cs="Calibri"/>
                <w:b/>
                <w:bCs/>
                <w:color w:val="000000" w:themeColor="text1"/>
                <w:highlight w:val="yellow"/>
              </w:rPr>
              <w:t>q</w:t>
            </w:r>
            <w:r w:rsidR="006A2C09" w:rsidRPr="006A2C09">
              <w:rPr>
                <w:rFonts w:ascii="Calibri" w:eastAsia="Calibri" w:hAnsi="Calibri" w:cs="Calibri"/>
                <w:b/>
                <w:bCs/>
                <w:color w:val="000000" w:themeColor="text1"/>
                <w:highlight w:val="yellow"/>
              </w:rPr>
              <w:t>ib</w:t>
            </w:r>
            <w:r w:rsidRPr="006A2C09">
              <w:rPr>
                <w:rFonts w:ascii="Calibri" w:eastAsia="Calibri" w:hAnsi="Calibri" w:cs="Calibri"/>
                <w:b/>
                <w:bCs/>
                <w:color w:val="000000" w:themeColor="text1"/>
                <w:highlight w:val="yellow"/>
              </w:rPr>
              <w:t>:</w:t>
            </w:r>
            <w:r w:rsidR="006A2C09" w:rsidRPr="006A2C09">
              <w:rPr>
                <w:rFonts w:ascii="Calibri" w:eastAsia="Calibri" w:hAnsi="Calibri" w:cs="Calibri"/>
                <w:b/>
                <w:bCs/>
                <w:color w:val="000000" w:themeColor="text1"/>
                <w:highlight w:val="yellow"/>
              </w:rPr>
              <w:t xml:space="preserve"> </w:t>
            </w:r>
            <w:r w:rsidRPr="006A2C09">
              <w:rPr>
                <w:rFonts w:ascii="Calibri" w:eastAsia="Calibri" w:hAnsi="Calibri" w:cs="Calibri"/>
                <w:color w:val="000000" w:themeColor="text1"/>
                <w:highlight w:val="yellow"/>
              </w:rPr>
              <w:t>Koj tau pib daim ntawv thov, tab sis nws tsis tau xa.</w:t>
            </w:r>
          </w:p>
        </w:tc>
        <w:tc>
          <w:tcPr>
            <w:tcW w:w="1934" w:type="dxa"/>
          </w:tcPr>
          <w:p w14:paraId="69769337" w14:textId="77777777" w:rsidR="00203F75" w:rsidRPr="00576726" w:rsidRDefault="00203F75" w:rsidP="00203F75">
            <w:pPr>
              <w:rPr>
                <w:color w:val="000000" w:themeColor="text1"/>
              </w:rPr>
            </w:pPr>
          </w:p>
        </w:tc>
      </w:tr>
      <w:tr w:rsidR="00203F75" w:rsidRPr="00576726" w14:paraId="11DE2C2B" w14:textId="77777777" w:rsidTr="007978BF">
        <w:tc>
          <w:tcPr>
            <w:tcW w:w="2610" w:type="dxa"/>
            <w:shd w:val="clear" w:color="auto" w:fill="D9D9D9" w:themeFill="background1" w:themeFillShade="D9"/>
          </w:tcPr>
          <w:p w14:paraId="4893FDD1" w14:textId="77777777" w:rsidR="00203F75" w:rsidRPr="00576726" w:rsidRDefault="00203F75" w:rsidP="00203F75">
            <w:pPr>
              <w:rPr>
                <w:rFonts w:ascii="Calibri" w:eastAsia="Calibri" w:hAnsi="Calibri" w:cs="Calibri"/>
                <w:color w:val="000000" w:themeColor="text1"/>
              </w:rPr>
            </w:pPr>
          </w:p>
        </w:tc>
        <w:tc>
          <w:tcPr>
            <w:tcW w:w="4950" w:type="dxa"/>
          </w:tcPr>
          <w:p w14:paraId="707D064D" w14:textId="5F1B3276" w:rsidR="00203F75" w:rsidRPr="0075311B" w:rsidRDefault="00203F75" w:rsidP="00203F75">
            <w:pPr>
              <w:pStyle w:val="ListParagraph"/>
              <w:numPr>
                <w:ilvl w:val="0"/>
                <w:numId w:val="2"/>
              </w:numPr>
              <w:spacing w:after="160"/>
              <w:rPr>
                <w:rFonts w:eastAsiaTheme="minorEastAsia"/>
                <w:b/>
                <w:bCs/>
                <w:color w:val="000000" w:themeColor="text1"/>
                <w:highlight w:val="yellow"/>
              </w:rPr>
            </w:pPr>
            <w:r w:rsidRPr="0075311B">
              <w:rPr>
                <w:rFonts w:ascii="Calibri" w:eastAsia="Calibri" w:hAnsi="Calibri" w:cs="Calibri"/>
                <w:b/>
                <w:bCs/>
                <w:color w:val="000000" w:themeColor="text1"/>
                <w:highlight w:val="yellow"/>
              </w:rPr>
              <w:t>Application Submitted</w:t>
            </w:r>
            <w:r w:rsidRPr="0075311B">
              <w:rPr>
                <w:rFonts w:ascii="Calibri" w:eastAsia="Calibri" w:hAnsi="Calibri" w:cs="Calibri"/>
                <w:color w:val="000000" w:themeColor="text1"/>
                <w:highlight w:val="yellow"/>
              </w:rPr>
              <w:t xml:space="preserve">: You have completed all required fields and submitted the </w:t>
            </w:r>
            <w:r w:rsidRPr="0075311B">
              <w:rPr>
                <w:rFonts w:ascii="Calibri" w:eastAsia="Calibri" w:hAnsi="Calibri" w:cs="Calibri"/>
                <w:color w:val="000000" w:themeColor="text1"/>
                <w:highlight w:val="yellow"/>
              </w:rPr>
              <w:lastRenderedPageBreak/>
              <w:t xml:space="preserve">application for review. There may be additional information needed to evaluate your eligibility. </w:t>
            </w:r>
          </w:p>
        </w:tc>
        <w:tc>
          <w:tcPr>
            <w:tcW w:w="4906" w:type="dxa"/>
          </w:tcPr>
          <w:p w14:paraId="0767ADD7" w14:textId="6E4C0E4D" w:rsidR="00203F75" w:rsidRPr="006A2C09" w:rsidRDefault="006A2C09" w:rsidP="006A2C09">
            <w:pPr>
              <w:pStyle w:val="ListParagraph"/>
              <w:numPr>
                <w:ilvl w:val="0"/>
                <w:numId w:val="5"/>
              </w:numPr>
              <w:rPr>
                <w:color w:val="000000" w:themeColor="text1"/>
              </w:rPr>
            </w:pPr>
            <w:r>
              <w:rPr>
                <w:rFonts w:ascii="Calibri" w:eastAsia="Calibri" w:hAnsi="Calibri" w:cs="Calibri"/>
                <w:b/>
                <w:bCs/>
                <w:color w:val="000000" w:themeColor="text1"/>
                <w:highlight w:val="yellow"/>
              </w:rPr>
              <w:lastRenderedPageBreak/>
              <w:t xml:space="preserve">Daim ntawv </w:t>
            </w:r>
            <w:r w:rsidR="00203F75" w:rsidRPr="006A2C09">
              <w:rPr>
                <w:rFonts w:ascii="Calibri" w:eastAsia="Calibri" w:hAnsi="Calibri" w:cs="Calibri"/>
                <w:b/>
                <w:bCs/>
                <w:color w:val="000000" w:themeColor="text1"/>
                <w:highlight w:val="yellow"/>
              </w:rPr>
              <w:t xml:space="preserve">Thov </w:t>
            </w:r>
            <w:r>
              <w:rPr>
                <w:rFonts w:ascii="Calibri" w:eastAsia="Calibri" w:hAnsi="Calibri" w:cs="Calibri"/>
                <w:b/>
                <w:bCs/>
                <w:color w:val="000000" w:themeColor="text1"/>
                <w:highlight w:val="yellow"/>
              </w:rPr>
              <w:t xml:space="preserve">raug </w:t>
            </w:r>
            <w:r w:rsidR="00203F75" w:rsidRPr="006A2C09">
              <w:rPr>
                <w:rFonts w:ascii="Calibri" w:eastAsia="Calibri" w:hAnsi="Calibri" w:cs="Calibri"/>
                <w:b/>
                <w:bCs/>
                <w:color w:val="000000" w:themeColor="text1"/>
                <w:highlight w:val="yellow"/>
              </w:rPr>
              <w:t xml:space="preserve">xa </w:t>
            </w:r>
            <w:r>
              <w:rPr>
                <w:rFonts w:ascii="Calibri" w:eastAsia="Calibri" w:hAnsi="Calibri" w:cs="Calibri"/>
                <w:b/>
                <w:bCs/>
                <w:color w:val="000000" w:themeColor="text1"/>
                <w:highlight w:val="yellow"/>
              </w:rPr>
              <w:t>lawm</w:t>
            </w:r>
            <w:r w:rsidR="00203F75" w:rsidRPr="006A2C09">
              <w:rPr>
                <w:rFonts w:ascii="Calibri" w:eastAsia="Calibri" w:hAnsi="Calibri" w:cs="Calibri"/>
                <w:color w:val="000000" w:themeColor="text1"/>
                <w:highlight w:val="yellow"/>
              </w:rPr>
              <w:t xml:space="preserve">: Koj tau ua tiav tag nrho cov kev xav tau thiab xa daim </w:t>
            </w:r>
            <w:r w:rsidR="00203F75" w:rsidRPr="006A2C09">
              <w:rPr>
                <w:rFonts w:ascii="Calibri" w:eastAsia="Calibri" w:hAnsi="Calibri" w:cs="Calibri"/>
                <w:color w:val="000000" w:themeColor="text1"/>
                <w:highlight w:val="yellow"/>
              </w:rPr>
              <w:lastRenderedPageBreak/>
              <w:t xml:space="preserve">ntawv thov rau kev tshuaj xyuas. Tej zaum yuav muaj cov ntaub ntawv ntxiv uas xav tau los ntsuas koj </w:t>
            </w:r>
            <w:r>
              <w:rPr>
                <w:rFonts w:ascii="Calibri" w:eastAsia="Calibri" w:hAnsi="Calibri" w:cs="Calibri"/>
                <w:color w:val="000000" w:themeColor="text1"/>
                <w:highlight w:val="yellow"/>
              </w:rPr>
              <w:t xml:space="preserve">kom </w:t>
            </w:r>
            <w:r w:rsidR="00203F75" w:rsidRPr="006A2C09">
              <w:rPr>
                <w:rFonts w:ascii="Calibri" w:eastAsia="Calibri" w:hAnsi="Calibri" w:cs="Calibri"/>
                <w:color w:val="000000" w:themeColor="text1"/>
                <w:highlight w:val="yellow"/>
              </w:rPr>
              <w:t>tsim nyog.</w:t>
            </w:r>
          </w:p>
        </w:tc>
        <w:tc>
          <w:tcPr>
            <w:tcW w:w="1934" w:type="dxa"/>
          </w:tcPr>
          <w:p w14:paraId="2F84B9F1" w14:textId="77777777" w:rsidR="00203F75" w:rsidRPr="00576726" w:rsidRDefault="00203F75" w:rsidP="00203F75">
            <w:pPr>
              <w:rPr>
                <w:color w:val="000000" w:themeColor="text1"/>
              </w:rPr>
            </w:pPr>
          </w:p>
        </w:tc>
      </w:tr>
      <w:tr w:rsidR="00203F75" w:rsidRPr="00576726" w14:paraId="5DADFC14" w14:textId="77777777" w:rsidTr="007978BF">
        <w:tc>
          <w:tcPr>
            <w:tcW w:w="2610" w:type="dxa"/>
            <w:shd w:val="clear" w:color="auto" w:fill="D9D9D9" w:themeFill="background1" w:themeFillShade="D9"/>
          </w:tcPr>
          <w:p w14:paraId="4769B4DD" w14:textId="77777777" w:rsidR="00203F75" w:rsidRPr="00576726" w:rsidRDefault="00203F75" w:rsidP="00203F75">
            <w:pPr>
              <w:rPr>
                <w:rFonts w:ascii="Calibri" w:eastAsia="Calibri" w:hAnsi="Calibri" w:cs="Calibri"/>
                <w:color w:val="000000" w:themeColor="text1"/>
              </w:rPr>
            </w:pPr>
          </w:p>
        </w:tc>
        <w:tc>
          <w:tcPr>
            <w:tcW w:w="4950" w:type="dxa"/>
          </w:tcPr>
          <w:p w14:paraId="3D4C5D8C" w14:textId="705AAB6A" w:rsidR="00203F75" w:rsidRPr="0075311B" w:rsidRDefault="00203F75" w:rsidP="00203F75">
            <w:pPr>
              <w:pStyle w:val="ListParagraph"/>
              <w:numPr>
                <w:ilvl w:val="0"/>
                <w:numId w:val="2"/>
              </w:numPr>
              <w:spacing w:after="160"/>
              <w:rPr>
                <w:rFonts w:eastAsiaTheme="minorEastAsia"/>
                <w:b/>
                <w:bCs/>
                <w:color w:val="000000" w:themeColor="text1"/>
                <w:highlight w:val="yellow"/>
              </w:rPr>
            </w:pPr>
            <w:r w:rsidRPr="0075311B">
              <w:rPr>
                <w:rFonts w:ascii="Calibri" w:eastAsia="Calibri" w:hAnsi="Calibri" w:cs="Calibri"/>
                <w:b/>
                <w:bCs/>
                <w:color w:val="000000" w:themeColor="text1"/>
                <w:highlight w:val="yellow"/>
              </w:rPr>
              <w:t xml:space="preserve">In Process: </w:t>
            </w:r>
            <w:r w:rsidRPr="0075311B">
              <w:rPr>
                <w:rFonts w:ascii="Calibri" w:eastAsia="Calibri" w:hAnsi="Calibri" w:cs="Calibri"/>
                <w:color w:val="000000" w:themeColor="text1"/>
                <w:highlight w:val="yellow"/>
              </w:rPr>
              <w:t xml:space="preserve">The processing team is working on your application. This may include verifying documents, communicating with your mortgage servicer or other third party, evaluating eligibility, verifying payment amounts, or other evaluation steps. </w:t>
            </w:r>
          </w:p>
        </w:tc>
        <w:tc>
          <w:tcPr>
            <w:tcW w:w="4906" w:type="dxa"/>
          </w:tcPr>
          <w:p w14:paraId="35ADA6D7" w14:textId="167CF0BC" w:rsidR="00203F75" w:rsidRPr="00413A7A" w:rsidRDefault="006065F4" w:rsidP="00413A7A">
            <w:pPr>
              <w:pStyle w:val="ListParagraph"/>
              <w:numPr>
                <w:ilvl w:val="0"/>
                <w:numId w:val="2"/>
              </w:numPr>
              <w:rPr>
                <w:color w:val="000000" w:themeColor="text1"/>
              </w:rPr>
            </w:pPr>
            <w:r w:rsidRPr="00413A7A">
              <w:rPr>
                <w:rFonts w:ascii="Calibri" w:eastAsia="Calibri" w:hAnsi="Calibri" w:cs="Calibri"/>
                <w:b/>
                <w:bCs/>
                <w:color w:val="000000" w:themeColor="text1"/>
                <w:highlight w:val="yellow"/>
              </w:rPr>
              <w:t xml:space="preserve">Nyob rau </w:t>
            </w:r>
            <w:ins w:id="27" w:author="SK V" w:date="2022-05-03T20:56:00Z">
              <w:r w:rsidR="00D46CF8">
                <w:rPr>
                  <w:rFonts w:ascii="Calibri" w:eastAsia="Calibri" w:hAnsi="Calibri" w:cs="Calibri"/>
                  <w:b/>
                  <w:bCs/>
                  <w:color w:val="000000" w:themeColor="text1"/>
                  <w:highlight w:val="yellow"/>
                </w:rPr>
                <w:t>hauv tus txheej</w:t>
              </w:r>
            </w:ins>
            <w:ins w:id="28" w:author="SK V" w:date="2022-05-03T20:57:00Z">
              <w:r w:rsidR="00D46CF8">
                <w:rPr>
                  <w:rFonts w:ascii="Calibri" w:eastAsia="Calibri" w:hAnsi="Calibri" w:cs="Calibri"/>
                  <w:b/>
                  <w:bCs/>
                  <w:color w:val="000000" w:themeColor="text1"/>
                  <w:highlight w:val="yellow"/>
                </w:rPr>
                <w:t xml:space="preserve"> txheem </w:t>
              </w:r>
            </w:ins>
            <w:del w:id="29" w:author="SK V" w:date="2022-05-03T20:56:00Z">
              <w:r w:rsidRPr="00413A7A" w:rsidDel="00D46CF8">
                <w:rPr>
                  <w:rFonts w:ascii="Calibri" w:eastAsia="Calibri" w:hAnsi="Calibri" w:cs="Calibri"/>
                  <w:b/>
                  <w:bCs/>
                  <w:color w:val="000000" w:themeColor="text1"/>
                  <w:highlight w:val="yellow"/>
                </w:rPr>
                <w:delText>hau kev nce qib</w:delText>
              </w:r>
            </w:del>
            <w:r w:rsidR="00203F75" w:rsidRPr="00413A7A">
              <w:rPr>
                <w:rFonts w:ascii="Calibri" w:eastAsia="Calibri" w:hAnsi="Calibri" w:cs="Calibri"/>
                <w:b/>
                <w:bCs/>
                <w:color w:val="000000" w:themeColor="text1"/>
                <w:highlight w:val="yellow"/>
              </w:rPr>
              <w:t>:</w:t>
            </w:r>
            <w:r w:rsidRPr="00413A7A">
              <w:rPr>
                <w:rFonts w:ascii="Calibri" w:eastAsia="Calibri" w:hAnsi="Calibri" w:cs="Calibri"/>
                <w:b/>
                <w:bCs/>
                <w:color w:val="000000" w:themeColor="text1"/>
                <w:highlight w:val="yellow"/>
              </w:rPr>
              <w:t xml:space="preserve"> </w:t>
            </w:r>
            <w:r w:rsidR="00203F75" w:rsidRPr="00413A7A">
              <w:rPr>
                <w:rFonts w:ascii="Calibri" w:eastAsia="Calibri" w:hAnsi="Calibri" w:cs="Calibri"/>
                <w:color w:val="000000" w:themeColor="text1"/>
                <w:highlight w:val="yellow"/>
              </w:rPr>
              <w:t>Pab neeg ua hauj</w:t>
            </w:r>
            <w:r w:rsidRPr="00413A7A">
              <w:rPr>
                <w:rFonts w:ascii="Calibri" w:eastAsia="Calibri" w:hAnsi="Calibri" w:cs="Calibri"/>
                <w:color w:val="000000" w:themeColor="text1"/>
                <w:highlight w:val="yellow"/>
              </w:rPr>
              <w:t xml:space="preserve"> </w:t>
            </w:r>
            <w:r w:rsidR="00203F75" w:rsidRPr="00413A7A">
              <w:rPr>
                <w:rFonts w:ascii="Calibri" w:eastAsia="Calibri" w:hAnsi="Calibri" w:cs="Calibri"/>
                <w:color w:val="000000" w:themeColor="text1"/>
                <w:highlight w:val="yellow"/>
              </w:rPr>
              <w:t>lwm tab tom ua hauj</w:t>
            </w:r>
            <w:r w:rsidRPr="00413A7A">
              <w:rPr>
                <w:rFonts w:ascii="Calibri" w:eastAsia="Calibri" w:hAnsi="Calibri" w:cs="Calibri"/>
                <w:color w:val="000000" w:themeColor="text1"/>
                <w:highlight w:val="yellow"/>
              </w:rPr>
              <w:t xml:space="preserve"> </w:t>
            </w:r>
            <w:r w:rsidR="00203F75" w:rsidRPr="00413A7A">
              <w:rPr>
                <w:rFonts w:ascii="Calibri" w:eastAsia="Calibri" w:hAnsi="Calibri" w:cs="Calibri"/>
                <w:color w:val="000000" w:themeColor="text1"/>
                <w:highlight w:val="yellow"/>
              </w:rPr>
              <w:t xml:space="preserve">lwm </w:t>
            </w:r>
            <w:r w:rsidRPr="00413A7A">
              <w:rPr>
                <w:rFonts w:ascii="Calibri" w:eastAsia="Calibri" w:hAnsi="Calibri" w:cs="Calibri"/>
                <w:color w:val="000000" w:themeColor="text1"/>
                <w:highlight w:val="yellow"/>
              </w:rPr>
              <w:t>rau</w:t>
            </w:r>
            <w:r w:rsidR="00203F75" w:rsidRPr="00413A7A">
              <w:rPr>
                <w:rFonts w:ascii="Calibri" w:eastAsia="Calibri" w:hAnsi="Calibri" w:cs="Calibri"/>
                <w:color w:val="000000" w:themeColor="text1"/>
                <w:highlight w:val="yellow"/>
              </w:rPr>
              <w:t xml:space="preserve"> koj daim ntawv thov. Qhov no tej zaum yuav suav nrog kev txheeb xyuas cov ntaub ntawv, </w:t>
            </w:r>
            <w:r w:rsidRPr="00413A7A">
              <w:rPr>
                <w:rFonts w:ascii="Calibri" w:eastAsia="Calibri" w:hAnsi="Calibri" w:cs="Calibri"/>
                <w:color w:val="000000" w:themeColor="text1"/>
                <w:highlight w:val="yellow"/>
              </w:rPr>
              <w:t xml:space="preserve">ua hauj lwm </w:t>
            </w:r>
            <w:r w:rsidR="00203F75" w:rsidRPr="00413A7A">
              <w:rPr>
                <w:rFonts w:ascii="Calibri" w:eastAsia="Calibri" w:hAnsi="Calibri" w:cs="Calibri"/>
                <w:color w:val="000000" w:themeColor="text1"/>
                <w:highlight w:val="yellow"/>
              </w:rPr>
              <w:t xml:space="preserve">sib txuas lus nrog koj tus </w:t>
            </w:r>
            <w:r w:rsidRPr="00413A7A">
              <w:rPr>
                <w:rFonts w:ascii="Calibri" w:eastAsia="Calibri" w:hAnsi="Calibri" w:cs="Calibri"/>
                <w:color w:val="000000" w:themeColor="text1"/>
                <w:highlight w:val="yellow"/>
              </w:rPr>
              <w:t>kheej li nqis</w:t>
            </w:r>
            <w:r w:rsidR="00203F75" w:rsidRPr="00413A7A">
              <w:rPr>
                <w:rFonts w:ascii="Calibri" w:eastAsia="Calibri" w:hAnsi="Calibri" w:cs="Calibri"/>
                <w:color w:val="000000" w:themeColor="text1"/>
                <w:highlight w:val="yellow"/>
              </w:rPr>
              <w:t xml:space="preserve"> qiv nyiaj los</w:t>
            </w:r>
            <w:r w:rsidRPr="00413A7A">
              <w:rPr>
                <w:rFonts w:ascii="Calibri" w:eastAsia="Calibri" w:hAnsi="Calibri" w:cs="Calibri"/>
                <w:color w:val="000000" w:themeColor="text1"/>
                <w:highlight w:val="yellow"/>
              </w:rPr>
              <w:t xml:space="preserve"> </w:t>
            </w:r>
            <w:r w:rsidR="00203F75" w:rsidRPr="00413A7A">
              <w:rPr>
                <w:rFonts w:ascii="Calibri" w:eastAsia="Calibri" w:hAnsi="Calibri" w:cs="Calibri"/>
                <w:color w:val="000000" w:themeColor="text1"/>
                <w:highlight w:val="yellow"/>
              </w:rPr>
              <w:t xml:space="preserve">sis lwm tus neeg sab nrauv, ntsuas kev tsim nyog, txheeb xyuas cov nyiaj them </w:t>
            </w:r>
            <w:r w:rsidRPr="00413A7A">
              <w:rPr>
                <w:rFonts w:ascii="Calibri" w:eastAsia="Calibri" w:hAnsi="Calibri" w:cs="Calibri"/>
                <w:color w:val="000000" w:themeColor="text1"/>
                <w:highlight w:val="yellow"/>
              </w:rPr>
              <w:t xml:space="preserve">uas </w:t>
            </w:r>
            <w:r w:rsidR="00203F75" w:rsidRPr="00413A7A">
              <w:rPr>
                <w:rFonts w:ascii="Calibri" w:eastAsia="Calibri" w:hAnsi="Calibri" w:cs="Calibri"/>
                <w:color w:val="000000" w:themeColor="text1"/>
                <w:highlight w:val="yellow"/>
              </w:rPr>
              <w:t>poob hauj</w:t>
            </w:r>
            <w:r w:rsidRPr="00413A7A">
              <w:rPr>
                <w:rFonts w:ascii="Calibri" w:eastAsia="Calibri" w:hAnsi="Calibri" w:cs="Calibri"/>
                <w:color w:val="000000" w:themeColor="text1"/>
                <w:highlight w:val="yellow"/>
              </w:rPr>
              <w:t xml:space="preserve"> </w:t>
            </w:r>
            <w:r w:rsidR="00203F75" w:rsidRPr="00413A7A">
              <w:rPr>
                <w:rFonts w:ascii="Calibri" w:eastAsia="Calibri" w:hAnsi="Calibri" w:cs="Calibri"/>
                <w:color w:val="000000" w:themeColor="text1"/>
                <w:highlight w:val="yellow"/>
              </w:rPr>
              <w:t>lwm, los</w:t>
            </w:r>
            <w:r w:rsidRPr="00413A7A">
              <w:rPr>
                <w:rFonts w:ascii="Calibri" w:eastAsia="Calibri" w:hAnsi="Calibri" w:cs="Calibri"/>
                <w:color w:val="000000" w:themeColor="text1"/>
                <w:highlight w:val="yellow"/>
              </w:rPr>
              <w:t xml:space="preserve"> </w:t>
            </w:r>
            <w:r w:rsidR="00203F75" w:rsidRPr="00413A7A">
              <w:rPr>
                <w:rFonts w:ascii="Calibri" w:eastAsia="Calibri" w:hAnsi="Calibri" w:cs="Calibri"/>
                <w:color w:val="000000" w:themeColor="text1"/>
                <w:highlight w:val="yellow"/>
              </w:rPr>
              <w:t>sis lwm yam kev ntsuam xyuas.</w:t>
            </w:r>
          </w:p>
        </w:tc>
        <w:tc>
          <w:tcPr>
            <w:tcW w:w="1934" w:type="dxa"/>
          </w:tcPr>
          <w:p w14:paraId="61E65DEB" w14:textId="77777777" w:rsidR="00203F75" w:rsidRPr="00576726" w:rsidRDefault="00203F75" w:rsidP="00203F75">
            <w:pPr>
              <w:rPr>
                <w:color w:val="000000" w:themeColor="text1"/>
              </w:rPr>
            </w:pPr>
          </w:p>
        </w:tc>
      </w:tr>
      <w:tr w:rsidR="00203F75" w:rsidRPr="00576726" w14:paraId="7F8DB814" w14:textId="77777777" w:rsidTr="007978BF">
        <w:tc>
          <w:tcPr>
            <w:tcW w:w="2610" w:type="dxa"/>
            <w:shd w:val="clear" w:color="auto" w:fill="D9D9D9" w:themeFill="background1" w:themeFillShade="D9"/>
          </w:tcPr>
          <w:p w14:paraId="0D172C9A" w14:textId="77777777" w:rsidR="00203F75" w:rsidRPr="00576726" w:rsidRDefault="00203F75" w:rsidP="00203F75">
            <w:pPr>
              <w:rPr>
                <w:rFonts w:ascii="Calibri" w:eastAsia="Calibri" w:hAnsi="Calibri" w:cs="Calibri"/>
                <w:color w:val="000000" w:themeColor="text1"/>
              </w:rPr>
            </w:pPr>
          </w:p>
        </w:tc>
        <w:tc>
          <w:tcPr>
            <w:tcW w:w="4950" w:type="dxa"/>
          </w:tcPr>
          <w:p w14:paraId="4D16CD89" w14:textId="0E6DD69E" w:rsidR="00203F75" w:rsidRPr="0075311B" w:rsidRDefault="00203F75" w:rsidP="00203F75">
            <w:pPr>
              <w:pStyle w:val="ListParagraph"/>
              <w:numPr>
                <w:ilvl w:val="0"/>
                <w:numId w:val="2"/>
              </w:numPr>
              <w:spacing w:after="160"/>
              <w:rPr>
                <w:rFonts w:eastAsiaTheme="minorEastAsia"/>
                <w:b/>
                <w:bCs/>
                <w:color w:val="000000" w:themeColor="text1"/>
                <w:highlight w:val="yellow"/>
              </w:rPr>
            </w:pPr>
            <w:r w:rsidRPr="0075311B">
              <w:rPr>
                <w:rFonts w:ascii="Calibri" w:eastAsia="Calibri" w:hAnsi="Calibri" w:cs="Calibri"/>
                <w:b/>
                <w:bCs/>
                <w:color w:val="000000" w:themeColor="text1"/>
                <w:highlight w:val="yellow"/>
              </w:rPr>
              <w:t xml:space="preserve">Applicant Action Needed: </w:t>
            </w:r>
            <w:r w:rsidRPr="0075311B">
              <w:rPr>
                <w:rFonts w:ascii="Calibri" w:eastAsia="Calibri" w:hAnsi="Calibri" w:cs="Calibri"/>
                <w:color w:val="000000" w:themeColor="text1"/>
                <w:highlight w:val="yellow"/>
              </w:rPr>
              <w:t xml:space="preserve">Additional information or documentation is needed from you to proceed with evaluating your application. </w:t>
            </w:r>
          </w:p>
        </w:tc>
        <w:tc>
          <w:tcPr>
            <w:tcW w:w="4906" w:type="dxa"/>
          </w:tcPr>
          <w:p w14:paraId="7ED7E672" w14:textId="363BDC5A" w:rsidR="00203F75" w:rsidRPr="00413A7A" w:rsidRDefault="000B788C" w:rsidP="00413A7A">
            <w:pPr>
              <w:pStyle w:val="ListParagraph"/>
              <w:numPr>
                <w:ilvl w:val="0"/>
                <w:numId w:val="2"/>
              </w:numPr>
              <w:rPr>
                <w:color w:val="000000" w:themeColor="text1"/>
              </w:rPr>
            </w:pPr>
            <w:r>
              <w:rPr>
                <w:rFonts w:ascii="Calibri" w:eastAsia="Calibri" w:hAnsi="Calibri" w:cs="Calibri"/>
                <w:b/>
                <w:bCs/>
                <w:color w:val="000000" w:themeColor="text1"/>
                <w:highlight w:val="yellow"/>
              </w:rPr>
              <w:t xml:space="preserve">Yuav tsum tau ua dim ntawv </w:t>
            </w:r>
            <w:r w:rsidR="00203F75" w:rsidRPr="00413A7A">
              <w:rPr>
                <w:rFonts w:ascii="Calibri" w:eastAsia="Calibri" w:hAnsi="Calibri" w:cs="Calibri"/>
                <w:b/>
                <w:bCs/>
                <w:color w:val="000000" w:themeColor="text1"/>
                <w:highlight w:val="yellow"/>
              </w:rPr>
              <w:t>thov:</w:t>
            </w:r>
            <w:r>
              <w:rPr>
                <w:rFonts w:ascii="Calibri" w:eastAsia="Calibri" w:hAnsi="Calibri" w:cs="Calibri"/>
                <w:b/>
                <w:bCs/>
                <w:color w:val="000000" w:themeColor="text1"/>
                <w:highlight w:val="yellow"/>
              </w:rPr>
              <w:t xml:space="preserve"> </w:t>
            </w:r>
            <w:r w:rsidR="00203F75" w:rsidRPr="00413A7A">
              <w:rPr>
                <w:rFonts w:ascii="Calibri" w:eastAsia="Calibri" w:hAnsi="Calibri" w:cs="Calibri"/>
                <w:color w:val="000000" w:themeColor="text1"/>
                <w:highlight w:val="yellow"/>
              </w:rPr>
              <w:t>Cov ntaub ntawv ntxiv los</w:t>
            </w:r>
            <w:r>
              <w:rPr>
                <w:rFonts w:ascii="Calibri" w:eastAsia="Calibri" w:hAnsi="Calibri" w:cs="Calibri"/>
                <w:color w:val="000000" w:themeColor="text1"/>
                <w:highlight w:val="yellow"/>
              </w:rPr>
              <w:t xml:space="preserve"> </w:t>
            </w:r>
            <w:r w:rsidR="00203F75" w:rsidRPr="00413A7A">
              <w:rPr>
                <w:rFonts w:ascii="Calibri" w:eastAsia="Calibri" w:hAnsi="Calibri" w:cs="Calibri"/>
                <w:color w:val="000000" w:themeColor="text1"/>
                <w:highlight w:val="yellow"/>
              </w:rPr>
              <w:t xml:space="preserve">sis cov ntaub ntawv </w:t>
            </w:r>
            <w:r>
              <w:rPr>
                <w:rFonts w:ascii="Calibri" w:eastAsia="Calibri" w:hAnsi="Calibri" w:cs="Calibri"/>
                <w:color w:val="000000" w:themeColor="text1"/>
                <w:highlight w:val="yellow"/>
              </w:rPr>
              <w:t xml:space="preserve">uas </w:t>
            </w:r>
            <w:r w:rsidR="00203F75" w:rsidRPr="00413A7A">
              <w:rPr>
                <w:rFonts w:ascii="Calibri" w:eastAsia="Calibri" w:hAnsi="Calibri" w:cs="Calibri"/>
                <w:color w:val="000000" w:themeColor="text1"/>
                <w:highlight w:val="yellow"/>
              </w:rPr>
              <w:t xml:space="preserve">xav tau los ntawm koj </w:t>
            </w:r>
            <w:r>
              <w:rPr>
                <w:rFonts w:ascii="Calibri" w:eastAsia="Calibri" w:hAnsi="Calibri" w:cs="Calibri"/>
                <w:color w:val="000000" w:themeColor="text1"/>
                <w:highlight w:val="yellow"/>
              </w:rPr>
              <w:t>txhawm rau coj</w:t>
            </w:r>
            <w:r w:rsidR="00203F75" w:rsidRPr="00413A7A">
              <w:rPr>
                <w:rFonts w:ascii="Calibri" w:eastAsia="Calibri" w:hAnsi="Calibri" w:cs="Calibri"/>
                <w:color w:val="000000" w:themeColor="text1"/>
                <w:highlight w:val="yellow"/>
              </w:rPr>
              <w:t xml:space="preserve"> mus soj ntsuam koj daim ntawv thov.</w:t>
            </w:r>
          </w:p>
        </w:tc>
        <w:tc>
          <w:tcPr>
            <w:tcW w:w="1934" w:type="dxa"/>
          </w:tcPr>
          <w:p w14:paraId="3BB08FE9" w14:textId="77777777" w:rsidR="00203F75" w:rsidRPr="00576726" w:rsidRDefault="00203F75" w:rsidP="00203F75">
            <w:pPr>
              <w:rPr>
                <w:color w:val="000000" w:themeColor="text1"/>
              </w:rPr>
            </w:pPr>
          </w:p>
        </w:tc>
      </w:tr>
      <w:tr w:rsidR="00203F75" w:rsidRPr="00576726" w14:paraId="66A90A06" w14:textId="77777777" w:rsidTr="007978BF">
        <w:tc>
          <w:tcPr>
            <w:tcW w:w="2610" w:type="dxa"/>
            <w:shd w:val="clear" w:color="auto" w:fill="D9D9D9" w:themeFill="background1" w:themeFillShade="D9"/>
          </w:tcPr>
          <w:p w14:paraId="70A70459" w14:textId="77777777" w:rsidR="00203F75" w:rsidRPr="00576726" w:rsidRDefault="00203F75" w:rsidP="00203F75">
            <w:pPr>
              <w:rPr>
                <w:rFonts w:ascii="Calibri" w:eastAsia="Calibri" w:hAnsi="Calibri" w:cs="Calibri"/>
                <w:color w:val="000000" w:themeColor="text1"/>
              </w:rPr>
            </w:pPr>
          </w:p>
        </w:tc>
        <w:tc>
          <w:tcPr>
            <w:tcW w:w="4950" w:type="dxa"/>
          </w:tcPr>
          <w:p w14:paraId="525EB388" w14:textId="7569EBD1" w:rsidR="00203F75" w:rsidRPr="0075311B" w:rsidRDefault="00203F75" w:rsidP="00203F75">
            <w:pPr>
              <w:pStyle w:val="ListParagraph"/>
              <w:numPr>
                <w:ilvl w:val="0"/>
                <w:numId w:val="3"/>
              </w:numPr>
              <w:rPr>
                <w:highlight w:val="yellow"/>
              </w:rPr>
            </w:pPr>
            <w:r w:rsidRPr="0075311B">
              <w:rPr>
                <w:rFonts w:ascii="Calibri" w:eastAsia="Calibri" w:hAnsi="Calibri" w:cs="Calibri"/>
                <w:b/>
                <w:bCs/>
                <w:color w:val="000000" w:themeColor="text1"/>
                <w:highlight w:val="yellow"/>
              </w:rPr>
              <w:t xml:space="preserve">Third Party Action Needed: </w:t>
            </w:r>
            <w:r w:rsidRPr="0075311B">
              <w:rPr>
                <w:rFonts w:ascii="Calibri" w:eastAsia="Calibri" w:hAnsi="Calibri" w:cs="Calibri"/>
                <w:color w:val="000000" w:themeColor="text1"/>
                <w:highlight w:val="yellow"/>
              </w:rPr>
              <w:t>awaiting a response from the mortgage servicer or another debt holder.</w:t>
            </w:r>
          </w:p>
        </w:tc>
        <w:tc>
          <w:tcPr>
            <w:tcW w:w="4906" w:type="dxa"/>
          </w:tcPr>
          <w:p w14:paraId="161A4326" w14:textId="34E532C9" w:rsidR="00203F75" w:rsidRPr="000B788C" w:rsidRDefault="00CB2642" w:rsidP="000B788C">
            <w:pPr>
              <w:pStyle w:val="ListParagraph"/>
              <w:numPr>
                <w:ilvl w:val="0"/>
                <w:numId w:val="3"/>
              </w:numPr>
              <w:rPr>
                <w:color w:val="000000" w:themeColor="text1"/>
              </w:rPr>
            </w:pPr>
            <w:r>
              <w:rPr>
                <w:rFonts w:ascii="Calibri" w:eastAsia="Calibri" w:hAnsi="Calibri" w:cs="Calibri"/>
                <w:b/>
                <w:bCs/>
                <w:color w:val="000000" w:themeColor="text1"/>
                <w:highlight w:val="yellow"/>
              </w:rPr>
              <w:t>Yuav tsum tau ua hauj lwm rau koj daim ntawv thov peb zaug</w:t>
            </w:r>
            <w:r w:rsidR="00203F75" w:rsidRPr="000B788C">
              <w:rPr>
                <w:rFonts w:ascii="Calibri" w:eastAsia="Calibri" w:hAnsi="Calibri" w:cs="Calibri"/>
                <w:b/>
                <w:bCs/>
                <w:color w:val="000000" w:themeColor="text1"/>
                <w:highlight w:val="yellow"/>
              </w:rPr>
              <w:t>:</w:t>
            </w:r>
            <w:r>
              <w:rPr>
                <w:rFonts w:ascii="Calibri" w:eastAsia="Calibri" w:hAnsi="Calibri" w:cs="Calibri"/>
                <w:b/>
                <w:bCs/>
                <w:color w:val="000000" w:themeColor="text1"/>
                <w:highlight w:val="yellow"/>
              </w:rPr>
              <w:t xml:space="preserve"> </w:t>
            </w:r>
            <w:r w:rsidR="00203F75" w:rsidRPr="000B788C">
              <w:rPr>
                <w:rFonts w:ascii="Calibri" w:eastAsia="Calibri" w:hAnsi="Calibri" w:cs="Calibri"/>
                <w:color w:val="000000" w:themeColor="text1"/>
                <w:highlight w:val="yellow"/>
              </w:rPr>
              <w:t>tos cov lus teb los ntawm tus neeg muab kev pab them nqi tsev los</w:t>
            </w:r>
            <w:r>
              <w:rPr>
                <w:rFonts w:ascii="Calibri" w:eastAsia="Calibri" w:hAnsi="Calibri" w:cs="Calibri"/>
                <w:color w:val="000000" w:themeColor="text1"/>
                <w:highlight w:val="yellow"/>
              </w:rPr>
              <w:t xml:space="preserve"> </w:t>
            </w:r>
            <w:r w:rsidR="00203F75" w:rsidRPr="000B788C">
              <w:rPr>
                <w:rFonts w:ascii="Calibri" w:eastAsia="Calibri" w:hAnsi="Calibri" w:cs="Calibri"/>
                <w:color w:val="000000" w:themeColor="text1"/>
                <w:highlight w:val="yellow"/>
              </w:rPr>
              <w:t>sis lwm tus tuav cov nuj nqis.</w:t>
            </w:r>
          </w:p>
        </w:tc>
        <w:tc>
          <w:tcPr>
            <w:tcW w:w="1934" w:type="dxa"/>
          </w:tcPr>
          <w:p w14:paraId="088EBB03" w14:textId="77777777" w:rsidR="00203F75" w:rsidRPr="00576726" w:rsidRDefault="00203F75" w:rsidP="00203F75">
            <w:pPr>
              <w:rPr>
                <w:color w:val="000000" w:themeColor="text1"/>
              </w:rPr>
            </w:pPr>
          </w:p>
        </w:tc>
      </w:tr>
      <w:tr w:rsidR="00203F75" w:rsidRPr="00576726" w14:paraId="7F52B36A" w14:textId="77777777" w:rsidTr="007978BF">
        <w:tc>
          <w:tcPr>
            <w:tcW w:w="2610" w:type="dxa"/>
            <w:shd w:val="clear" w:color="auto" w:fill="D9D9D9" w:themeFill="background1" w:themeFillShade="D9"/>
          </w:tcPr>
          <w:p w14:paraId="6E0B928A" w14:textId="77777777" w:rsidR="00203F75" w:rsidRPr="00576726" w:rsidRDefault="00203F75" w:rsidP="00203F75">
            <w:pPr>
              <w:rPr>
                <w:rFonts w:ascii="Calibri" w:eastAsia="Calibri" w:hAnsi="Calibri" w:cs="Calibri"/>
                <w:color w:val="000000" w:themeColor="text1"/>
              </w:rPr>
            </w:pPr>
          </w:p>
        </w:tc>
        <w:tc>
          <w:tcPr>
            <w:tcW w:w="4950" w:type="dxa"/>
          </w:tcPr>
          <w:p w14:paraId="4D01ABD2" w14:textId="77777777" w:rsidR="00203F75" w:rsidRPr="0075311B" w:rsidRDefault="00203F75" w:rsidP="00203F75">
            <w:pPr>
              <w:rPr>
                <w:highlight w:val="yellow"/>
              </w:rPr>
            </w:pPr>
          </w:p>
        </w:tc>
        <w:tc>
          <w:tcPr>
            <w:tcW w:w="4906" w:type="dxa"/>
          </w:tcPr>
          <w:p w14:paraId="54298283" w14:textId="77777777" w:rsidR="00203F75" w:rsidRPr="00576726" w:rsidRDefault="00203F75" w:rsidP="00203F75">
            <w:pPr>
              <w:rPr>
                <w:color w:val="000000" w:themeColor="text1"/>
              </w:rPr>
            </w:pPr>
          </w:p>
        </w:tc>
        <w:tc>
          <w:tcPr>
            <w:tcW w:w="1934" w:type="dxa"/>
          </w:tcPr>
          <w:p w14:paraId="5780B2A8" w14:textId="77777777" w:rsidR="00203F75" w:rsidRPr="00576726" w:rsidRDefault="00203F75" w:rsidP="00203F75">
            <w:pPr>
              <w:rPr>
                <w:color w:val="000000" w:themeColor="text1"/>
              </w:rPr>
            </w:pPr>
          </w:p>
        </w:tc>
      </w:tr>
      <w:tr w:rsidR="00203F75" w:rsidRPr="00576726" w14:paraId="0BCFABC5" w14:textId="77777777" w:rsidTr="007978BF">
        <w:tc>
          <w:tcPr>
            <w:tcW w:w="2610" w:type="dxa"/>
            <w:shd w:val="clear" w:color="auto" w:fill="D9D9D9" w:themeFill="background1" w:themeFillShade="D9"/>
          </w:tcPr>
          <w:p w14:paraId="6AF45A45" w14:textId="77777777" w:rsidR="00203F75" w:rsidRPr="00576726" w:rsidRDefault="00203F75" w:rsidP="00203F75">
            <w:pPr>
              <w:rPr>
                <w:rFonts w:ascii="Calibri" w:eastAsia="Calibri" w:hAnsi="Calibri" w:cs="Calibri"/>
                <w:color w:val="000000" w:themeColor="text1"/>
              </w:rPr>
            </w:pPr>
          </w:p>
        </w:tc>
        <w:tc>
          <w:tcPr>
            <w:tcW w:w="4950" w:type="dxa"/>
          </w:tcPr>
          <w:p w14:paraId="3B380346" w14:textId="5AD39E6C" w:rsidR="00203F75" w:rsidRPr="0075311B" w:rsidRDefault="00203F75" w:rsidP="00203F75">
            <w:pPr>
              <w:spacing w:line="259" w:lineRule="auto"/>
              <w:rPr>
                <w:rFonts w:ascii="Calibri" w:eastAsia="Calibri" w:hAnsi="Calibri" w:cs="Calibri"/>
                <w:b/>
                <w:bCs/>
                <w:color w:val="000000" w:themeColor="text1"/>
                <w:highlight w:val="yellow"/>
              </w:rPr>
            </w:pPr>
            <w:r w:rsidRPr="0075311B">
              <w:rPr>
                <w:rFonts w:ascii="Calibri" w:eastAsia="Calibri" w:hAnsi="Calibri" w:cs="Calibri"/>
                <w:b/>
                <w:bCs/>
                <w:color w:val="000000" w:themeColor="text1"/>
                <w:highlight w:val="yellow"/>
              </w:rPr>
              <w:t>I have concerns about potential fraud. What should I do?</w:t>
            </w:r>
          </w:p>
        </w:tc>
        <w:tc>
          <w:tcPr>
            <w:tcW w:w="4906" w:type="dxa"/>
          </w:tcPr>
          <w:p w14:paraId="6EE27828" w14:textId="4B306B84" w:rsidR="00203F75" w:rsidRPr="00576726" w:rsidRDefault="00203F75" w:rsidP="00203F75">
            <w:pPr>
              <w:rPr>
                <w:color w:val="000000" w:themeColor="text1"/>
              </w:rPr>
            </w:pPr>
            <w:r w:rsidRPr="0075311B">
              <w:rPr>
                <w:rFonts w:ascii="Calibri" w:eastAsia="Calibri" w:hAnsi="Calibri" w:cs="Calibri"/>
                <w:b/>
                <w:bCs/>
                <w:color w:val="000000" w:themeColor="text1"/>
                <w:highlight w:val="yellow"/>
              </w:rPr>
              <w:t xml:space="preserve">Kuv muaj kev txhawj xeeb txog kev dag ntxias. Kuv yuav </w:t>
            </w:r>
            <w:ins w:id="30" w:author="SK V" w:date="2022-05-03T21:06:00Z">
              <w:r w:rsidR="006003EB">
                <w:rPr>
                  <w:rFonts w:ascii="Calibri" w:eastAsia="Calibri" w:hAnsi="Calibri" w:cs="Calibri"/>
                  <w:b/>
                  <w:bCs/>
                  <w:color w:val="000000" w:themeColor="text1"/>
                  <w:highlight w:val="yellow"/>
                </w:rPr>
                <w:t xml:space="preserve">tsum </w:t>
              </w:r>
            </w:ins>
            <w:r w:rsidRPr="0075311B">
              <w:rPr>
                <w:rFonts w:ascii="Calibri" w:eastAsia="Calibri" w:hAnsi="Calibri" w:cs="Calibri"/>
                <w:b/>
                <w:bCs/>
                <w:color w:val="000000" w:themeColor="text1"/>
                <w:highlight w:val="yellow"/>
              </w:rPr>
              <w:t>ua li cas?</w:t>
            </w:r>
          </w:p>
        </w:tc>
        <w:tc>
          <w:tcPr>
            <w:tcW w:w="1934" w:type="dxa"/>
          </w:tcPr>
          <w:p w14:paraId="01288DAC" w14:textId="77777777" w:rsidR="00203F75" w:rsidRPr="00576726" w:rsidRDefault="00203F75" w:rsidP="00203F75">
            <w:pPr>
              <w:rPr>
                <w:color w:val="000000" w:themeColor="text1"/>
              </w:rPr>
            </w:pPr>
          </w:p>
        </w:tc>
      </w:tr>
      <w:tr w:rsidR="00203F75" w:rsidRPr="00576726" w14:paraId="00E0A8EE" w14:textId="77777777" w:rsidTr="007978BF">
        <w:tc>
          <w:tcPr>
            <w:tcW w:w="2610" w:type="dxa"/>
            <w:shd w:val="clear" w:color="auto" w:fill="D9D9D9" w:themeFill="background1" w:themeFillShade="D9"/>
          </w:tcPr>
          <w:p w14:paraId="38517FCD" w14:textId="77777777" w:rsidR="00203F75" w:rsidRPr="00576726" w:rsidRDefault="00203F75" w:rsidP="00203F75">
            <w:pPr>
              <w:rPr>
                <w:rFonts w:ascii="Calibri" w:eastAsia="Calibri" w:hAnsi="Calibri" w:cs="Calibri"/>
                <w:color w:val="000000" w:themeColor="text1"/>
              </w:rPr>
            </w:pPr>
          </w:p>
        </w:tc>
        <w:tc>
          <w:tcPr>
            <w:tcW w:w="4950" w:type="dxa"/>
          </w:tcPr>
          <w:p w14:paraId="29A09EAF" w14:textId="3249453B" w:rsidR="00203F75" w:rsidRPr="0075311B" w:rsidRDefault="00203F75" w:rsidP="00203F75">
            <w:pPr>
              <w:spacing w:before="240" w:beforeAutospacing="1" w:after="240" w:afterAutospacing="1"/>
              <w:rPr>
                <w:rFonts w:ascii="Calibri" w:eastAsia="Calibri" w:hAnsi="Calibri" w:cs="Calibri"/>
                <w:color w:val="000000" w:themeColor="text1"/>
                <w:highlight w:val="yellow"/>
              </w:rPr>
            </w:pPr>
            <w:r w:rsidRPr="0075311B">
              <w:rPr>
                <w:rFonts w:ascii="Calibri" w:eastAsia="Calibri" w:hAnsi="Calibri" w:cs="Calibri"/>
                <w:color w:val="000000" w:themeColor="text1"/>
                <w:highlight w:val="yellow"/>
              </w:rPr>
              <w:t>If you have concerns regarding potential fraud, misuse of funds, or other related concerns regarding the HomeHelpMN program:</w:t>
            </w:r>
          </w:p>
        </w:tc>
        <w:tc>
          <w:tcPr>
            <w:tcW w:w="4906" w:type="dxa"/>
          </w:tcPr>
          <w:p w14:paraId="11F476CB" w14:textId="06839681" w:rsidR="00203F75" w:rsidRPr="00576726" w:rsidRDefault="00203F75" w:rsidP="00203F75">
            <w:pPr>
              <w:rPr>
                <w:color w:val="000000" w:themeColor="text1"/>
              </w:rPr>
            </w:pPr>
            <w:r w:rsidRPr="0075311B">
              <w:rPr>
                <w:rFonts w:ascii="Calibri" w:eastAsia="Calibri" w:hAnsi="Calibri" w:cs="Calibri"/>
                <w:color w:val="000000" w:themeColor="text1"/>
                <w:highlight w:val="yellow"/>
              </w:rPr>
              <w:t>Yog tias koj muaj kev txhawj xeeb txog kev dag ntxias, kev siv nyiaj, los</w:t>
            </w:r>
            <w:r w:rsidR="0064496D">
              <w:rPr>
                <w:rFonts w:ascii="Calibri" w:eastAsia="Calibri" w:hAnsi="Calibri" w:cs="Calibri"/>
                <w:color w:val="000000" w:themeColor="text1"/>
                <w:highlight w:val="yellow"/>
              </w:rPr>
              <w:t xml:space="preserve"> </w:t>
            </w:r>
            <w:r w:rsidRPr="0075311B">
              <w:rPr>
                <w:rFonts w:ascii="Calibri" w:eastAsia="Calibri" w:hAnsi="Calibri" w:cs="Calibri"/>
                <w:color w:val="000000" w:themeColor="text1"/>
                <w:highlight w:val="yellow"/>
              </w:rPr>
              <w:t>sis lwm yam kev txhawj xeeb txog qhov kev pab cuam</w:t>
            </w:r>
            <w:r w:rsidR="0064496D">
              <w:rPr>
                <w:rFonts w:ascii="Calibri" w:eastAsia="Calibri" w:hAnsi="Calibri" w:cs="Calibri"/>
                <w:color w:val="000000" w:themeColor="text1"/>
                <w:highlight w:val="yellow"/>
              </w:rPr>
              <w:t xml:space="preserve"> ntawm</w:t>
            </w:r>
            <w:r w:rsidRPr="0075311B">
              <w:rPr>
                <w:rFonts w:ascii="Calibri" w:eastAsia="Calibri" w:hAnsi="Calibri" w:cs="Calibri"/>
                <w:color w:val="000000" w:themeColor="text1"/>
                <w:highlight w:val="yellow"/>
              </w:rPr>
              <w:t xml:space="preserve"> HomeHelpMN:</w:t>
            </w:r>
          </w:p>
        </w:tc>
        <w:tc>
          <w:tcPr>
            <w:tcW w:w="1934" w:type="dxa"/>
          </w:tcPr>
          <w:p w14:paraId="6A7E0DB4" w14:textId="77777777" w:rsidR="00203F75" w:rsidRPr="00576726" w:rsidRDefault="00203F75" w:rsidP="00203F75">
            <w:pPr>
              <w:rPr>
                <w:color w:val="000000" w:themeColor="text1"/>
              </w:rPr>
            </w:pPr>
          </w:p>
        </w:tc>
      </w:tr>
      <w:tr w:rsidR="00203F75" w:rsidRPr="00576726" w14:paraId="7A0C9732" w14:textId="77777777" w:rsidTr="007978BF">
        <w:tc>
          <w:tcPr>
            <w:tcW w:w="2610" w:type="dxa"/>
            <w:shd w:val="clear" w:color="auto" w:fill="D9D9D9" w:themeFill="background1" w:themeFillShade="D9"/>
          </w:tcPr>
          <w:p w14:paraId="18667E11" w14:textId="77777777" w:rsidR="00203F75" w:rsidRPr="00576726" w:rsidRDefault="00203F75" w:rsidP="00203F75">
            <w:pPr>
              <w:rPr>
                <w:rFonts w:ascii="Calibri" w:eastAsia="Calibri" w:hAnsi="Calibri" w:cs="Calibri"/>
                <w:color w:val="000000" w:themeColor="text1"/>
              </w:rPr>
            </w:pPr>
          </w:p>
        </w:tc>
        <w:tc>
          <w:tcPr>
            <w:tcW w:w="4950" w:type="dxa"/>
          </w:tcPr>
          <w:p w14:paraId="3FF1AF3E" w14:textId="77777777" w:rsidR="00203F75" w:rsidRPr="0075311B" w:rsidRDefault="00203F75" w:rsidP="00203F75">
            <w:pPr>
              <w:pStyle w:val="ListParagraph"/>
              <w:numPr>
                <w:ilvl w:val="0"/>
                <w:numId w:val="4"/>
              </w:numPr>
              <w:spacing w:beforeAutospacing="1" w:after="160" w:afterAutospacing="1" w:line="259" w:lineRule="auto"/>
              <w:ind w:left="0"/>
              <w:rPr>
                <w:rFonts w:eastAsiaTheme="minorEastAsia"/>
                <w:color w:val="000000" w:themeColor="text1"/>
                <w:highlight w:val="yellow"/>
              </w:rPr>
            </w:pPr>
            <w:r w:rsidRPr="0075311B">
              <w:rPr>
                <w:rFonts w:ascii="Calibri" w:eastAsia="Calibri" w:hAnsi="Calibri" w:cs="Calibri"/>
                <w:color w:val="000000" w:themeColor="text1"/>
                <w:highlight w:val="yellow"/>
              </w:rPr>
              <w:t>You may call 1-866-886-1274 and an EthicsPoint Contact Center Specialist will record your concerns and collect the information needed.</w:t>
            </w:r>
          </w:p>
          <w:p w14:paraId="2EFF1430" w14:textId="35DCA9F4" w:rsidR="00203F75" w:rsidRPr="0075311B" w:rsidRDefault="00203F75" w:rsidP="00203F75">
            <w:pPr>
              <w:rPr>
                <w:highlight w:val="yellow"/>
              </w:rPr>
            </w:pPr>
            <w:r w:rsidRPr="0075311B">
              <w:rPr>
                <w:rFonts w:ascii="Calibri" w:eastAsia="Calibri" w:hAnsi="Calibri" w:cs="Calibri"/>
                <w:color w:val="000000" w:themeColor="text1"/>
                <w:highlight w:val="yellow"/>
              </w:rPr>
              <w:t xml:space="preserve">Or visit the </w:t>
            </w:r>
            <w:hyperlink r:id="rId8">
              <w:r w:rsidRPr="0075311B">
                <w:rPr>
                  <w:rStyle w:val="Hyperlink"/>
                  <w:rFonts w:ascii="Calibri" w:eastAsia="Calibri" w:hAnsi="Calibri" w:cs="Calibri"/>
                  <w:highlight w:val="yellow"/>
                </w:rPr>
                <w:t>EthicsPoint</w:t>
              </w:r>
            </w:hyperlink>
            <w:r w:rsidRPr="0075311B">
              <w:rPr>
                <w:rFonts w:ascii="Calibri" w:eastAsia="Calibri" w:hAnsi="Calibri" w:cs="Calibri"/>
                <w:color w:val="000000" w:themeColor="text1"/>
                <w:highlight w:val="yellow"/>
              </w:rPr>
              <w:t xml:space="preserve"> website to file a report.</w:t>
            </w:r>
          </w:p>
        </w:tc>
        <w:tc>
          <w:tcPr>
            <w:tcW w:w="4906" w:type="dxa"/>
          </w:tcPr>
          <w:p w14:paraId="22E08126" w14:textId="4F450E9F" w:rsidR="00203F75" w:rsidRPr="0075311B" w:rsidRDefault="00203F75" w:rsidP="00203F75">
            <w:pPr>
              <w:pStyle w:val="ListParagraph"/>
              <w:numPr>
                <w:ilvl w:val="0"/>
                <w:numId w:val="4"/>
              </w:numPr>
              <w:spacing w:beforeAutospacing="1" w:after="160" w:afterAutospacing="1" w:line="259" w:lineRule="auto"/>
              <w:ind w:left="0"/>
              <w:rPr>
                <w:rFonts w:eastAsiaTheme="minorEastAsia"/>
                <w:color w:val="000000" w:themeColor="text1"/>
                <w:highlight w:val="yellow"/>
              </w:rPr>
            </w:pPr>
            <w:r w:rsidRPr="0075311B">
              <w:rPr>
                <w:rFonts w:ascii="Calibri" w:eastAsia="Calibri" w:hAnsi="Calibri" w:cs="Calibri"/>
                <w:color w:val="000000" w:themeColor="text1"/>
                <w:highlight w:val="yellow"/>
              </w:rPr>
              <w:t xml:space="preserve">Koj hu tau rau 1-866-886-1274 thiab </w:t>
            </w:r>
            <w:r w:rsidR="0064496D">
              <w:rPr>
                <w:rFonts w:ascii="Calibri" w:eastAsia="Calibri" w:hAnsi="Calibri" w:cs="Calibri"/>
                <w:color w:val="000000" w:themeColor="text1"/>
                <w:highlight w:val="yellow"/>
              </w:rPr>
              <w:t xml:space="preserve">Lub Chaw Hu </w:t>
            </w:r>
            <w:ins w:id="31" w:author="SK V" w:date="2022-05-03T21:44:00Z">
              <w:r w:rsidR="00F23CBC">
                <w:rPr>
                  <w:rFonts w:ascii="Calibri" w:eastAsia="Calibri" w:hAnsi="Calibri" w:cs="Calibri"/>
                  <w:color w:val="000000" w:themeColor="text1"/>
                  <w:highlight w:val="yellow"/>
                </w:rPr>
                <w:t xml:space="preserve">xov </w:t>
              </w:r>
            </w:ins>
            <w:r w:rsidRPr="0075311B">
              <w:rPr>
                <w:rFonts w:ascii="Calibri" w:eastAsia="Calibri" w:hAnsi="Calibri" w:cs="Calibri"/>
                <w:color w:val="000000" w:themeColor="text1"/>
                <w:highlight w:val="yellow"/>
              </w:rPr>
              <w:t>EthicsPoint  yuav sau koj cov kev txhawj xeeb thiab sau cov ntaub ntawv</w:t>
            </w:r>
            <w:r w:rsidR="0064496D">
              <w:rPr>
                <w:rFonts w:ascii="Calibri" w:eastAsia="Calibri" w:hAnsi="Calibri" w:cs="Calibri"/>
                <w:color w:val="000000" w:themeColor="text1"/>
                <w:highlight w:val="yellow"/>
              </w:rPr>
              <w:t xml:space="preserve"> uas</w:t>
            </w:r>
            <w:r w:rsidRPr="0075311B">
              <w:rPr>
                <w:rFonts w:ascii="Calibri" w:eastAsia="Calibri" w:hAnsi="Calibri" w:cs="Calibri"/>
                <w:color w:val="000000" w:themeColor="text1"/>
                <w:highlight w:val="yellow"/>
              </w:rPr>
              <w:t xml:space="preserve"> xav tau.</w:t>
            </w:r>
          </w:p>
          <w:p w14:paraId="0AB65041" w14:textId="36BDBD00" w:rsidR="00203F75" w:rsidRPr="00576726" w:rsidRDefault="00203F75" w:rsidP="00203F75">
            <w:pPr>
              <w:rPr>
                <w:color w:val="000000" w:themeColor="text1"/>
              </w:rPr>
            </w:pPr>
            <w:r w:rsidRPr="0075311B">
              <w:rPr>
                <w:rFonts w:ascii="Calibri" w:eastAsia="Calibri" w:hAnsi="Calibri" w:cs="Calibri"/>
                <w:color w:val="000000" w:themeColor="text1"/>
                <w:highlight w:val="yellow"/>
              </w:rPr>
              <w:t xml:space="preserve">Los </w:t>
            </w:r>
            <w:r w:rsidR="00112DE2">
              <w:rPr>
                <w:rFonts w:ascii="Calibri" w:eastAsia="Calibri" w:hAnsi="Calibri" w:cs="Calibri"/>
                <w:color w:val="000000" w:themeColor="text1"/>
                <w:highlight w:val="yellow"/>
              </w:rPr>
              <w:t>sis</w:t>
            </w:r>
            <w:r w:rsidRPr="0075311B">
              <w:rPr>
                <w:rFonts w:ascii="Calibri" w:eastAsia="Calibri" w:hAnsi="Calibri" w:cs="Calibri"/>
                <w:color w:val="000000" w:themeColor="text1"/>
                <w:highlight w:val="yellow"/>
              </w:rPr>
              <w:t xml:space="preserve"> mus saib ntawm</w:t>
            </w:r>
            <w:r w:rsidR="00112DE2">
              <w:rPr>
                <w:rFonts w:ascii="Calibri" w:eastAsia="Calibri" w:hAnsi="Calibri" w:cs="Calibri"/>
                <w:color w:val="000000" w:themeColor="text1"/>
              </w:rPr>
              <w:t xml:space="preserve"> </w:t>
            </w:r>
            <w:hyperlink r:id="rId9">
              <w:r w:rsidRPr="0075311B">
                <w:rPr>
                  <w:rStyle w:val="Hyperlink"/>
                  <w:rFonts w:ascii="Calibri" w:eastAsia="Calibri" w:hAnsi="Calibri" w:cs="Calibri"/>
                  <w:highlight w:val="yellow"/>
                </w:rPr>
                <w:t>EthicsPoint</w:t>
              </w:r>
            </w:hyperlink>
            <w:r w:rsidR="00112DE2">
              <w:rPr>
                <w:rStyle w:val="Hyperlink"/>
                <w:rFonts w:ascii="Calibri" w:eastAsia="Calibri" w:hAnsi="Calibri" w:cs="Calibri"/>
                <w:highlight w:val="yellow"/>
              </w:rPr>
              <w:t xml:space="preserve"> </w:t>
            </w:r>
            <w:r w:rsidR="00112DE2">
              <w:rPr>
                <w:rFonts w:ascii="Calibri" w:eastAsia="Calibri" w:hAnsi="Calibri" w:cs="Calibri"/>
                <w:color w:val="000000" w:themeColor="text1"/>
                <w:highlight w:val="yellow"/>
              </w:rPr>
              <w:t>tus</w:t>
            </w:r>
            <w:r w:rsidRPr="0075311B">
              <w:rPr>
                <w:rFonts w:ascii="Calibri" w:eastAsia="Calibri" w:hAnsi="Calibri" w:cs="Calibri"/>
                <w:color w:val="000000" w:themeColor="text1"/>
                <w:highlight w:val="yellow"/>
              </w:rPr>
              <w:t xml:space="preserve"> vev xaib los ua daim ntawv qhia.</w:t>
            </w:r>
          </w:p>
        </w:tc>
        <w:tc>
          <w:tcPr>
            <w:tcW w:w="1934" w:type="dxa"/>
          </w:tcPr>
          <w:p w14:paraId="0F3186C9" w14:textId="77777777" w:rsidR="00203F75" w:rsidRPr="00576726" w:rsidRDefault="00203F75" w:rsidP="00203F75">
            <w:pPr>
              <w:rPr>
                <w:color w:val="000000" w:themeColor="text1"/>
              </w:rPr>
            </w:pPr>
          </w:p>
        </w:tc>
      </w:tr>
      <w:tr w:rsidR="00203F75" w:rsidRPr="00576726" w14:paraId="1A702BBD" w14:textId="77777777" w:rsidTr="007978BF">
        <w:tc>
          <w:tcPr>
            <w:tcW w:w="2610" w:type="dxa"/>
            <w:shd w:val="clear" w:color="auto" w:fill="D9D9D9" w:themeFill="background1" w:themeFillShade="D9"/>
          </w:tcPr>
          <w:p w14:paraId="52F3AF6F" w14:textId="77777777" w:rsidR="00203F75" w:rsidRPr="00576726" w:rsidRDefault="00203F75" w:rsidP="00203F75">
            <w:pPr>
              <w:rPr>
                <w:rFonts w:ascii="Calibri" w:eastAsia="Calibri" w:hAnsi="Calibri" w:cs="Calibri"/>
                <w:color w:val="000000" w:themeColor="text1"/>
              </w:rPr>
            </w:pPr>
          </w:p>
        </w:tc>
        <w:tc>
          <w:tcPr>
            <w:tcW w:w="4950" w:type="dxa"/>
          </w:tcPr>
          <w:p w14:paraId="699E0AD1" w14:textId="77777777" w:rsidR="00203F75" w:rsidRPr="0075311B" w:rsidRDefault="00203F75" w:rsidP="00203F75">
            <w:pPr>
              <w:rPr>
                <w:highlight w:val="yellow"/>
              </w:rPr>
            </w:pPr>
          </w:p>
        </w:tc>
        <w:tc>
          <w:tcPr>
            <w:tcW w:w="4906" w:type="dxa"/>
          </w:tcPr>
          <w:p w14:paraId="6F11D76E" w14:textId="77777777" w:rsidR="00203F75" w:rsidRPr="00576726" w:rsidRDefault="00203F75" w:rsidP="00203F75">
            <w:pPr>
              <w:rPr>
                <w:color w:val="000000" w:themeColor="text1"/>
              </w:rPr>
            </w:pPr>
          </w:p>
        </w:tc>
        <w:tc>
          <w:tcPr>
            <w:tcW w:w="1934" w:type="dxa"/>
          </w:tcPr>
          <w:p w14:paraId="1A827932" w14:textId="77777777" w:rsidR="00203F75" w:rsidRPr="00576726" w:rsidRDefault="00203F75" w:rsidP="00203F75">
            <w:pPr>
              <w:rPr>
                <w:color w:val="000000" w:themeColor="text1"/>
              </w:rPr>
            </w:pPr>
          </w:p>
        </w:tc>
      </w:tr>
      <w:tr w:rsidR="00203F75" w:rsidRPr="00576726" w14:paraId="5C40E315" w14:textId="77777777" w:rsidTr="007978BF">
        <w:tc>
          <w:tcPr>
            <w:tcW w:w="2610" w:type="dxa"/>
            <w:shd w:val="clear" w:color="auto" w:fill="D9D9D9" w:themeFill="background1" w:themeFillShade="D9"/>
          </w:tcPr>
          <w:p w14:paraId="5631F078" w14:textId="77777777" w:rsidR="00203F75" w:rsidRPr="00576726" w:rsidRDefault="00203F75" w:rsidP="00203F75">
            <w:pPr>
              <w:rPr>
                <w:rFonts w:ascii="Calibri" w:eastAsia="Calibri" w:hAnsi="Calibri" w:cs="Calibri"/>
                <w:color w:val="000000" w:themeColor="text1"/>
              </w:rPr>
            </w:pPr>
          </w:p>
        </w:tc>
        <w:tc>
          <w:tcPr>
            <w:tcW w:w="4950" w:type="dxa"/>
          </w:tcPr>
          <w:p w14:paraId="54E318C3" w14:textId="525BAA2B" w:rsidR="00203F75" w:rsidRPr="0075311B" w:rsidRDefault="00203F75" w:rsidP="00203F75">
            <w:pPr>
              <w:spacing w:line="259" w:lineRule="auto"/>
              <w:rPr>
                <w:rFonts w:ascii="Calibri" w:eastAsia="Calibri" w:hAnsi="Calibri" w:cs="Calibri"/>
                <w:b/>
                <w:bCs/>
                <w:color w:val="000000" w:themeColor="text1"/>
                <w:highlight w:val="yellow"/>
              </w:rPr>
            </w:pPr>
            <w:r w:rsidRPr="0075311B">
              <w:rPr>
                <w:rFonts w:ascii="Calibri" w:eastAsia="Calibri" w:hAnsi="Calibri" w:cs="Calibri"/>
                <w:b/>
                <w:bCs/>
                <w:color w:val="000000" w:themeColor="text1"/>
                <w:highlight w:val="yellow"/>
              </w:rPr>
              <w:t>What is homeownership advising/housing counseling?</w:t>
            </w:r>
          </w:p>
        </w:tc>
        <w:tc>
          <w:tcPr>
            <w:tcW w:w="4906" w:type="dxa"/>
          </w:tcPr>
          <w:p w14:paraId="2739E3A2" w14:textId="69E4F99F" w:rsidR="00203F75" w:rsidRPr="00576726" w:rsidRDefault="00203F75" w:rsidP="00203F75">
            <w:pPr>
              <w:rPr>
                <w:color w:val="000000" w:themeColor="text1"/>
              </w:rPr>
            </w:pPr>
            <w:r w:rsidRPr="0075311B">
              <w:rPr>
                <w:rFonts w:ascii="Calibri" w:eastAsia="Calibri" w:hAnsi="Calibri" w:cs="Calibri"/>
                <w:b/>
                <w:bCs/>
                <w:color w:val="000000" w:themeColor="text1"/>
                <w:highlight w:val="yellow"/>
              </w:rPr>
              <w:t xml:space="preserve">Kev pab tswv yim </w:t>
            </w:r>
            <w:r w:rsidR="00415540">
              <w:rPr>
                <w:rFonts w:ascii="Calibri" w:eastAsia="Calibri" w:hAnsi="Calibri" w:cs="Calibri"/>
                <w:b/>
                <w:bCs/>
                <w:color w:val="000000" w:themeColor="text1"/>
                <w:highlight w:val="yellow"/>
              </w:rPr>
              <w:t xml:space="preserve">ntawm tus </w:t>
            </w:r>
            <w:r w:rsidRPr="0075311B">
              <w:rPr>
                <w:rFonts w:ascii="Calibri" w:eastAsia="Calibri" w:hAnsi="Calibri" w:cs="Calibri"/>
                <w:b/>
                <w:bCs/>
                <w:color w:val="000000" w:themeColor="text1"/>
                <w:highlight w:val="yellow"/>
              </w:rPr>
              <w:t>tswv tsev / vaj tse</w:t>
            </w:r>
            <w:r w:rsidR="00415540">
              <w:rPr>
                <w:rFonts w:ascii="Calibri" w:eastAsia="Calibri" w:hAnsi="Calibri" w:cs="Calibri"/>
                <w:b/>
                <w:bCs/>
                <w:color w:val="000000" w:themeColor="text1"/>
                <w:highlight w:val="yellow"/>
              </w:rPr>
              <w:t>v</w:t>
            </w:r>
            <w:r w:rsidRPr="0075311B">
              <w:rPr>
                <w:rFonts w:ascii="Calibri" w:eastAsia="Calibri" w:hAnsi="Calibri" w:cs="Calibri"/>
                <w:b/>
                <w:bCs/>
                <w:color w:val="000000" w:themeColor="text1"/>
                <w:highlight w:val="yellow"/>
              </w:rPr>
              <w:t xml:space="preserve"> yog dab tsi?</w:t>
            </w:r>
          </w:p>
        </w:tc>
        <w:tc>
          <w:tcPr>
            <w:tcW w:w="1934" w:type="dxa"/>
          </w:tcPr>
          <w:p w14:paraId="72DE7BD1" w14:textId="77777777" w:rsidR="00203F75" w:rsidRPr="00576726" w:rsidRDefault="00203F75" w:rsidP="00203F75">
            <w:pPr>
              <w:rPr>
                <w:color w:val="000000" w:themeColor="text1"/>
              </w:rPr>
            </w:pPr>
          </w:p>
        </w:tc>
      </w:tr>
      <w:tr w:rsidR="00203F75" w:rsidRPr="00576726" w14:paraId="0903411B" w14:textId="77777777" w:rsidTr="007978BF">
        <w:tc>
          <w:tcPr>
            <w:tcW w:w="2610" w:type="dxa"/>
            <w:shd w:val="clear" w:color="auto" w:fill="D9D9D9" w:themeFill="background1" w:themeFillShade="D9"/>
          </w:tcPr>
          <w:p w14:paraId="4CDF34D0" w14:textId="77777777" w:rsidR="00203F75" w:rsidRPr="00576726" w:rsidRDefault="00203F75" w:rsidP="00203F75">
            <w:pPr>
              <w:rPr>
                <w:rFonts w:ascii="Calibri" w:eastAsia="Calibri" w:hAnsi="Calibri" w:cs="Calibri"/>
                <w:color w:val="000000" w:themeColor="text1"/>
              </w:rPr>
            </w:pPr>
          </w:p>
        </w:tc>
        <w:tc>
          <w:tcPr>
            <w:tcW w:w="4950" w:type="dxa"/>
          </w:tcPr>
          <w:p w14:paraId="29F9F4A4" w14:textId="7C49E7B0" w:rsidR="00203F75" w:rsidRPr="0075311B" w:rsidRDefault="00203F75" w:rsidP="00203F75">
            <w:pPr>
              <w:rPr>
                <w:highlight w:val="yellow"/>
              </w:rPr>
            </w:pPr>
            <w:r w:rsidRPr="0075311B">
              <w:rPr>
                <w:rFonts w:ascii="Calibri" w:eastAsia="Calibri" w:hAnsi="Calibri" w:cs="Calibri"/>
                <w:color w:val="000000" w:themeColor="text1"/>
                <w:highlight w:val="yellow"/>
              </w:rPr>
              <w:t xml:space="preserve">Housing counseling is a free service provided by trained and certified professionals who help homeowners evaluate homeownership options.  </w:t>
            </w:r>
          </w:p>
        </w:tc>
        <w:tc>
          <w:tcPr>
            <w:tcW w:w="4906" w:type="dxa"/>
          </w:tcPr>
          <w:p w14:paraId="752B12B0" w14:textId="728416B5" w:rsidR="00203F75" w:rsidRPr="00576726" w:rsidRDefault="00203F75" w:rsidP="00203F75">
            <w:pPr>
              <w:rPr>
                <w:color w:val="000000" w:themeColor="text1"/>
              </w:rPr>
            </w:pPr>
            <w:r w:rsidRPr="0075311B">
              <w:rPr>
                <w:rFonts w:ascii="Calibri" w:eastAsia="Calibri" w:hAnsi="Calibri" w:cs="Calibri"/>
                <w:color w:val="000000" w:themeColor="text1"/>
                <w:highlight w:val="yellow"/>
              </w:rPr>
              <w:t>Kev pab tswv yim hauv tsev yog ib qho kev pab</w:t>
            </w:r>
            <w:r w:rsidR="00E629CC">
              <w:rPr>
                <w:rFonts w:ascii="Calibri" w:eastAsia="Calibri" w:hAnsi="Calibri" w:cs="Calibri"/>
                <w:color w:val="000000" w:themeColor="text1"/>
                <w:highlight w:val="yellow"/>
              </w:rPr>
              <w:t xml:space="preserve"> </w:t>
            </w:r>
            <w:r w:rsidRPr="0075311B">
              <w:rPr>
                <w:rFonts w:ascii="Calibri" w:eastAsia="Calibri" w:hAnsi="Calibri" w:cs="Calibri"/>
                <w:color w:val="000000" w:themeColor="text1"/>
                <w:highlight w:val="yellow"/>
              </w:rPr>
              <w:t xml:space="preserve">cuam pub dawb los ntawm cov kws tshaj lij thiab </w:t>
            </w:r>
            <w:r w:rsidRPr="0075311B">
              <w:rPr>
                <w:rFonts w:ascii="Calibri" w:eastAsia="Calibri" w:hAnsi="Calibri" w:cs="Calibri"/>
                <w:color w:val="000000" w:themeColor="text1"/>
                <w:highlight w:val="yellow"/>
              </w:rPr>
              <w:lastRenderedPageBreak/>
              <w:t xml:space="preserve">muaj ntawv pov thawj uas pab cov tswv tsev ntsuas kev xaiv </w:t>
            </w:r>
            <w:r w:rsidR="00006EB3">
              <w:rPr>
                <w:rFonts w:ascii="Calibri" w:eastAsia="Calibri" w:hAnsi="Calibri" w:cs="Calibri"/>
                <w:color w:val="000000" w:themeColor="text1"/>
                <w:highlight w:val="yellow"/>
              </w:rPr>
              <w:t xml:space="preserve">ntawm tus </w:t>
            </w:r>
            <w:r w:rsidRPr="0075311B">
              <w:rPr>
                <w:rFonts w:ascii="Calibri" w:eastAsia="Calibri" w:hAnsi="Calibri" w:cs="Calibri"/>
                <w:color w:val="000000" w:themeColor="text1"/>
                <w:highlight w:val="yellow"/>
              </w:rPr>
              <w:t>tswv tsev.</w:t>
            </w:r>
          </w:p>
        </w:tc>
        <w:tc>
          <w:tcPr>
            <w:tcW w:w="1934" w:type="dxa"/>
          </w:tcPr>
          <w:p w14:paraId="1078E559" w14:textId="77777777" w:rsidR="00203F75" w:rsidRPr="00576726" w:rsidRDefault="00203F75" w:rsidP="00203F75">
            <w:pPr>
              <w:rPr>
                <w:color w:val="000000" w:themeColor="text1"/>
              </w:rPr>
            </w:pPr>
          </w:p>
        </w:tc>
      </w:tr>
      <w:tr w:rsidR="00203F75" w:rsidRPr="00576726" w14:paraId="6B46F33C" w14:textId="77777777" w:rsidTr="007978BF">
        <w:tc>
          <w:tcPr>
            <w:tcW w:w="2610" w:type="dxa"/>
            <w:shd w:val="clear" w:color="auto" w:fill="D9D9D9" w:themeFill="background1" w:themeFillShade="D9"/>
          </w:tcPr>
          <w:p w14:paraId="72F5377A" w14:textId="77777777" w:rsidR="00203F75" w:rsidRPr="00576726" w:rsidRDefault="00203F75" w:rsidP="00203F75">
            <w:pPr>
              <w:rPr>
                <w:rFonts w:ascii="Calibri" w:eastAsia="Calibri" w:hAnsi="Calibri" w:cs="Calibri"/>
                <w:color w:val="000000" w:themeColor="text1"/>
              </w:rPr>
            </w:pPr>
          </w:p>
        </w:tc>
        <w:tc>
          <w:tcPr>
            <w:tcW w:w="4950" w:type="dxa"/>
          </w:tcPr>
          <w:p w14:paraId="445E3C2E" w14:textId="3F2D68CD" w:rsidR="00203F75" w:rsidRPr="0075311B" w:rsidRDefault="00203F75" w:rsidP="00203F75">
            <w:pPr>
              <w:rPr>
                <w:highlight w:val="yellow"/>
              </w:rPr>
            </w:pPr>
            <w:r w:rsidRPr="0075311B">
              <w:rPr>
                <w:rFonts w:ascii="Calibri" w:eastAsia="Calibri" w:hAnsi="Calibri" w:cs="Calibri"/>
                <w:color w:val="000000" w:themeColor="text1"/>
                <w:highlight w:val="yellow"/>
              </w:rPr>
              <w:t>This includes explaining the foreclosure process and timeframes and discussing options to prevent foreclosure. Housing counselors also help homeowners communicate with their mortgage servicers and apply for loss mitigation.</w:t>
            </w:r>
          </w:p>
        </w:tc>
        <w:tc>
          <w:tcPr>
            <w:tcW w:w="4906" w:type="dxa"/>
          </w:tcPr>
          <w:p w14:paraId="6E378A19" w14:textId="68163EC6" w:rsidR="00203F75" w:rsidRPr="00576726" w:rsidRDefault="00203F75" w:rsidP="00203F75">
            <w:pPr>
              <w:rPr>
                <w:color w:val="000000" w:themeColor="text1"/>
              </w:rPr>
            </w:pPr>
            <w:r w:rsidRPr="0075311B">
              <w:rPr>
                <w:rFonts w:ascii="Calibri" w:eastAsia="Calibri" w:hAnsi="Calibri" w:cs="Calibri"/>
                <w:color w:val="000000" w:themeColor="text1"/>
                <w:highlight w:val="yellow"/>
              </w:rPr>
              <w:t xml:space="preserve">Qhov no suav nrog </w:t>
            </w:r>
            <w:r w:rsidR="00BB2808">
              <w:rPr>
                <w:rFonts w:ascii="Calibri" w:eastAsia="Calibri" w:hAnsi="Calibri" w:cs="Calibri"/>
                <w:color w:val="000000" w:themeColor="text1"/>
                <w:highlight w:val="yellow"/>
              </w:rPr>
              <w:t xml:space="preserve">kev </w:t>
            </w:r>
            <w:r w:rsidRPr="0075311B">
              <w:rPr>
                <w:rFonts w:ascii="Calibri" w:eastAsia="Calibri" w:hAnsi="Calibri" w:cs="Calibri"/>
                <w:color w:val="000000" w:themeColor="text1"/>
                <w:highlight w:val="yellow"/>
              </w:rPr>
              <w:t xml:space="preserve">piav qhia txog cov txheej txheem </w:t>
            </w:r>
            <w:r w:rsidR="00BB2808">
              <w:rPr>
                <w:rFonts w:ascii="Calibri" w:eastAsia="Calibri" w:hAnsi="Calibri" w:cs="Calibri"/>
                <w:color w:val="000000" w:themeColor="text1"/>
                <w:highlight w:val="yellow"/>
              </w:rPr>
              <w:t>kev raug kaw</w:t>
            </w:r>
            <w:r w:rsidRPr="0075311B">
              <w:rPr>
                <w:rFonts w:ascii="Calibri" w:eastAsia="Calibri" w:hAnsi="Calibri" w:cs="Calibri"/>
                <w:color w:val="000000" w:themeColor="text1"/>
                <w:highlight w:val="yellow"/>
              </w:rPr>
              <w:t xml:space="preserve"> thiab lub sij</w:t>
            </w:r>
            <w:r w:rsidR="00BB2808">
              <w:rPr>
                <w:rFonts w:ascii="Calibri" w:eastAsia="Calibri" w:hAnsi="Calibri" w:cs="Calibri"/>
                <w:color w:val="000000" w:themeColor="text1"/>
                <w:highlight w:val="yellow"/>
              </w:rPr>
              <w:t xml:space="preserve"> </w:t>
            </w:r>
            <w:r w:rsidRPr="0075311B">
              <w:rPr>
                <w:rFonts w:ascii="Calibri" w:eastAsia="Calibri" w:hAnsi="Calibri" w:cs="Calibri"/>
                <w:color w:val="000000" w:themeColor="text1"/>
                <w:highlight w:val="yellow"/>
              </w:rPr>
              <w:t>hawm thiab sib tham txog cov kev xaiv los tiv thaiv kev kaw. Cov kws pab tswv yim hauv tsev kuj pab cov tswv tsev sib txuas lus nrog lawv cov neeg ua hauj</w:t>
            </w:r>
            <w:r w:rsidR="00BB2808">
              <w:rPr>
                <w:rFonts w:ascii="Calibri" w:eastAsia="Calibri" w:hAnsi="Calibri" w:cs="Calibri"/>
                <w:color w:val="000000" w:themeColor="text1"/>
                <w:highlight w:val="yellow"/>
              </w:rPr>
              <w:t xml:space="preserve"> </w:t>
            </w:r>
            <w:r w:rsidRPr="0075311B">
              <w:rPr>
                <w:rFonts w:ascii="Calibri" w:eastAsia="Calibri" w:hAnsi="Calibri" w:cs="Calibri"/>
                <w:color w:val="000000" w:themeColor="text1"/>
                <w:highlight w:val="yellow"/>
              </w:rPr>
              <w:t xml:space="preserve">lwm qiv nyiaj thiab thov rau kev txo </w:t>
            </w:r>
            <w:r w:rsidR="00BB2808">
              <w:rPr>
                <w:rFonts w:ascii="Calibri" w:eastAsia="Calibri" w:hAnsi="Calibri" w:cs="Calibri"/>
                <w:color w:val="000000" w:themeColor="text1"/>
                <w:highlight w:val="yellow"/>
              </w:rPr>
              <w:t xml:space="preserve">tus </w:t>
            </w:r>
            <w:r w:rsidRPr="0075311B">
              <w:rPr>
                <w:rFonts w:ascii="Calibri" w:eastAsia="Calibri" w:hAnsi="Calibri" w:cs="Calibri"/>
                <w:color w:val="000000" w:themeColor="text1"/>
                <w:highlight w:val="yellow"/>
              </w:rPr>
              <w:t>qis.</w:t>
            </w:r>
          </w:p>
        </w:tc>
        <w:tc>
          <w:tcPr>
            <w:tcW w:w="1934" w:type="dxa"/>
          </w:tcPr>
          <w:p w14:paraId="63B9D5AB" w14:textId="77777777" w:rsidR="00203F75" w:rsidRPr="00576726" w:rsidRDefault="00203F75" w:rsidP="00203F75">
            <w:pPr>
              <w:rPr>
                <w:color w:val="000000" w:themeColor="text1"/>
              </w:rPr>
            </w:pPr>
          </w:p>
        </w:tc>
      </w:tr>
      <w:tr w:rsidR="00203F75" w:rsidRPr="00576726" w14:paraId="1F776D14" w14:textId="77777777" w:rsidTr="007978BF">
        <w:tc>
          <w:tcPr>
            <w:tcW w:w="2610" w:type="dxa"/>
            <w:shd w:val="clear" w:color="auto" w:fill="D9D9D9" w:themeFill="background1" w:themeFillShade="D9"/>
          </w:tcPr>
          <w:p w14:paraId="3C022114" w14:textId="77777777" w:rsidR="00203F75" w:rsidRPr="00576726" w:rsidRDefault="00203F75" w:rsidP="00203F75">
            <w:pPr>
              <w:rPr>
                <w:rFonts w:ascii="Calibri" w:eastAsia="Calibri" w:hAnsi="Calibri" w:cs="Calibri"/>
                <w:color w:val="000000" w:themeColor="text1"/>
              </w:rPr>
            </w:pPr>
          </w:p>
        </w:tc>
        <w:tc>
          <w:tcPr>
            <w:tcW w:w="4950" w:type="dxa"/>
          </w:tcPr>
          <w:p w14:paraId="38BBDA27" w14:textId="1D11CFA8" w:rsidR="00203F75" w:rsidRPr="0075311B" w:rsidRDefault="00203F75" w:rsidP="00203F75">
            <w:pPr>
              <w:spacing w:beforeAutospacing="1" w:afterAutospacing="1"/>
              <w:rPr>
                <w:rFonts w:ascii="Calibri" w:eastAsia="Calibri" w:hAnsi="Calibri" w:cs="Calibri"/>
                <w:color w:val="000000" w:themeColor="text1"/>
                <w:highlight w:val="yellow"/>
              </w:rPr>
            </w:pPr>
            <w:r w:rsidRPr="0075311B">
              <w:rPr>
                <w:rFonts w:ascii="Calibri" w:eastAsia="Calibri" w:hAnsi="Calibri" w:cs="Calibri"/>
                <w:color w:val="000000" w:themeColor="text1"/>
                <w:highlight w:val="yellow"/>
              </w:rPr>
              <w:t>Housing counseling is not a requirement to apply for HomeHelpMN, but may provide homeowners additional supportive services and information.</w:t>
            </w:r>
          </w:p>
        </w:tc>
        <w:tc>
          <w:tcPr>
            <w:tcW w:w="4906" w:type="dxa"/>
          </w:tcPr>
          <w:p w14:paraId="19ACD480" w14:textId="750DDA5E" w:rsidR="00203F75" w:rsidRPr="00576726" w:rsidRDefault="00203F75" w:rsidP="00203F75">
            <w:pPr>
              <w:rPr>
                <w:color w:val="000000" w:themeColor="text1"/>
              </w:rPr>
            </w:pPr>
            <w:r w:rsidRPr="0075311B">
              <w:rPr>
                <w:rFonts w:ascii="Calibri" w:eastAsia="Calibri" w:hAnsi="Calibri" w:cs="Calibri"/>
                <w:color w:val="000000" w:themeColor="text1"/>
                <w:highlight w:val="yellow"/>
              </w:rPr>
              <w:t>Kev pab tswv yim hauv tsev tsis yog qhov yuav tsum tau thov rau HomeHelpMN, tab sis tej zaum yuav muab cov kev pab txhawb nqa thiab cov ntaub ntawv ntxiv rau cov tswv tsev.</w:t>
            </w:r>
          </w:p>
        </w:tc>
        <w:tc>
          <w:tcPr>
            <w:tcW w:w="1934" w:type="dxa"/>
          </w:tcPr>
          <w:p w14:paraId="1660ED2C" w14:textId="77777777" w:rsidR="00203F75" w:rsidRPr="00576726" w:rsidRDefault="00203F75" w:rsidP="00203F75">
            <w:pPr>
              <w:rPr>
                <w:color w:val="000000" w:themeColor="text1"/>
              </w:rPr>
            </w:pPr>
          </w:p>
        </w:tc>
      </w:tr>
      <w:tr w:rsidR="00203F75" w:rsidRPr="00576726" w14:paraId="310BF9C3" w14:textId="77777777" w:rsidTr="007978BF">
        <w:tc>
          <w:tcPr>
            <w:tcW w:w="2610" w:type="dxa"/>
            <w:shd w:val="clear" w:color="auto" w:fill="D9D9D9" w:themeFill="background1" w:themeFillShade="D9"/>
          </w:tcPr>
          <w:p w14:paraId="70D18C5B" w14:textId="77777777" w:rsidR="00203F75" w:rsidRPr="00576726" w:rsidRDefault="00203F75" w:rsidP="00203F75">
            <w:pPr>
              <w:rPr>
                <w:rFonts w:ascii="Calibri" w:eastAsia="Calibri" w:hAnsi="Calibri" w:cs="Calibri"/>
                <w:color w:val="000000" w:themeColor="text1"/>
              </w:rPr>
            </w:pPr>
          </w:p>
        </w:tc>
        <w:tc>
          <w:tcPr>
            <w:tcW w:w="4950" w:type="dxa"/>
          </w:tcPr>
          <w:p w14:paraId="3202736C" w14:textId="3EE6490C" w:rsidR="00203F75" w:rsidRPr="0075311B" w:rsidRDefault="00203F75" w:rsidP="00203F75">
            <w:pPr>
              <w:rPr>
                <w:highlight w:val="yellow"/>
              </w:rPr>
            </w:pPr>
            <w:r w:rsidRPr="0075311B">
              <w:rPr>
                <w:rFonts w:ascii="Calibri" w:eastAsia="Calibri" w:hAnsi="Calibri" w:cs="Calibri"/>
                <w:color w:val="000000" w:themeColor="text1"/>
                <w:highlight w:val="yellow"/>
              </w:rPr>
              <w:t xml:space="preserve">You can find a HUD-Approved housing counselor by calling the Minnesota Homeownership Center at 651-659-9336 or 1-866-462-6466 or </w:t>
            </w:r>
            <w:hyperlink r:id="rId10" w:history="1">
              <w:r w:rsidRPr="0075311B">
                <w:rPr>
                  <w:rStyle w:val="Hyperlink"/>
                  <w:rFonts w:ascii="Calibri" w:eastAsia="Calibri" w:hAnsi="Calibri" w:cs="Calibri"/>
                  <w:highlight w:val="yellow"/>
                </w:rPr>
                <w:t>visiting their website.</w:t>
              </w:r>
            </w:hyperlink>
          </w:p>
        </w:tc>
        <w:tc>
          <w:tcPr>
            <w:tcW w:w="4906" w:type="dxa"/>
          </w:tcPr>
          <w:p w14:paraId="2312D386" w14:textId="2B4C62C4" w:rsidR="00203F75" w:rsidRPr="00576726" w:rsidRDefault="00203F75" w:rsidP="00203F75">
            <w:pPr>
              <w:rPr>
                <w:color w:val="000000" w:themeColor="text1"/>
              </w:rPr>
            </w:pPr>
            <w:r w:rsidRPr="0075311B">
              <w:rPr>
                <w:rFonts w:ascii="Calibri" w:eastAsia="Calibri" w:hAnsi="Calibri" w:cs="Calibri"/>
                <w:color w:val="000000" w:themeColor="text1"/>
                <w:highlight w:val="yellow"/>
              </w:rPr>
              <w:t>Koj tuaj yeem nrhiav HUD-</w:t>
            </w:r>
            <w:r w:rsidR="00BB2808">
              <w:rPr>
                <w:rFonts w:ascii="Calibri" w:eastAsia="Calibri" w:hAnsi="Calibri" w:cs="Calibri"/>
                <w:color w:val="000000" w:themeColor="text1"/>
                <w:highlight w:val="yellow"/>
              </w:rPr>
              <w:t>Qhov muaj vaj huam sij luag ntawm vaj tsev</w:t>
            </w:r>
            <w:r w:rsidRPr="0075311B">
              <w:rPr>
                <w:rFonts w:ascii="Calibri" w:eastAsia="Calibri" w:hAnsi="Calibri" w:cs="Calibri"/>
                <w:color w:val="000000" w:themeColor="text1"/>
                <w:highlight w:val="yellow"/>
              </w:rPr>
              <w:t xml:space="preserve"> los ntawm kev hu rau </w:t>
            </w:r>
            <w:r w:rsidR="00BB2808">
              <w:rPr>
                <w:rFonts w:ascii="Calibri" w:eastAsia="Calibri" w:hAnsi="Calibri" w:cs="Calibri"/>
                <w:color w:val="000000" w:themeColor="text1"/>
                <w:highlight w:val="yellow"/>
              </w:rPr>
              <w:t xml:space="preserve">lub xeev </w:t>
            </w:r>
            <w:r w:rsidRPr="0075311B">
              <w:rPr>
                <w:rFonts w:ascii="Calibri" w:eastAsia="Calibri" w:hAnsi="Calibri" w:cs="Calibri"/>
                <w:color w:val="000000" w:themeColor="text1"/>
                <w:highlight w:val="yellow"/>
              </w:rPr>
              <w:t>Minnesota Homeownership ntawm 651-659-9336 los</w:t>
            </w:r>
            <w:r w:rsidR="00BB2808">
              <w:rPr>
                <w:rFonts w:ascii="Calibri" w:eastAsia="Calibri" w:hAnsi="Calibri" w:cs="Calibri"/>
                <w:color w:val="000000" w:themeColor="text1"/>
                <w:highlight w:val="yellow"/>
              </w:rPr>
              <w:t xml:space="preserve"> </w:t>
            </w:r>
            <w:r w:rsidRPr="0075311B">
              <w:rPr>
                <w:rFonts w:ascii="Calibri" w:eastAsia="Calibri" w:hAnsi="Calibri" w:cs="Calibri"/>
                <w:color w:val="000000" w:themeColor="text1"/>
                <w:highlight w:val="yellow"/>
              </w:rPr>
              <w:t>sis 1-866-462-6466 los</w:t>
            </w:r>
            <w:r w:rsidR="00BB2808">
              <w:rPr>
                <w:rFonts w:ascii="Calibri" w:eastAsia="Calibri" w:hAnsi="Calibri" w:cs="Calibri"/>
                <w:color w:val="000000" w:themeColor="text1"/>
                <w:highlight w:val="yellow"/>
              </w:rPr>
              <w:t xml:space="preserve"> </w:t>
            </w:r>
            <w:r w:rsidRPr="0075311B">
              <w:rPr>
                <w:rFonts w:ascii="Calibri" w:eastAsia="Calibri" w:hAnsi="Calibri" w:cs="Calibri"/>
                <w:color w:val="000000" w:themeColor="text1"/>
                <w:highlight w:val="yellow"/>
              </w:rPr>
              <w:t>sis</w:t>
            </w:r>
            <w:r w:rsidR="00BB2808">
              <w:rPr>
                <w:rFonts w:ascii="Calibri" w:eastAsia="Calibri" w:hAnsi="Calibri" w:cs="Calibri"/>
                <w:color w:val="000000" w:themeColor="text1"/>
              </w:rPr>
              <w:t xml:space="preserve"> </w:t>
            </w:r>
            <w:hyperlink r:id="rId11" w:history="1">
              <w:r w:rsidRPr="0075311B">
                <w:rPr>
                  <w:rStyle w:val="Hyperlink"/>
                  <w:rFonts w:ascii="Calibri" w:eastAsia="Calibri" w:hAnsi="Calibri" w:cs="Calibri"/>
                  <w:highlight w:val="yellow"/>
                </w:rPr>
                <w:t xml:space="preserve">mus saib lawv </w:t>
              </w:r>
              <w:r w:rsidR="00BB2808">
                <w:rPr>
                  <w:rStyle w:val="Hyperlink"/>
                  <w:rFonts w:ascii="Calibri" w:eastAsia="Calibri" w:hAnsi="Calibri" w:cs="Calibri"/>
                  <w:highlight w:val="yellow"/>
                </w:rPr>
                <w:t>tu</w:t>
              </w:r>
              <w:r w:rsidR="00BB2808">
                <w:rPr>
                  <w:rStyle w:val="Hyperlink"/>
                  <w:highlight w:val="yellow"/>
                </w:rPr>
                <w:t>s</w:t>
              </w:r>
              <w:r w:rsidRPr="0075311B">
                <w:rPr>
                  <w:rStyle w:val="Hyperlink"/>
                  <w:rFonts w:ascii="Calibri" w:eastAsia="Calibri" w:hAnsi="Calibri" w:cs="Calibri"/>
                  <w:highlight w:val="yellow"/>
                </w:rPr>
                <w:t xml:space="preserve"> vev xaib.</w:t>
              </w:r>
            </w:hyperlink>
          </w:p>
        </w:tc>
        <w:tc>
          <w:tcPr>
            <w:tcW w:w="1934" w:type="dxa"/>
          </w:tcPr>
          <w:p w14:paraId="244974A1" w14:textId="77777777" w:rsidR="00203F75" w:rsidRPr="00576726" w:rsidRDefault="00203F75" w:rsidP="00203F75">
            <w:pPr>
              <w:rPr>
                <w:color w:val="000000" w:themeColor="text1"/>
              </w:rPr>
            </w:pPr>
          </w:p>
        </w:tc>
      </w:tr>
      <w:tr w:rsidR="00203F75" w:rsidRPr="00576726" w14:paraId="38A93BB1" w14:textId="77777777" w:rsidTr="007978BF">
        <w:tc>
          <w:tcPr>
            <w:tcW w:w="2610" w:type="dxa"/>
            <w:shd w:val="clear" w:color="auto" w:fill="D9D9D9" w:themeFill="background1" w:themeFillShade="D9"/>
          </w:tcPr>
          <w:p w14:paraId="1A022E6E" w14:textId="77777777" w:rsidR="00203F75" w:rsidRPr="00576726" w:rsidRDefault="00203F75" w:rsidP="00203F75">
            <w:pPr>
              <w:rPr>
                <w:rFonts w:ascii="Calibri" w:eastAsia="Calibri" w:hAnsi="Calibri" w:cs="Calibri"/>
                <w:color w:val="000000" w:themeColor="text1"/>
              </w:rPr>
            </w:pPr>
          </w:p>
        </w:tc>
        <w:tc>
          <w:tcPr>
            <w:tcW w:w="4950" w:type="dxa"/>
          </w:tcPr>
          <w:p w14:paraId="60BBF312" w14:textId="4F432CE2" w:rsidR="00203F75" w:rsidRPr="0075311B" w:rsidRDefault="00203F75" w:rsidP="00203F75">
            <w:pPr>
              <w:spacing w:line="259" w:lineRule="auto"/>
              <w:rPr>
                <w:rFonts w:ascii="Calibri" w:eastAsia="Calibri" w:hAnsi="Calibri" w:cs="Calibri"/>
                <w:b/>
                <w:bCs/>
                <w:color w:val="000000" w:themeColor="text1"/>
                <w:highlight w:val="yellow"/>
              </w:rPr>
            </w:pPr>
            <w:r w:rsidRPr="0075311B">
              <w:rPr>
                <w:rFonts w:ascii="Calibri" w:eastAsia="Calibri" w:hAnsi="Calibri" w:cs="Calibri"/>
                <w:b/>
                <w:bCs/>
                <w:color w:val="000000" w:themeColor="text1"/>
                <w:highlight w:val="yellow"/>
              </w:rPr>
              <w:t xml:space="preserve">What is loss mitigation? </w:t>
            </w:r>
          </w:p>
        </w:tc>
        <w:tc>
          <w:tcPr>
            <w:tcW w:w="4906" w:type="dxa"/>
          </w:tcPr>
          <w:p w14:paraId="2568F3D3" w14:textId="6BB2EABA" w:rsidR="00203F75" w:rsidRPr="00576726" w:rsidRDefault="00203F75" w:rsidP="00203F75">
            <w:pPr>
              <w:rPr>
                <w:color w:val="000000" w:themeColor="text1"/>
              </w:rPr>
            </w:pPr>
            <w:r w:rsidRPr="0075311B">
              <w:rPr>
                <w:rFonts w:ascii="Calibri" w:eastAsia="Calibri" w:hAnsi="Calibri" w:cs="Calibri"/>
                <w:b/>
                <w:bCs/>
                <w:color w:val="000000" w:themeColor="text1"/>
                <w:highlight w:val="yellow"/>
              </w:rPr>
              <w:t xml:space="preserve">Kev </w:t>
            </w:r>
            <w:r w:rsidR="00880858">
              <w:rPr>
                <w:rFonts w:ascii="Calibri" w:eastAsia="Calibri" w:hAnsi="Calibri" w:cs="Calibri"/>
                <w:b/>
                <w:bCs/>
                <w:color w:val="000000" w:themeColor="text1"/>
                <w:highlight w:val="yellow"/>
              </w:rPr>
              <w:t xml:space="preserve">txo kev puas tsuaj </w:t>
            </w:r>
            <w:r w:rsidRPr="0075311B">
              <w:rPr>
                <w:rFonts w:ascii="Calibri" w:eastAsia="Calibri" w:hAnsi="Calibri" w:cs="Calibri"/>
                <w:b/>
                <w:bCs/>
                <w:color w:val="000000" w:themeColor="text1"/>
                <w:highlight w:val="yellow"/>
              </w:rPr>
              <w:t>yog dab tsi?</w:t>
            </w:r>
          </w:p>
        </w:tc>
        <w:tc>
          <w:tcPr>
            <w:tcW w:w="1934" w:type="dxa"/>
          </w:tcPr>
          <w:p w14:paraId="465EA9E9" w14:textId="77777777" w:rsidR="00203F75" w:rsidRPr="00576726" w:rsidRDefault="00203F75" w:rsidP="00203F75">
            <w:pPr>
              <w:rPr>
                <w:color w:val="000000" w:themeColor="text1"/>
              </w:rPr>
            </w:pPr>
          </w:p>
        </w:tc>
      </w:tr>
      <w:tr w:rsidR="00203F75" w:rsidRPr="00576726" w14:paraId="1F7FBB6D" w14:textId="77777777" w:rsidTr="007978BF">
        <w:tc>
          <w:tcPr>
            <w:tcW w:w="2610" w:type="dxa"/>
            <w:shd w:val="clear" w:color="auto" w:fill="D9D9D9" w:themeFill="background1" w:themeFillShade="D9"/>
          </w:tcPr>
          <w:p w14:paraId="3359868F" w14:textId="77777777" w:rsidR="00203F75" w:rsidRPr="00576726" w:rsidRDefault="00203F75" w:rsidP="00203F75">
            <w:pPr>
              <w:rPr>
                <w:rFonts w:ascii="Calibri" w:eastAsia="Calibri" w:hAnsi="Calibri" w:cs="Calibri"/>
                <w:color w:val="000000" w:themeColor="text1"/>
              </w:rPr>
            </w:pPr>
          </w:p>
        </w:tc>
        <w:tc>
          <w:tcPr>
            <w:tcW w:w="4950" w:type="dxa"/>
          </w:tcPr>
          <w:p w14:paraId="0C8BEB01" w14:textId="10596410" w:rsidR="00203F75" w:rsidRPr="0075311B" w:rsidRDefault="00203F75" w:rsidP="00203F75">
            <w:pPr>
              <w:rPr>
                <w:highlight w:val="yellow"/>
              </w:rPr>
            </w:pPr>
            <w:r w:rsidRPr="0075311B">
              <w:rPr>
                <w:rFonts w:ascii="Calibri" w:eastAsia="Calibri" w:hAnsi="Calibri" w:cs="Calibri"/>
                <w:color w:val="101820"/>
                <w:highlight w:val="yellow"/>
              </w:rPr>
              <w:t xml:space="preserve">Loss mitigation refers to the steps mortgage servicers take to work with a mortgage borrower to avoid foreclosure. Certain loss mitigation options may help you stay in your home. Other options may help you to leave your home without going through foreclosure. For more information visit the </w:t>
            </w:r>
            <w:hyperlink r:id="rId12" w:anchor="loss-mitigation">
              <w:r w:rsidRPr="0075311B">
                <w:rPr>
                  <w:rStyle w:val="Hyperlink"/>
                  <w:rFonts w:ascii="Calibri" w:eastAsia="Calibri" w:hAnsi="Calibri" w:cs="Calibri"/>
                  <w:highlight w:val="yellow"/>
                </w:rPr>
                <w:t>Consumer Financial Protection Bureau website.</w:t>
              </w:r>
            </w:hyperlink>
          </w:p>
        </w:tc>
        <w:tc>
          <w:tcPr>
            <w:tcW w:w="4906" w:type="dxa"/>
          </w:tcPr>
          <w:p w14:paraId="6EC32AAD" w14:textId="3D23FFE3" w:rsidR="00203F75" w:rsidRPr="00576726" w:rsidRDefault="00880858" w:rsidP="00203F75">
            <w:pPr>
              <w:rPr>
                <w:color w:val="000000" w:themeColor="text1"/>
              </w:rPr>
            </w:pPr>
            <w:r>
              <w:rPr>
                <w:rFonts w:ascii="Calibri" w:eastAsia="Calibri" w:hAnsi="Calibri" w:cs="Calibri"/>
                <w:color w:val="101820"/>
                <w:highlight w:val="yellow"/>
              </w:rPr>
              <w:t xml:space="preserve">Kev txo kev puas tsuaj </w:t>
            </w:r>
            <w:r w:rsidR="00203F75" w:rsidRPr="0075311B">
              <w:rPr>
                <w:rFonts w:ascii="Calibri" w:eastAsia="Calibri" w:hAnsi="Calibri" w:cs="Calibri"/>
                <w:color w:val="101820"/>
                <w:highlight w:val="yellow"/>
              </w:rPr>
              <w:t>yog hais txog cov kauj ruam uas cov neeg ua hauj</w:t>
            </w:r>
            <w:r>
              <w:rPr>
                <w:rFonts w:ascii="Calibri" w:eastAsia="Calibri" w:hAnsi="Calibri" w:cs="Calibri"/>
                <w:color w:val="101820"/>
                <w:highlight w:val="yellow"/>
              </w:rPr>
              <w:t xml:space="preserve"> </w:t>
            </w:r>
            <w:r w:rsidR="00203F75" w:rsidRPr="0075311B">
              <w:rPr>
                <w:rFonts w:ascii="Calibri" w:eastAsia="Calibri" w:hAnsi="Calibri" w:cs="Calibri"/>
                <w:color w:val="101820"/>
                <w:highlight w:val="yellow"/>
              </w:rPr>
              <w:t>lwm qiv nyiaj yuav ua hauj</w:t>
            </w:r>
            <w:r>
              <w:rPr>
                <w:rFonts w:ascii="Calibri" w:eastAsia="Calibri" w:hAnsi="Calibri" w:cs="Calibri"/>
                <w:color w:val="101820"/>
                <w:highlight w:val="yellow"/>
              </w:rPr>
              <w:t xml:space="preserve"> </w:t>
            </w:r>
            <w:r w:rsidR="00203F75" w:rsidRPr="0075311B">
              <w:rPr>
                <w:rFonts w:ascii="Calibri" w:eastAsia="Calibri" w:hAnsi="Calibri" w:cs="Calibri"/>
                <w:color w:val="101820"/>
                <w:highlight w:val="yellow"/>
              </w:rPr>
              <w:t>lwm nrog tus qiv nyiaj kom tsis txhob raug kaw. Qee qhov kev txo qis yuav pab koj nyob hauv koj lub tsev. Lwm txoj hauv kev tuaj yeem pab koj tawm hauv koj lub tsev yam tsis tas yuav raug kaw. Yog xav paub ntxiv mus xyuas</w:t>
            </w:r>
            <w:r>
              <w:rPr>
                <w:rFonts w:ascii="Calibri" w:eastAsia="Calibri" w:hAnsi="Calibri" w:cs="Calibri"/>
                <w:color w:val="101820"/>
              </w:rPr>
              <w:t xml:space="preserve"> </w:t>
            </w:r>
            <w:hyperlink r:id="rId13" w:anchor="loss-mitigation">
              <w:r>
                <w:rPr>
                  <w:rStyle w:val="Hyperlink"/>
                  <w:rFonts w:ascii="Calibri" w:eastAsia="Calibri" w:hAnsi="Calibri" w:cs="Calibri"/>
                  <w:highlight w:val="yellow"/>
                </w:rPr>
                <w:t>Lub Chaw Saib Xyuas Cov Quas Li Nyiaj Txiag tus vev xaib</w:t>
              </w:r>
              <w:r w:rsidR="00203F75" w:rsidRPr="0075311B">
                <w:rPr>
                  <w:rStyle w:val="Hyperlink"/>
                  <w:rFonts w:ascii="Calibri" w:eastAsia="Calibri" w:hAnsi="Calibri" w:cs="Calibri"/>
                  <w:highlight w:val="yellow"/>
                </w:rPr>
                <w:t>.</w:t>
              </w:r>
            </w:hyperlink>
          </w:p>
        </w:tc>
        <w:tc>
          <w:tcPr>
            <w:tcW w:w="1934" w:type="dxa"/>
          </w:tcPr>
          <w:p w14:paraId="50491A38" w14:textId="77777777" w:rsidR="00203F75" w:rsidRPr="00576726" w:rsidRDefault="00203F75" w:rsidP="00203F75">
            <w:pPr>
              <w:rPr>
                <w:color w:val="000000" w:themeColor="text1"/>
              </w:rPr>
            </w:pPr>
          </w:p>
        </w:tc>
      </w:tr>
      <w:tr w:rsidR="00203F75" w:rsidRPr="00576726" w14:paraId="61C44F36" w14:textId="77777777" w:rsidTr="007978BF">
        <w:tc>
          <w:tcPr>
            <w:tcW w:w="2610" w:type="dxa"/>
            <w:shd w:val="clear" w:color="auto" w:fill="D9D9D9" w:themeFill="background1" w:themeFillShade="D9"/>
          </w:tcPr>
          <w:p w14:paraId="6A4440C7" w14:textId="77777777" w:rsidR="00203F75" w:rsidRPr="00576726" w:rsidRDefault="00203F75" w:rsidP="00203F75">
            <w:pPr>
              <w:rPr>
                <w:rFonts w:ascii="Calibri" w:eastAsia="Calibri" w:hAnsi="Calibri" w:cs="Calibri"/>
                <w:color w:val="000000" w:themeColor="text1"/>
              </w:rPr>
            </w:pPr>
          </w:p>
        </w:tc>
        <w:tc>
          <w:tcPr>
            <w:tcW w:w="4950" w:type="dxa"/>
          </w:tcPr>
          <w:p w14:paraId="57760070" w14:textId="0385B8C7" w:rsidR="00203F75" w:rsidRPr="0075311B" w:rsidRDefault="00203F75" w:rsidP="00203F75">
            <w:pPr>
              <w:rPr>
                <w:b/>
                <w:bCs/>
                <w:highlight w:val="yellow"/>
              </w:rPr>
            </w:pPr>
            <w:r w:rsidRPr="0075311B">
              <w:rPr>
                <w:rFonts w:ascii="Calibri" w:eastAsia="Calibri" w:hAnsi="Calibri" w:cs="Calibri"/>
                <w:b/>
                <w:bCs/>
                <w:color w:val="000000" w:themeColor="text1"/>
                <w:highlight w:val="yellow"/>
              </w:rPr>
              <w:t>If I apply for HomeHelpMN and am approved for financial assistance, am I required to accept it?</w:t>
            </w:r>
          </w:p>
        </w:tc>
        <w:tc>
          <w:tcPr>
            <w:tcW w:w="4906" w:type="dxa"/>
          </w:tcPr>
          <w:p w14:paraId="64FBA2F9" w14:textId="62EB06E1" w:rsidR="00203F75" w:rsidRPr="00576726" w:rsidRDefault="00203F75" w:rsidP="00203F75">
            <w:pPr>
              <w:rPr>
                <w:color w:val="000000" w:themeColor="text1"/>
              </w:rPr>
            </w:pPr>
            <w:r w:rsidRPr="0075311B">
              <w:rPr>
                <w:rFonts w:ascii="Calibri" w:eastAsia="Calibri" w:hAnsi="Calibri" w:cs="Calibri"/>
                <w:b/>
                <w:bCs/>
                <w:color w:val="000000" w:themeColor="text1"/>
                <w:highlight w:val="yellow"/>
              </w:rPr>
              <w:t xml:space="preserve">Yog tias kuv </w:t>
            </w:r>
            <w:r w:rsidR="00B235C8">
              <w:rPr>
                <w:rFonts w:ascii="Calibri" w:eastAsia="Calibri" w:hAnsi="Calibri" w:cs="Calibri"/>
                <w:b/>
                <w:bCs/>
                <w:color w:val="000000" w:themeColor="text1"/>
                <w:highlight w:val="yellow"/>
              </w:rPr>
              <w:t>u</w:t>
            </w:r>
            <w:r w:rsidR="00B235C8">
              <w:rPr>
                <w:b/>
                <w:bCs/>
                <w:color w:val="000000" w:themeColor="text1"/>
                <w:highlight w:val="yellow"/>
              </w:rPr>
              <w:t xml:space="preserve">a daim ntawv </w:t>
            </w:r>
            <w:r w:rsidRPr="0075311B">
              <w:rPr>
                <w:rFonts w:ascii="Calibri" w:eastAsia="Calibri" w:hAnsi="Calibri" w:cs="Calibri"/>
                <w:b/>
                <w:bCs/>
                <w:color w:val="000000" w:themeColor="text1"/>
                <w:highlight w:val="yellow"/>
              </w:rPr>
              <w:t>thov rau HomeHelpMN thiab tau txais kev pom zoo rau kev pab nyiaj txiag, kuv puas yuav tsum lees txais nws?</w:t>
            </w:r>
          </w:p>
        </w:tc>
        <w:tc>
          <w:tcPr>
            <w:tcW w:w="1934" w:type="dxa"/>
          </w:tcPr>
          <w:p w14:paraId="24A825F1" w14:textId="77777777" w:rsidR="00203F75" w:rsidRPr="00576726" w:rsidRDefault="00203F75" w:rsidP="00203F75">
            <w:pPr>
              <w:rPr>
                <w:color w:val="000000" w:themeColor="text1"/>
              </w:rPr>
            </w:pPr>
          </w:p>
        </w:tc>
      </w:tr>
      <w:tr w:rsidR="00203F75" w:rsidRPr="00576726" w14:paraId="7216B7A7" w14:textId="77777777" w:rsidTr="00205C34">
        <w:tc>
          <w:tcPr>
            <w:tcW w:w="2610" w:type="dxa"/>
            <w:shd w:val="clear" w:color="auto" w:fill="D9D9D9" w:themeFill="background1" w:themeFillShade="D9"/>
          </w:tcPr>
          <w:p w14:paraId="6E9A3904" w14:textId="77777777" w:rsidR="00203F75" w:rsidRPr="00576726" w:rsidRDefault="00203F75" w:rsidP="00203F75">
            <w:pPr>
              <w:rPr>
                <w:rFonts w:ascii="Calibri" w:eastAsia="Calibri" w:hAnsi="Calibri" w:cs="Calibri"/>
                <w:color w:val="000000" w:themeColor="text1"/>
              </w:rPr>
            </w:pPr>
          </w:p>
        </w:tc>
        <w:tc>
          <w:tcPr>
            <w:tcW w:w="4950" w:type="dxa"/>
            <w:vAlign w:val="bottom"/>
          </w:tcPr>
          <w:p w14:paraId="2D8A461D" w14:textId="60D550CD" w:rsidR="00203F75" w:rsidRPr="0075311B" w:rsidRDefault="00203F75" w:rsidP="00203F75">
            <w:pPr>
              <w:rPr>
                <w:highlight w:val="yellow"/>
              </w:rPr>
            </w:pPr>
            <w:r w:rsidRPr="0075311B">
              <w:rPr>
                <w:rFonts w:ascii="Calibri" w:eastAsia="Calibri" w:hAnsi="Calibri" w:cs="Calibri"/>
                <w:color w:val="000000" w:themeColor="text1"/>
                <w:highlight w:val="yellow"/>
              </w:rPr>
              <w:t xml:space="preserve">We encourage you to evaluate all options that may be available to you. For some homeowners, loss mitigation offered by their mortgage servicer may provide a better long-term solution by reducing the monthly mortgage payment amount and/or the principal balance of the loan. </w:t>
            </w:r>
          </w:p>
        </w:tc>
        <w:tc>
          <w:tcPr>
            <w:tcW w:w="4906" w:type="dxa"/>
            <w:vAlign w:val="bottom"/>
          </w:tcPr>
          <w:p w14:paraId="2CB0A386" w14:textId="662B93B6" w:rsidR="00203F75" w:rsidRPr="00576726" w:rsidRDefault="00203F75" w:rsidP="00203F75">
            <w:pPr>
              <w:rPr>
                <w:color w:val="000000" w:themeColor="text1"/>
              </w:rPr>
            </w:pPr>
            <w:r w:rsidRPr="0075311B">
              <w:rPr>
                <w:rFonts w:ascii="Calibri" w:eastAsia="Calibri" w:hAnsi="Calibri" w:cs="Calibri"/>
                <w:color w:val="000000" w:themeColor="text1"/>
                <w:highlight w:val="yellow"/>
              </w:rPr>
              <w:t>Peb xav kom koj ntsuas txhua qhov kev xaiv uas yuav muaj rau koj. Rau qee tus tswv tsev, kev poob qis uas muab los ntawm lawv cov neeg ua hauj</w:t>
            </w:r>
            <w:r w:rsidR="00B235C8">
              <w:rPr>
                <w:rFonts w:ascii="Calibri" w:eastAsia="Calibri" w:hAnsi="Calibri" w:cs="Calibri"/>
                <w:color w:val="000000" w:themeColor="text1"/>
                <w:highlight w:val="yellow"/>
              </w:rPr>
              <w:t xml:space="preserve"> </w:t>
            </w:r>
            <w:r w:rsidRPr="0075311B">
              <w:rPr>
                <w:rFonts w:ascii="Calibri" w:eastAsia="Calibri" w:hAnsi="Calibri" w:cs="Calibri"/>
                <w:color w:val="000000" w:themeColor="text1"/>
                <w:highlight w:val="yellow"/>
              </w:rPr>
              <w:t xml:space="preserve">lwm </w:t>
            </w:r>
            <w:r w:rsidR="00B235C8">
              <w:rPr>
                <w:rFonts w:ascii="Calibri" w:eastAsia="Calibri" w:hAnsi="Calibri" w:cs="Calibri"/>
                <w:color w:val="000000" w:themeColor="text1"/>
                <w:highlight w:val="yellow"/>
              </w:rPr>
              <w:t>k</w:t>
            </w:r>
            <w:r w:rsidR="00B235C8">
              <w:rPr>
                <w:color w:val="000000" w:themeColor="text1"/>
                <w:highlight w:val="yellow"/>
              </w:rPr>
              <w:t xml:space="preserve">ev </w:t>
            </w:r>
            <w:r w:rsidRPr="0075311B">
              <w:rPr>
                <w:rFonts w:ascii="Calibri" w:eastAsia="Calibri" w:hAnsi="Calibri" w:cs="Calibri"/>
                <w:color w:val="000000" w:themeColor="text1"/>
                <w:highlight w:val="yellow"/>
              </w:rPr>
              <w:t xml:space="preserve">qiv nyiaj yuav muab kev daws teeb meem zoo dua los ntawm kev txo cov </w:t>
            </w:r>
            <w:r w:rsidR="00B235C8">
              <w:rPr>
                <w:rFonts w:ascii="Calibri" w:eastAsia="Calibri" w:hAnsi="Calibri" w:cs="Calibri"/>
                <w:color w:val="000000" w:themeColor="text1"/>
                <w:highlight w:val="yellow"/>
              </w:rPr>
              <w:t>k</w:t>
            </w:r>
            <w:r w:rsidR="00B235C8">
              <w:rPr>
                <w:color w:val="000000" w:themeColor="text1"/>
                <w:highlight w:val="yellow"/>
              </w:rPr>
              <w:t>ev</w:t>
            </w:r>
            <w:r w:rsidRPr="0075311B">
              <w:rPr>
                <w:rFonts w:ascii="Calibri" w:eastAsia="Calibri" w:hAnsi="Calibri" w:cs="Calibri"/>
                <w:color w:val="000000" w:themeColor="text1"/>
                <w:highlight w:val="yellow"/>
              </w:rPr>
              <w:t xml:space="preserve"> qiv nyiaj txhua hli thiab / los</w:t>
            </w:r>
            <w:r w:rsidR="00B235C8">
              <w:rPr>
                <w:rFonts w:ascii="Calibri" w:eastAsia="Calibri" w:hAnsi="Calibri" w:cs="Calibri"/>
                <w:color w:val="000000" w:themeColor="text1"/>
                <w:highlight w:val="yellow"/>
              </w:rPr>
              <w:t xml:space="preserve"> </w:t>
            </w:r>
            <w:r w:rsidRPr="0075311B">
              <w:rPr>
                <w:rFonts w:ascii="Calibri" w:eastAsia="Calibri" w:hAnsi="Calibri" w:cs="Calibri"/>
                <w:color w:val="000000" w:themeColor="text1"/>
                <w:highlight w:val="yellow"/>
              </w:rPr>
              <w:t>sis cov nyiaj tshuav ntawm cov nyiaj qiv.</w:t>
            </w:r>
          </w:p>
        </w:tc>
        <w:tc>
          <w:tcPr>
            <w:tcW w:w="1934" w:type="dxa"/>
          </w:tcPr>
          <w:p w14:paraId="0F7E0F1E" w14:textId="77777777" w:rsidR="00203F75" w:rsidRPr="00576726" w:rsidRDefault="00203F75" w:rsidP="00203F75">
            <w:pPr>
              <w:rPr>
                <w:color w:val="000000" w:themeColor="text1"/>
              </w:rPr>
            </w:pPr>
          </w:p>
        </w:tc>
      </w:tr>
      <w:tr w:rsidR="00203F75" w:rsidRPr="00576726" w14:paraId="6635B59A" w14:textId="77777777" w:rsidTr="007978BF">
        <w:tc>
          <w:tcPr>
            <w:tcW w:w="2610" w:type="dxa"/>
            <w:shd w:val="clear" w:color="auto" w:fill="D9D9D9" w:themeFill="background1" w:themeFillShade="D9"/>
          </w:tcPr>
          <w:p w14:paraId="5B5F3E37" w14:textId="77777777" w:rsidR="00203F75" w:rsidRPr="00576726" w:rsidRDefault="00203F75" w:rsidP="00203F75">
            <w:pPr>
              <w:rPr>
                <w:rFonts w:ascii="Calibri" w:eastAsia="Calibri" w:hAnsi="Calibri" w:cs="Calibri"/>
                <w:color w:val="000000" w:themeColor="text1"/>
              </w:rPr>
            </w:pPr>
          </w:p>
        </w:tc>
        <w:tc>
          <w:tcPr>
            <w:tcW w:w="4950" w:type="dxa"/>
          </w:tcPr>
          <w:p w14:paraId="6FE2BD49" w14:textId="282FA5B0" w:rsidR="00203F75" w:rsidRPr="0075311B" w:rsidRDefault="00203F75" w:rsidP="00203F75">
            <w:pPr>
              <w:rPr>
                <w:b/>
                <w:bCs/>
                <w:highlight w:val="yellow"/>
              </w:rPr>
            </w:pPr>
            <w:r w:rsidRPr="0075311B">
              <w:rPr>
                <w:rFonts w:ascii="Calibri" w:eastAsia="Calibri" w:hAnsi="Calibri" w:cs="Calibri"/>
                <w:b/>
                <w:bCs/>
                <w:color w:val="000000" w:themeColor="text1"/>
                <w:highlight w:val="yellow"/>
              </w:rPr>
              <w:t>If I accept HomeHelpMN financial assistance to bring my mortgage current, can I still apply for loss mitigation with my mortgage servicer?</w:t>
            </w:r>
          </w:p>
        </w:tc>
        <w:tc>
          <w:tcPr>
            <w:tcW w:w="4906" w:type="dxa"/>
          </w:tcPr>
          <w:p w14:paraId="68849CA4" w14:textId="04C92905" w:rsidR="00203F75" w:rsidRPr="00576726" w:rsidRDefault="00203F75" w:rsidP="00203F75">
            <w:pPr>
              <w:rPr>
                <w:color w:val="000000" w:themeColor="text1"/>
              </w:rPr>
            </w:pPr>
            <w:r w:rsidRPr="0075311B">
              <w:rPr>
                <w:rFonts w:ascii="Calibri" w:eastAsia="Calibri" w:hAnsi="Calibri" w:cs="Calibri"/>
                <w:b/>
                <w:bCs/>
                <w:color w:val="000000" w:themeColor="text1"/>
                <w:highlight w:val="yellow"/>
              </w:rPr>
              <w:t xml:space="preserve">Yog tias kuv lees txais HomeHelpMN kev pab nyiaj txiag los </w:t>
            </w:r>
            <w:r w:rsidR="003950E3">
              <w:rPr>
                <w:rFonts w:ascii="Calibri" w:eastAsia="Calibri" w:hAnsi="Calibri" w:cs="Calibri"/>
                <w:b/>
                <w:bCs/>
                <w:color w:val="000000" w:themeColor="text1"/>
                <w:highlight w:val="yellow"/>
              </w:rPr>
              <w:t>p</w:t>
            </w:r>
            <w:r w:rsidR="003950E3">
              <w:rPr>
                <w:b/>
                <w:bCs/>
                <w:color w:val="000000" w:themeColor="text1"/>
                <w:highlight w:val="yellow"/>
              </w:rPr>
              <w:t>ab</w:t>
            </w:r>
            <w:r w:rsidRPr="0075311B">
              <w:rPr>
                <w:rFonts w:ascii="Calibri" w:eastAsia="Calibri" w:hAnsi="Calibri" w:cs="Calibri"/>
                <w:b/>
                <w:bCs/>
                <w:color w:val="000000" w:themeColor="text1"/>
                <w:highlight w:val="yellow"/>
              </w:rPr>
              <w:t xml:space="preserve"> kuv cov nqi tsev tam sim no, kuv puas tuaj yeem </w:t>
            </w:r>
            <w:r w:rsidR="003950E3">
              <w:rPr>
                <w:rFonts w:ascii="Calibri" w:eastAsia="Calibri" w:hAnsi="Calibri" w:cs="Calibri"/>
                <w:b/>
                <w:bCs/>
                <w:color w:val="000000" w:themeColor="text1"/>
                <w:highlight w:val="yellow"/>
              </w:rPr>
              <w:t xml:space="preserve">ua daim ntawv </w:t>
            </w:r>
            <w:r w:rsidRPr="0075311B">
              <w:rPr>
                <w:rFonts w:ascii="Calibri" w:eastAsia="Calibri" w:hAnsi="Calibri" w:cs="Calibri"/>
                <w:b/>
                <w:bCs/>
                <w:color w:val="000000" w:themeColor="text1"/>
                <w:highlight w:val="yellow"/>
              </w:rPr>
              <w:t>thov rau kev txo qis nrog kuv tus neeg pab them nqi tsev?</w:t>
            </w:r>
          </w:p>
        </w:tc>
        <w:tc>
          <w:tcPr>
            <w:tcW w:w="1934" w:type="dxa"/>
          </w:tcPr>
          <w:p w14:paraId="427A3AFC" w14:textId="77777777" w:rsidR="00203F75" w:rsidRPr="00576726" w:rsidRDefault="00203F75" w:rsidP="00203F75">
            <w:pPr>
              <w:rPr>
                <w:color w:val="000000" w:themeColor="text1"/>
              </w:rPr>
            </w:pPr>
          </w:p>
        </w:tc>
      </w:tr>
      <w:tr w:rsidR="00203F75" w:rsidRPr="00576726" w14:paraId="353C0B7A" w14:textId="77777777" w:rsidTr="007978BF">
        <w:tc>
          <w:tcPr>
            <w:tcW w:w="2610" w:type="dxa"/>
            <w:shd w:val="clear" w:color="auto" w:fill="D9D9D9" w:themeFill="background1" w:themeFillShade="D9"/>
          </w:tcPr>
          <w:p w14:paraId="3B4DB8E4" w14:textId="77777777" w:rsidR="00203F75" w:rsidRPr="00576726" w:rsidRDefault="00203F75" w:rsidP="00203F75">
            <w:pPr>
              <w:rPr>
                <w:rFonts w:ascii="Calibri" w:eastAsia="Calibri" w:hAnsi="Calibri" w:cs="Calibri"/>
                <w:color w:val="000000" w:themeColor="text1"/>
              </w:rPr>
            </w:pPr>
          </w:p>
        </w:tc>
        <w:tc>
          <w:tcPr>
            <w:tcW w:w="4950" w:type="dxa"/>
          </w:tcPr>
          <w:p w14:paraId="2FBAE5BC" w14:textId="11927034" w:rsidR="00203F75" w:rsidRPr="0075311B" w:rsidRDefault="00203F75" w:rsidP="00203F75">
            <w:pPr>
              <w:rPr>
                <w:highlight w:val="yellow"/>
              </w:rPr>
            </w:pPr>
            <w:r w:rsidRPr="0075311B">
              <w:rPr>
                <w:rFonts w:ascii="Calibri" w:eastAsia="Calibri" w:hAnsi="Calibri" w:cs="Calibri"/>
                <w:highlight w:val="yellow"/>
              </w:rPr>
              <w:t>Generally, once your mortgage is reinstated (or brought current), you will no longer be eligible for loss mitigation. However, you should contact your mortgage servicer directly to discuss your circumstances and other options that may be available to you based on the specific terms and guidelines of your loan.</w:t>
            </w:r>
          </w:p>
        </w:tc>
        <w:tc>
          <w:tcPr>
            <w:tcW w:w="4906" w:type="dxa"/>
          </w:tcPr>
          <w:p w14:paraId="300C2E25" w14:textId="0FDA7B10" w:rsidR="00203F75" w:rsidRPr="00576726" w:rsidRDefault="00203F75" w:rsidP="00203F75">
            <w:pPr>
              <w:rPr>
                <w:color w:val="000000" w:themeColor="text1"/>
              </w:rPr>
            </w:pPr>
            <w:r w:rsidRPr="0075311B">
              <w:rPr>
                <w:rFonts w:ascii="Calibri" w:eastAsia="Calibri" w:hAnsi="Calibri" w:cs="Calibri"/>
                <w:highlight w:val="yellow"/>
              </w:rPr>
              <w:t xml:space="preserve">Feem ntau, thaum koj qhov </w:t>
            </w:r>
            <w:r w:rsidR="00DD4FAE">
              <w:rPr>
                <w:rFonts w:ascii="Calibri" w:eastAsia="Calibri" w:hAnsi="Calibri" w:cs="Calibri"/>
                <w:highlight w:val="yellow"/>
              </w:rPr>
              <w:t xml:space="preserve">kev </w:t>
            </w:r>
            <w:r w:rsidRPr="0075311B">
              <w:rPr>
                <w:rFonts w:ascii="Calibri" w:eastAsia="Calibri" w:hAnsi="Calibri" w:cs="Calibri"/>
                <w:highlight w:val="yellow"/>
              </w:rPr>
              <w:t xml:space="preserve">qiv nyiaj </w:t>
            </w:r>
            <w:r w:rsidR="00DD4FAE">
              <w:rPr>
                <w:rFonts w:ascii="Calibri" w:eastAsia="Calibri" w:hAnsi="Calibri" w:cs="Calibri"/>
                <w:highlight w:val="yellow"/>
              </w:rPr>
              <w:t xml:space="preserve">raug thim </w:t>
            </w:r>
            <w:r w:rsidRPr="0075311B">
              <w:rPr>
                <w:rFonts w:ascii="Calibri" w:eastAsia="Calibri" w:hAnsi="Calibri" w:cs="Calibri"/>
                <w:highlight w:val="yellow"/>
              </w:rPr>
              <w:t>rov qab (los</w:t>
            </w:r>
            <w:r w:rsidR="00DD4FAE">
              <w:rPr>
                <w:rFonts w:ascii="Calibri" w:eastAsia="Calibri" w:hAnsi="Calibri" w:cs="Calibri"/>
                <w:highlight w:val="yellow"/>
              </w:rPr>
              <w:t xml:space="preserve"> </w:t>
            </w:r>
            <w:r w:rsidRPr="0075311B">
              <w:rPr>
                <w:rFonts w:ascii="Calibri" w:eastAsia="Calibri" w:hAnsi="Calibri" w:cs="Calibri"/>
                <w:highlight w:val="yellow"/>
              </w:rPr>
              <w:t xml:space="preserve">sis </w:t>
            </w:r>
            <w:r w:rsidR="00DD4FAE">
              <w:rPr>
                <w:rFonts w:ascii="Calibri" w:eastAsia="Calibri" w:hAnsi="Calibri" w:cs="Calibri"/>
                <w:highlight w:val="yellow"/>
              </w:rPr>
              <w:t>coj mus</w:t>
            </w:r>
            <w:r w:rsidRPr="0075311B">
              <w:rPr>
                <w:rFonts w:ascii="Calibri" w:eastAsia="Calibri" w:hAnsi="Calibri" w:cs="Calibri"/>
                <w:highlight w:val="yellow"/>
              </w:rPr>
              <w:t xml:space="preserve"> tam sim no), koj yuav tsis tsim nyog rau kev txo qis. Txawm li cas los xij, koj yuav tsum hu rau koj tus neeg pab</w:t>
            </w:r>
            <w:r w:rsidR="00DD4FAE">
              <w:rPr>
                <w:rFonts w:ascii="Calibri" w:eastAsia="Calibri" w:hAnsi="Calibri" w:cs="Calibri"/>
                <w:highlight w:val="yellow"/>
              </w:rPr>
              <w:t xml:space="preserve"> </w:t>
            </w:r>
            <w:r w:rsidRPr="0075311B">
              <w:rPr>
                <w:rFonts w:ascii="Calibri" w:eastAsia="Calibri" w:hAnsi="Calibri" w:cs="Calibri"/>
                <w:highlight w:val="yellow"/>
              </w:rPr>
              <w:t xml:space="preserve">cuam qiv nyiaj ncaj </w:t>
            </w:r>
            <w:r w:rsidR="00DD4FAE">
              <w:rPr>
                <w:rFonts w:ascii="Calibri" w:eastAsia="Calibri" w:hAnsi="Calibri" w:cs="Calibri"/>
                <w:highlight w:val="yellow"/>
              </w:rPr>
              <w:t>txhawm rau</w:t>
            </w:r>
            <w:r w:rsidRPr="0075311B">
              <w:rPr>
                <w:rFonts w:ascii="Calibri" w:eastAsia="Calibri" w:hAnsi="Calibri" w:cs="Calibri"/>
                <w:highlight w:val="yellow"/>
              </w:rPr>
              <w:t xml:space="preserve"> los tham txog koj qhov xwm txheej thiab lwm yam kev xaiv uas yuav muaj rau koj raws li cov ntsiab lus tshwj xeeb thiab cov lus qhia ntawm koj cov nyiaj </w:t>
            </w:r>
            <w:r w:rsidR="00DD4FAE">
              <w:rPr>
                <w:rFonts w:ascii="Calibri" w:eastAsia="Calibri" w:hAnsi="Calibri" w:cs="Calibri"/>
                <w:highlight w:val="yellow"/>
              </w:rPr>
              <w:t xml:space="preserve">uas </w:t>
            </w:r>
            <w:r w:rsidRPr="0075311B">
              <w:rPr>
                <w:rFonts w:ascii="Calibri" w:eastAsia="Calibri" w:hAnsi="Calibri" w:cs="Calibri"/>
                <w:highlight w:val="yellow"/>
              </w:rPr>
              <w:t>qiv.</w:t>
            </w:r>
          </w:p>
        </w:tc>
        <w:tc>
          <w:tcPr>
            <w:tcW w:w="1934" w:type="dxa"/>
          </w:tcPr>
          <w:p w14:paraId="5E531AE7" w14:textId="77777777" w:rsidR="00203F75" w:rsidRPr="00576726" w:rsidRDefault="00203F75" w:rsidP="00203F75">
            <w:pPr>
              <w:rPr>
                <w:color w:val="000000" w:themeColor="text1"/>
              </w:rPr>
            </w:pPr>
          </w:p>
        </w:tc>
      </w:tr>
      <w:tr w:rsidR="00203F75" w:rsidRPr="00576726" w14:paraId="5663D614" w14:textId="77777777" w:rsidTr="007978BF">
        <w:tc>
          <w:tcPr>
            <w:tcW w:w="2610" w:type="dxa"/>
            <w:shd w:val="clear" w:color="auto" w:fill="D9D9D9" w:themeFill="background1" w:themeFillShade="D9"/>
          </w:tcPr>
          <w:p w14:paraId="0D1B7182" w14:textId="77777777" w:rsidR="00203F75" w:rsidRPr="00576726" w:rsidRDefault="00203F75" w:rsidP="00203F75">
            <w:pPr>
              <w:rPr>
                <w:rFonts w:ascii="Calibri" w:eastAsia="Calibri" w:hAnsi="Calibri" w:cs="Calibri"/>
                <w:color w:val="000000" w:themeColor="text1"/>
              </w:rPr>
            </w:pPr>
          </w:p>
        </w:tc>
        <w:tc>
          <w:tcPr>
            <w:tcW w:w="4950" w:type="dxa"/>
          </w:tcPr>
          <w:p w14:paraId="70DE41B2" w14:textId="69669AAD" w:rsidR="00203F75" w:rsidRPr="0075311B" w:rsidRDefault="00203F75" w:rsidP="00203F75">
            <w:pPr>
              <w:spacing w:line="259" w:lineRule="auto"/>
              <w:rPr>
                <w:rFonts w:ascii="Calibri" w:eastAsia="Calibri" w:hAnsi="Calibri" w:cs="Calibri"/>
                <w:b/>
                <w:bCs/>
                <w:highlight w:val="yellow"/>
              </w:rPr>
            </w:pPr>
            <w:r w:rsidRPr="0075311B">
              <w:rPr>
                <w:rFonts w:ascii="Calibri" w:eastAsia="Calibri" w:hAnsi="Calibri" w:cs="Calibri"/>
                <w:b/>
                <w:bCs/>
                <w:highlight w:val="yellow"/>
              </w:rPr>
              <w:t>What if my past-due balance is more than $35,000?</w:t>
            </w:r>
          </w:p>
        </w:tc>
        <w:tc>
          <w:tcPr>
            <w:tcW w:w="4906" w:type="dxa"/>
          </w:tcPr>
          <w:p w14:paraId="198B2FB8" w14:textId="2BC09B5C" w:rsidR="00203F75" w:rsidRPr="00576726" w:rsidRDefault="00203F75" w:rsidP="00203F75">
            <w:pPr>
              <w:rPr>
                <w:color w:val="000000" w:themeColor="text1"/>
              </w:rPr>
            </w:pPr>
            <w:r w:rsidRPr="0075311B">
              <w:rPr>
                <w:rFonts w:ascii="Calibri" w:eastAsia="Calibri" w:hAnsi="Calibri" w:cs="Calibri"/>
                <w:b/>
                <w:bCs/>
                <w:highlight w:val="yellow"/>
              </w:rPr>
              <w:t xml:space="preserve">Yuav ua li cas yog tias </w:t>
            </w:r>
            <w:r w:rsidR="001300BA">
              <w:rPr>
                <w:rFonts w:ascii="Calibri" w:eastAsia="Calibri" w:hAnsi="Calibri" w:cs="Calibri"/>
                <w:b/>
                <w:bCs/>
                <w:highlight w:val="yellow"/>
              </w:rPr>
              <w:t xml:space="preserve">tshuav </w:t>
            </w:r>
            <w:r w:rsidRPr="0075311B">
              <w:rPr>
                <w:rFonts w:ascii="Calibri" w:eastAsia="Calibri" w:hAnsi="Calibri" w:cs="Calibri"/>
                <w:b/>
                <w:bCs/>
                <w:highlight w:val="yellow"/>
              </w:rPr>
              <w:t>kuv qhov nyiaj dhau tshaj</w:t>
            </w:r>
            <w:r w:rsidR="001300BA">
              <w:rPr>
                <w:rFonts w:ascii="Calibri" w:eastAsia="Calibri" w:hAnsi="Calibri" w:cs="Calibri"/>
                <w:b/>
                <w:bCs/>
                <w:highlight w:val="yellow"/>
              </w:rPr>
              <w:t xml:space="preserve"> li</w:t>
            </w:r>
            <w:r w:rsidRPr="0075311B">
              <w:rPr>
                <w:rFonts w:ascii="Calibri" w:eastAsia="Calibri" w:hAnsi="Calibri" w:cs="Calibri"/>
                <w:b/>
                <w:bCs/>
                <w:highlight w:val="yellow"/>
              </w:rPr>
              <w:t xml:space="preserve"> $35,000?</w:t>
            </w:r>
          </w:p>
        </w:tc>
        <w:tc>
          <w:tcPr>
            <w:tcW w:w="1934" w:type="dxa"/>
          </w:tcPr>
          <w:p w14:paraId="0BB2689C" w14:textId="77777777" w:rsidR="00203F75" w:rsidRPr="00576726" w:rsidRDefault="00203F75" w:rsidP="00203F75">
            <w:pPr>
              <w:rPr>
                <w:color w:val="000000" w:themeColor="text1"/>
              </w:rPr>
            </w:pPr>
          </w:p>
        </w:tc>
      </w:tr>
      <w:tr w:rsidR="00203F75" w:rsidRPr="00576726" w14:paraId="1F93F3A2" w14:textId="77777777" w:rsidTr="007978BF">
        <w:tc>
          <w:tcPr>
            <w:tcW w:w="2610" w:type="dxa"/>
            <w:shd w:val="clear" w:color="auto" w:fill="D9D9D9" w:themeFill="background1" w:themeFillShade="D9"/>
          </w:tcPr>
          <w:p w14:paraId="0CF660A3" w14:textId="77777777" w:rsidR="00203F75" w:rsidRPr="00576726" w:rsidRDefault="00203F75" w:rsidP="00203F75">
            <w:pPr>
              <w:rPr>
                <w:rFonts w:ascii="Calibri" w:eastAsia="Calibri" w:hAnsi="Calibri" w:cs="Calibri"/>
                <w:color w:val="000000" w:themeColor="text1"/>
              </w:rPr>
            </w:pPr>
          </w:p>
        </w:tc>
        <w:tc>
          <w:tcPr>
            <w:tcW w:w="4950" w:type="dxa"/>
          </w:tcPr>
          <w:p w14:paraId="62E60556" w14:textId="268508B1" w:rsidR="00203F75" w:rsidRPr="0075311B" w:rsidRDefault="00203F75" w:rsidP="00203F75">
            <w:pPr>
              <w:rPr>
                <w:highlight w:val="yellow"/>
              </w:rPr>
            </w:pPr>
            <w:r w:rsidRPr="0075311B">
              <w:rPr>
                <w:rFonts w:ascii="Calibri" w:eastAsia="Calibri" w:hAnsi="Calibri" w:cs="Calibri"/>
                <w:highlight w:val="yellow"/>
              </w:rPr>
              <w:t>If you require more than $35,000 to bring your mortgage current, you have the option to provide the additional funds needed. You may be able to receive additional assistance from a city, county, or Tribal program.</w:t>
            </w:r>
          </w:p>
        </w:tc>
        <w:tc>
          <w:tcPr>
            <w:tcW w:w="4906" w:type="dxa"/>
          </w:tcPr>
          <w:p w14:paraId="2D678FF5" w14:textId="0355A5DB" w:rsidR="00203F75" w:rsidRPr="00576726" w:rsidRDefault="00203F75" w:rsidP="00203F75">
            <w:pPr>
              <w:rPr>
                <w:color w:val="000000" w:themeColor="text1"/>
              </w:rPr>
            </w:pPr>
            <w:r w:rsidRPr="0075311B">
              <w:rPr>
                <w:rFonts w:ascii="Calibri" w:eastAsia="Calibri" w:hAnsi="Calibri" w:cs="Calibri"/>
                <w:highlight w:val="yellow"/>
              </w:rPr>
              <w:t xml:space="preserve">Yog tias koj xav tau ntau dua $ 35,000 </w:t>
            </w:r>
            <w:r w:rsidR="00927179">
              <w:rPr>
                <w:rFonts w:ascii="Calibri" w:eastAsia="Calibri" w:hAnsi="Calibri" w:cs="Calibri"/>
                <w:highlight w:val="yellow"/>
              </w:rPr>
              <w:t xml:space="preserve">txhawm rau </w:t>
            </w:r>
            <w:r w:rsidRPr="0075311B">
              <w:rPr>
                <w:rFonts w:ascii="Calibri" w:eastAsia="Calibri" w:hAnsi="Calibri" w:cs="Calibri"/>
                <w:highlight w:val="yellow"/>
              </w:rPr>
              <w:t xml:space="preserve">koj cov nqi </w:t>
            </w:r>
            <w:r w:rsidR="00927179">
              <w:rPr>
                <w:rFonts w:ascii="Calibri" w:eastAsia="Calibri" w:hAnsi="Calibri" w:cs="Calibri"/>
                <w:highlight w:val="yellow"/>
              </w:rPr>
              <w:t xml:space="preserve">vaj </w:t>
            </w:r>
            <w:r w:rsidRPr="0075311B">
              <w:rPr>
                <w:rFonts w:ascii="Calibri" w:eastAsia="Calibri" w:hAnsi="Calibri" w:cs="Calibri"/>
                <w:highlight w:val="yellow"/>
              </w:rPr>
              <w:t>tsev tam sim no, koj muaj kev xaiv los muab cov nyiaj ntxiv uas xav tau. Tej zaum koj tuaj yeem tau txais kev pab ntxiv los ntawm lub nroog, lu</w:t>
            </w:r>
            <w:r w:rsidR="00927179">
              <w:rPr>
                <w:rFonts w:ascii="Calibri" w:eastAsia="Calibri" w:hAnsi="Calibri" w:cs="Calibri"/>
                <w:highlight w:val="yellow"/>
              </w:rPr>
              <w:t>b xeev</w:t>
            </w:r>
            <w:r w:rsidRPr="0075311B">
              <w:rPr>
                <w:rFonts w:ascii="Calibri" w:eastAsia="Calibri" w:hAnsi="Calibri" w:cs="Calibri"/>
                <w:highlight w:val="yellow"/>
              </w:rPr>
              <w:t>, los</w:t>
            </w:r>
            <w:r w:rsidR="00927179">
              <w:rPr>
                <w:rFonts w:ascii="Calibri" w:eastAsia="Calibri" w:hAnsi="Calibri" w:cs="Calibri"/>
                <w:highlight w:val="yellow"/>
              </w:rPr>
              <w:t xml:space="preserve"> </w:t>
            </w:r>
            <w:r w:rsidRPr="0075311B">
              <w:rPr>
                <w:rFonts w:ascii="Calibri" w:eastAsia="Calibri" w:hAnsi="Calibri" w:cs="Calibri"/>
                <w:highlight w:val="yellow"/>
              </w:rPr>
              <w:t>sis pab pawg neeg.</w:t>
            </w:r>
          </w:p>
        </w:tc>
        <w:tc>
          <w:tcPr>
            <w:tcW w:w="1934" w:type="dxa"/>
          </w:tcPr>
          <w:p w14:paraId="790A6A10" w14:textId="77777777" w:rsidR="00203F75" w:rsidRPr="00576726" w:rsidRDefault="00203F75" w:rsidP="00203F75">
            <w:pPr>
              <w:rPr>
                <w:color w:val="000000" w:themeColor="text1"/>
              </w:rPr>
            </w:pPr>
          </w:p>
        </w:tc>
      </w:tr>
      <w:tr w:rsidR="00203F75" w:rsidRPr="00576726" w14:paraId="311397EA" w14:textId="77777777" w:rsidTr="007978BF">
        <w:tc>
          <w:tcPr>
            <w:tcW w:w="2610" w:type="dxa"/>
            <w:shd w:val="clear" w:color="auto" w:fill="D9D9D9" w:themeFill="background1" w:themeFillShade="D9"/>
          </w:tcPr>
          <w:p w14:paraId="5190E1F1" w14:textId="77777777" w:rsidR="00203F75" w:rsidRPr="00576726" w:rsidRDefault="00203F75" w:rsidP="00203F75">
            <w:pPr>
              <w:rPr>
                <w:rFonts w:ascii="Calibri" w:eastAsia="Calibri" w:hAnsi="Calibri" w:cs="Calibri"/>
                <w:color w:val="000000" w:themeColor="text1"/>
              </w:rPr>
            </w:pPr>
          </w:p>
        </w:tc>
        <w:tc>
          <w:tcPr>
            <w:tcW w:w="4950" w:type="dxa"/>
          </w:tcPr>
          <w:p w14:paraId="3E38CE64" w14:textId="58C8AC9D" w:rsidR="00203F75" w:rsidRPr="0075311B" w:rsidRDefault="00203F75" w:rsidP="00203F75">
            <w:pPr>
              <w:rPr>
                <w:b/>
                <w:bCs/>
                <w:highlight w:val="yellow"/>
              </w:rPr>
            </w:pPr>
            <w:r w:rsidRPr="0075311B">
              <w:rPr>
                <w:rFonts w:ascii="Calibri" w:eastAsia="Calibri" w:hAnsi="Calibri" w:cs="Calibri"/>
                <w:b/>
                <w:bCs/>
                <w:highlight w:val="yellow"/>
              </w:rPr>
              <w:t>Some zip codes do not have to provide income documentation. How were these chosen, and why?</w:t>
            </w:r>
          </w:p>
        </w:tc>
        <w:tc>
          <w:tcPr>
            <w:tcW w:w="4906" w:type="dxa"/>
          </w:tcPr>
          <w:p w14:paraId="2452A520" w14:textId="49CBF14C" w:rsidR="00203F75" w:rsidRPr="00576726" w:rsidRDefault="00203F75" w:rsidP="00203F75">
            <w:pPr>
              <w:rPr>
                <w:color w:val="000000" w:themeColor="text1"/>
              </w:rPr>
            </w:pPr>
            <w:r w:rsidRPr="0075311B">
              <w:rPr>
                <w:rFonts w:ascii="Calibri" w:eastAsia="Calibri" w:hAnsi="Calibri" w:cs="Calibri"/>
                <w:b/>
                <w:bCs/>
                <w:highlight w:val="yellow"/>
              </w:rPr>
              <w:t>Qee tus zip code tsis tas yuav muab cov ntaub ntawv nyiaj. Cov no raug xaiv li cas, thiab vim li cas?</w:t>
            </w:r>
          </w:p>
        </w:tc>
        <w:tc>
          <w:tcPr>
            <w:tcW w:w="1934" w:type="dxa"/>
          </w:tcPr>
          <w:p w14:paraId="11958B74" w14:textId="77777777" w:rsidR="00203F75" w:rsidRPr="00576726" w:rsidRDefault="00203F75" w:rsidP="00203F75">
            <w:pPr>
              <w:rPr>
                <w:color w:val="000000" w:themeColor="text1"/>
              </w:rPr>
            </w:pPr>
          </w:p>
        </w:tc>
      </w:tr>
      <w:tr w:rsidR="00203F75" w:rsidRPr="00576726" w14:paraId="75FCDAD0" w14:textId="77777777" w:rsidTr="007978BF">
        <w:tc>
          <w:tcPr>
            <w:tcW w:w="2610" w:type="dxa"/>
            <w:shd w:val="clear" w:color="auto" w:fill="D9D9D9" w:themeFill="background1" w:themeFillShade="D9"/>
          </w:tcPr>
          <w:p w14:paraId="40981329" w14:textId="77777777" w:rsidR="00203F75" w:rsidRPr="00576726" w:rsidRDefault="00203F75" w:rsidP="00203F75">
            <w:pPr>
              <w:rPr>
                <w:rFonts w:ascii="Calibri" w:eastAsia="Calibri" w:hAnsi="Calibri" w:cs="Calibri"/>
                <w:color w:val="000000" w:themeColor="text1"/>
              </w:rPr>
            </w:pPr>
          </w:p>
        </w:tc>
        <w:tc>
          <w:tcPr>
            <w:tcW w:w="4950" w:type="dxa"/>
          </w:tcPr>
          <w:p w14:paraId="2523F279" w14:textId="1B3C8298" w:rsidR="00203F75" w:rsidRPr="0075311B" w:rsidRDefault="00203F75" w:rsidP="00203F75">
            <w:pPr>
              <w:rPr>
                <w:highlight w:val="yellow"/>
              </w:rPr>
            </w:pPr>
            <w:r w:rsidRPr="0075311B">
              <w:rPr>
                <w:rFonts w:ascii="Calibri" w:eastAsia="Calibri" w:hAnsi="Calibri" w:cs="Calibri"/>
                <w:highlight w:val="yellow"/>
              </w:rPr>
              <w:t>All homeowners who are applying need to certify that their income is within program guidelines.</w:t>
            </w:r>
          </w:p>
        </w:tc>
        <w:tc>
          <w:tcPr>
            <w:tcW w:w="4906" w:type="dxa"/>
          </w:tcPr>
          <w:p w14:paraId="6F19D8FB" w14:textId="09E3A59B" w:rsidR="00203F75" w:rsidRPr="00576726" w:rsidRDefault="00203F75" w:rsidP="00203F75">
            <w:pPr>
              <w:rPr>
                <w:color w:val="000000" w:themeColor="text1"/>
              </w:rPr>
            </w:pPr>
            <w:r w:rsidRPr="0075311B">
              <w:rPr>
                <w:rFonts w:ascii="Calibri" w:eastAsia="Calibri" w:hAnsi="Calibri" w:cs="Calibri"/>
                <w:highlight w:val="yellow"/>
              </w:rPr>
              <w:t xml:space="preserve">Txhua tus tswv tsev uas tab tom thov </w:t>
            </w:r>
            <w:ins w:id="32" w:author="SK V" w:date="2022-05-03T21:50:00Z">
              <w:r w:rsidR="00F66D4B">
                <w:rPr>
                  <w:rFonts w:ascii="Calibri" w:eastAsia="Calibri" w:hAnsi="Calibri" w:cs="Calibri"/>
                  <w:highlight w:val="yellow"/>
                </w:rPr>
                <w:t xml:space="preserve">xav tau pov thawj </w:t>
              </w:r>
            </w:ins>
            <w:del w:id="33" w:author="SK V" w:date="2022-05-03T21:51:00Z">
              <w:r w:rsidRPr="0075311B" w:rsidDel="00F66D4B">
                <w:rPr>
                  <w:rFonts w:ascii="Calibri" w:eastAsia="Calibri" w:hAnsi="Calibri" w:cs="Calibri"/>
                  <w:highlight w:val="yellow"/>
                </w:rPr>
                <w:delText>yuav tsum tau lees paub tias</w:delText>
              </w:r>
            </w:del>
            <w:ins w:id="34" w:author="SK V" w:date="2022-05-03T21:51:00Z">
              <w:r w:rsidR="00F66D4B">
                <w:rPr>
                  <w:rFonts w:ascii="Calibri" w:eastAsia="Calibri" w:hAnsi="Calibri" w:cs="Calibri"/>
                  <w:highlight w:val="yellow"/>
                </w:rPr>
                <w:t xml:space="preserve"> ntawm</w:t>
              </w:r>
            </w:ins>
            <w:r w:rsidRPr="0075311B">
              <w:rPr>
                <w:rFonts w:ascii="Calibri" w:eastAsia="Calibri" w:hAnsi="Calibri" w:cs="Calibri"/>
                <w:highlight w:val="yellow"/>
              </w:rPr>
              <w:t xml:space="preserve"> lawv cov nyiaj tau los yog nyob rau hauv cov lus qhia.</w:t>
            </w:r>
          </w:p>
        </w:tc>
        <w:tc>
          <w:tcPr>
            <w:tcW w:w="1934" w:type="dxa"/>
          </w:tcPr>
          <w:p w14:paraId="4DA60AE5" w14:textId="77777777" w:rsidR="00203F75" w:rsidRPr="00576726" w:rsidRDefault="00203F75" w:rsidP="00203F75">
            <w:pPr>
              <w:rPr>
                <w:color w:val="000000" w:themeColor="text1"/>
              </w:rPr>
            </w:pPr>
          </w:p>
        </w:tc>
      </w:tr>
      <w:tr w:rsidR="00203F75" w:rsidRPr="00576726" w14:paraId="3444617D" w14:textId="77777777" w:rsidTr="007978BF">
        <w:tc>
          <w:tcPr>
            <w:tcW w:w="2610" w:type="dxa"/>
            <w:shd w:val="clear" w:color="auto" w:fill="D9D9D9" w:themeFill="background1" w:themeFillShade="D9"/>
          </w:tcPr>
          <w:p w14:paraId="34A7CB10" w14:textId="77777777" w:rsidR="00203F75" w:rsidRPr="00576726" w:rsidRDefault="00203F75" w:rsidP="00203F75">
            <w:pPr>
              <w:rPr>
                <w:rFonts w:ascii="Calibri" w:eastAsia="Calibri" w:hAnsi="Calibri" w:cs="Calibri"/>
                <w:color w:val="000000" w:themeColor="text1"/>
              </w:rPr>
            </w:pPr>
          </w:p>
        </w:tc>
        <w:tc>
          <w:tcPr>
            <w:tcW w:w="4950" w:type="dxa"/>
          </w:tcPr>
          <w:p w14:paraId="2425F48A" w14:textId="247D20E5" w:rsidR="00203F75" w:rsidRPr="0075311B" w:rsidRDefault="00203F75" w:rsidP="00203F75">
            <w:pPr>
              <w:rPr>
                <w:highlight w:val="yellow"/>
              </w:rPr>
            </w:pPr>
            <w:r w:rsidRPr="0075311B">
              <w:rPr>
                <w:rFonts w:ascii="Calibri" w:eastAsia="Calibri" w:hAnsi="Calibri" w:cs="Calibri"/>
                <w:highlight w:val="yellow"/>
              </w:rPr>
              <w:t>Minnesota Housing used demographic data from the U.S. Census Bureau to determine that a clear majority of all homeowners in the selected zip codes have incomes below the limit for the program.</w:t>
            </w:r>
          </w:p>
        </w:tc>
        <w:tc>
          <w:tcPr>
            <w:tcW w:w="4906" w:type="dxa"/>
          </w:tcPr>
          <w:p w14:paraId="5F230FCC" w14:textId="2B485A1D" w:rsidR="00203F75" w:rsidRPr="00576726" w:rsidRDefault="00E00C6B" w:rsidP="00203F75">
            <w:pPr>
              <w:rPr>
                <w:color w:val="000000" w:themeColor="text1"/>
              </w:rPr>
            </w:pPr>
            <w:r>
              <w:rPr>
                <w:rFonts w:ascii="Calibri" w:eastAsia="Calibri" w:hAnsi="Calibri" w:cs="Calibri"/>
                <w:highlight w:val="yellow"/>
              </w:rPr>
              <w:t xml:space="preserve">Lub xeev </w:t>
            </w:r>
            <w:r w:rsidR="00203F75" w:rsidRPr="0075311B">
              <w:rPr>
                <w:rFonts w:ascii="Calibri" w:eastAsia="Calibri" w:hAnsi="Calibri" w:cs="Calibri"/>
                <w:highlight w:val="yellow"/>
              </w:rPr>
              <w:t>Minnesota</w:t>
            </w:r>
            <w:r>
              <w:rPr>
                <w:rFonts w:ascii="Calibri" w:eastAsia="Calibri" w:hAnsi="Calibri" w:cs="Calibri"/>
                <w:highlight w:val="yellow"/>
              </w:rPr>
              <w:t xml:space="preserve"> Cov Vaj Tsev</w:t>
            </w:r>
            <w:r w:rsidR="00203F75" w:rsidRPr="0075311B">
              <w:rPr>
                <w:rFonts w:ascii="Calibri" w:eastAsia="Calibri" w:hAnsi="Calibri" w:cs="Calibri"/>
                <w:highlight w:val="yellow"/>
              </w:rPr>
              <w:t xml:space="preserve"> tau siv </w:t>
            </w:r>
            <w:r>
              <w:rPr>
                <w:rFonts w:ascii="Calibri" w:eastAsia="Calibri" w:hAnsi="Calibri" w:cs="Calibri"/>
                <w:highlight w:val="yellow"/>
              </w:rPr>
              <w:t xml:space="preserve">pej xeem </w:t>
            </w:r>
            <w:r w:rsidR="00203F75" w:rsidRPr="0075311B">
              <w:rPr>
                <w:rFonts w:ascii="Calibri" w:eastAsia="Calibri" w:hAnsi="Calibri" w:cs="Calibri"/>
                <w:highlight w:val="yellow"/>
              </w:rPr>
              <w:t>cov ntaub ntawv</w:t>
            </w:r>
            <w:r>
              <w:rPr>
                <w:rFonts w:ascii="Calibri" w:eastAsia="Calibri" w:hAnsi="Calibri" w:cs="Calibri"/>
                <w:highlight w:val="yellow"/>
              </w:rPr>
              <w:t xml:space="preserve"> </w:t>
            </w:r>
            <w:r w:rsidR="00203F75" w:rsidRPr="0075311B">
              <w:rPr>
                <w:rFonts w:ascii="Calibri" w:eastAsia="Calibri" w:hAnsi="Calibri" w:cs="Calibri"/>
                <w:highlight w:val="yellow"/>
              </w:rPr>
              <w:t>los ntawm US</w:t>
            </w:r>
            <w:r>
              <w:rPr>
                <w:rFonts w:ascii="Calibri" w:eastAsia="Calibri" w:hAnsi="Calibri" w:cs="Calibri"/>
                <w:highlight w:val="yellow"/>
              </w:rPr>
              <w:t xml:space="preserve"> Pej Xeem Phau Ntawv</w:t>
            </w:r>
            <w:r w:rsidR="00203F75" w:rsidRPr="0075311B">
              <w:rPr>
                <w:rFonts w:ascii="Calibri" w:eastAsia="Calibri" w:hAnsi="Calibri" w:cs="Calibri"/>
                <w:highlight w:val="yellow"/>
              </w:rPr>
              <w:t xml:space="preserve"> los txiav txim siab tias feem ntau ntawm cov tswv tsev nyob hauv cov zip code xaiv tau cov nyiaj tau los qis dua qhov kev txwv.</w:t>
            </w:r>
          </w:p>
        </w:tc>
        <w:tc>
          <w:tcPr>
            <w:tcW w:w="1934" w:type="dxa"/>
          </w:tcPr>
          <w:p w14:paraId="5F21F1C1" w14:textId="77777777" w:rsidR="00203F75" w:rsidRPr="00576726" w:rsidRDefault="00203F75" w:rsidP="00203F75">
            <w:pPr>
              <w:rPr>
                <w:color w:val="000000" w:themeColor="text1"/>
              </w:rPr>
            </w:pPr>
          </w:p>
        </w:tc>
      </w:tr>
      <w:tr w:rsidR="00203F75" w:rsidRPr="00576726" w14:paraId="0CC8AA0D" w14:textId="77777777" w:rsidTr="007978BF">
        <w:tc>
          <w:tcPr>
            <w:tcW w:w="2610" w:type="dxa"/>
            <w:shd w:val="clear" w:color="auto" w:fill="D9D9D9" w:themeFill="background1" w:themeFillShade="D9"/>
          </w:tcPr>
          <w:p w14:paraId="20DEA4BF" w14:textId="77777777" w:rsidR="00203F75" w:rsidRPr="00576726" w:rsidRDefault="00203F75" w:rsidP="00203F75">
            <w:pPr>
              <w:rPr>
                <w:rFonts w:ascii="Calibri" w:eastAsia="Calibri" w:hAnsi="Calibri" w:cs="Calibri"/>
                <w:color w:val="000000" w:themeColor="text1"/>
              </w:rPr>
            </w:pPr>
          </w:p>
        </w:tc>
        <w:tc>
          <w:tcPr>
            <w:tcW w:w="4950" w:type="dxa"/>
          </w:tcPr>
          <w:p w14:paraId="1863000B" w14:textId="0854AE74" w:rsidR="00203F75" w:rsidRPr="0075311B" w:rsidRDefault="00203F75" w:rsidP="00203F75">
            <w:pPr>
              <w:rPr>
                <w:highlight w:val="yellow"/>
              </w:rPr>
            </w:pPr>
            <w:r w:rsidRPr="0075311B">
              <w:rPr>
                <w:rFonts w:ascii="Calibri" w:eastAsia="Calibri" w:hAnsi="Calibri" w:cs="Calibri"/>
                <w:highlight w:val="yellow"/>
              </w:rPr>
              <w:t>Using an income proxy allows the program to process applications more efficiently and with less work for applicants.</w:t>
            </w:r>
          </w:p>
        </w:tc>
        <w:tc>
          <w:tcPr>
            <w:tcW w:w="4906" w:type="dxa"/>
          </w:tcPr>
          <w:p w14:paraId="29055281" w14:textId="11B5DA90" w:rsidR="00203F75" w:rsidRPr="00576726" w:rsidRDefault="00203F75" w:rsidP="00203F75">
            <w:pPr>
              <w:rPr>
                <w:color w:val="000000" w:themeColor="text1"/>
              </w:rPr>
            </w:pPr>
            <w:r w:rsidRPr="0075311B">
              <w:rPr>
                <w:rFonts w:ascii="Calibri" w:eastAsia="Calibri" w:hAnsi="Calibri" w:cs="Calibri"/>
                <w:highlight w:val="yellow"/>
              </w:rPr>
              <w:t>Kev siv cov nyiaj tau los tso cai rau qhov kev zov me nyuam ua cov ntawv thov kom tau txais txiaj ntsig zoo dua thiab ua hauj</w:t>
            </w:r>
            <w:r w:rsidR="00E00C6B">
              <w:rPr>
                <w:rFonts w:ascii="Calibri" w:eastAsia="Calibri" w:hAnsi="Calibri" w:cs="Calibri"/>
                <w:highlight w:val="yellow"/>
              </w:rPr>
              <w:t xml:space="preserve"> </w:t>
            </w:r>
            <w:r w:rsidRPr="0075311B">
              <w:rPr>
                <w:rFonts w:ascii="Calibri" w:eastAsia="Calibri" w:hAnsi="Calibri" w:cs="Calibri"/>
                <w:highlight w:val="yellow"/>
              </w:rPr>
              <w:t>lwm tsawg dua rau cov neeg thov.</w:t>
            </w:r>
          </w:p>
        </w:tc>
        <w:tc>
          <w:tcPr>
            <w:tcW w:w="1934" w:type="dxa"/>
          </w:tcPr>
          <w:p w14:paraId="4C3AF4A8" w14:textId="77777777" w:rsidR="00203F75" w:rsidRPr="00576726" w:rsidRDefault="00203F75" w:rsidP="00203F75">
            <w:pPr>
              <w:rPr>
                <w:color w:val="000000" w:themeColor="text1"/>
              </w:rPr>
            </w:pPr>
          </w:p>
        </w:tc>
      </w:tr>
      <w:tr w:rsidR="00203F75" w:rsidRPr="00576726" w14:paraId="258D515C" w14:textId="77777777" w:rsidTr="007978BF">
        <w:tc>
          <w:tcPr>
            <w:tcW w:w="2610" w:type="dxa"/>
            <w:shd w:val="clear" w:color="auto" w:fill="D9D9D9" w:themeFill="background1" w:themeFillShade="D9"/>
          </w:tcPr>
          <w:p w14:paraId="36CB097C" w14:textId="77777777" w:rsidR="00203F75" w:rsidRPr="00576726" w:rsidRDefault="00203F75" w:rsidP="00203F75">
            <w:pPr>
              <w:rPr>
                <w:rFonts w:ascii="Calibri" w:eastAsia="Calibri" w:hAnsi="Calibri" w:cs="Calibri"/>
                <w:color w:val="000000" w:themeColor="text1"/>
              </w:rPr>
            </w:pPr>
          </w:p>
        </w:tc>
        <w:tc>
          <w:tcPr>
            <w:tcW w:w="4950" w:type="dxa"/>
          </w:tcPr>
          <w:p w14:paraId="2637B1CA" w14:textId="0F5960EB" w:rsidR="00203F75" w:rsidRPr="0075311B" w:rsidRDefault="00203F75" w:rsidP="00203F75">
            <w:pPr>
              <w:rPr>
                <w:highlight w:val="yellow"/>
              </w:rPr>
            </w:pPr>
            <w:r w:rsidRPr="0075311B">
              <w:rPr>
                <w:rFonts w:ascii="Calibri" w:eastAsia="Calibri" w:hAnsi="Calibri" w:cs="Calibri"/>
                <w:highlight w:val="yellow"/>
              </w:rPr>
              <w:t>This type of income proxy is specifically permitted under federal guidelines for the program.</w:t>
            </w:r>
          </w:p>
        </w:tc>
        <w:tc>
          <w:tcPr>
            <w:tcW w:w="4906" w:type="dxa"/>
          </w:tcPr>
          <w:p w14:paraId="41AC60C2" w14:textId="5CD78C92" w:rsidR="00203F75" w:rsidRPr="00576726" w:rsidRDefault="00203F75" w:rsidP="00203F75">
            <w:pPr>
              <w:rPr>
                <w:color w:val="000000" w:themeColor="text1"/>
              </w:rPr>
            </w:pPr>
            <w:r w:rsidRPr="0075311B">
              <w:rPr>
                <w:rFonts w:ascii="Calibri" w:eastAsia="Calibri" w:hAnsi="Calibri" w:cs="Calibri"/>
                <w:highlight w:val="yellow"/>
              </w:rPr>
              <w:t>Hom nyiaj tau los no tau tso cai tshwj xeeb raws li tsoom</w:t>
            </w:r>
            <w:r w:rsidR="00E00C6B">
              <w:rPr>
                <w:rFonts w:ascii="Calibri" w:eastAsia="Calibri" w:hAnsi="Calibri" w:cs="Calibri"/>
                <w:highlight w:val="yellow"/>
              </w:rPr>
              <w:t xml:space="preserve"> </w:t>
            </w:r>
            <w:r w:rsidRPr="0075311B">
              <w:rPr>
                <w:rFonts w:ascii="Calibri" w:eastAsia="Calibri" w:hAnsi="Calibri" w:cs="Calibri"/>
                <w:highlight w:val="yellow"/>
              </w:rPr>
              <w:t>fwv cov lus qhia rau txoj hauj</w:t>
            </w:r>
            <w:r w:rsidR="00E00C6B">
              <w:rPr>
                <w:rFonts w:ascii="Calibri" w:eastAsia="Calibri" w:hAnsi="Calibri" w:cs="Calibri"/>
                <w:highlight w:val="yellow"/>
              </w:rPr>
              <w:t xml:space="preserve"> </w:t>
            </w:r>
            <w:r w:rsidRPr="0075311B">
              <w:rPr>
                <w:rFonts w:ascii="Calibri" w:eastAsia="Calibri" w:hAnsi="Calibri" w:cs="Calibri"/>
                <w:highlight w:val="yellow"/>
              </w:rPr>
              <w:t>lwm.</w:t>
            </w:r>
          </w:p>
        </w:tc>
        <w:tc>
          <w:tcPr>
            <w:tcW w:w="1934" w:type="dxa"/>
          </w:tcPr>
          <w:p w14:paraId="0D08CC2B" w14:textId="77777777" w:rsidR="00203F75" w:rsidRPr="00576726" w:rsidRDefault="00203F75" w:rsidP="00203F75">
            <w:pPr>
              <w:rPr>
                <w:color w:val="000000" w:themeColor="text1"/>
              </w:rPr>
            </w:pPr>
          </w:p>
        </w:tc>
      </w:tr>
      <w:bookmarkEnd w:id="1"/>
    </w:tbl>
    <w:p w14:paraId="62E56082" w14:textId="77777777" w:rsidR="00806B93" w:rsidRPr="00576726" w:rsidRDefault="00806B93" w:rsidP="009D0B3D"/>
    <w:sectPr w:rsidR="00806B93" w:rsidRPr="00576726" w:rsidSect="00FF1B24">
      <w:pgSz w:w="15840" w:h="12240" w:orient="landscape"/>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altName w:val="DaunPenh"/>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6BF"/>
    <w:multiLevelType w:val="hybridMultilevel"/>
    <w:tmpl w:val="63008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16650"/>
    <w:multiLevelType w:val="hybridMultilevel"/>
    <w:tmpl w:val="D24E863A"/>
    <w:lvl w:ilvl="0" w:tplc="E3E6A616">
      <w:start w:val="1"/>
      <w:numFmt w:val="bullet"/>
      <w:lvlText w:val=""/>
      <w:lvlJc w:val="left"/>
      <w:pPr>
        <w:ind w:left="720" w:hanging="360"/>
      </w:pPr>
      <w:rPr>
        <w:rFonts w:ascii="Symbol" w:hAnsi="Symbol" w:hint="default"/>
      </w:rPr>
    </w:lvl>
    <w:lvl w:ilvl="1" w:tplc="40FA00D2">
      <w:start w:val="1"/>
      <w:numFmt w:val="bullet"/>
      <w:lvlText w:val="o"/>
      <w:lvlJc w:val="left"/>
      <w:pPr>
        <w:ind w:left="1440" w:hanging="360"/>
      </w:pPr>
      <w:rPr>
        <w:rFonts w:ascii="Courier New" w:hAnsi="Courier New" w:hint="default"/>
      </w:rPr>
    </w:lvl>
    <w:lvl w:ilvl="2" w:tplc="D56C3962">
      <w:start w:val="1"/>
      <w:numFmt w:val="bullet"/>
      <w:lvlText w:val=""/>
      <w:lvlJc w:val="left"/>
      <w:pPr>
        <w:ind w:left="2160" w:hanging="360"/>
      </w:pPr>
      <w:rPr>
        <w:rFonts w:ascii="Wingdings" w:hAnsi="Wingdings" w:hint="default"/>
      </w:rPr>
    </w:lvl>
    <w:lvl w:ilvl="3" w:tplc="E3BEA43C">
      <w:start w:val="1"/>
      <w:numFmt w:val="bullet"/>
      <w:lvlText w:val=""/>
      <w:lvlJc w:val="left"/>
      <w:pPr>
        <w:ind w:left="2880" w:hanging="360"/>
      </w:pPr>
      <w:rPr>
        <w:rFonts w:ascii="Symbol" w:hAnsi="Symbol" w:hint="default"/>
      </w:rPr>
    </w:lvl>
    <w:lvl w:ilvl="4" w:tplc="23A02CE2">
      <w:start w:val="1"/>
      <w:numFmt w:val="bullet"/>
      <w:lvlText w:val="o"/>
      <w:lvlJc w:val="left"/>
      <w:pPr>
        <w:ind w:left="3600" w:hanging="360"/>
      </w:pPr>
      <w:rPr>
        <w:rFonts w:ascii="Courier New" w:hAnsi="Courier New" w:hint="default"/>
      </w:rPr>
    </w:lvl>
    <w:lvl w:ilvl="5" w:tplc="40E86DA0">
      <w:start w:val="1"/>
      <w:numFmt w:val="bullet"/>
      <w:lvlText w:val=""/>
      <w:lvlJc w:val="left"/>
      <w:pPr>
        <w:ind w:left="4320" w:hanging="360"/>
      </w:pPr>
      <w:rPr>
        <w:rFonts w:ascii="Wingdings" w:hAnsi="Wingdings" w:hint="default"/>
      </w:rPr>
    </w:lvl>
    <w:lvl w:ilvl="6" w:tplc="0AD84690">
      <w:start w:val="1"/>
      <w:numFmt w:val="bullet"/>
      <w:lvlText w:val=""/>
      <w:lvlJc w:val="left"/>
      <w:pPr>
        <w:ind w:left="5040" w:hanging="360"/>
      </w:pPr>
      <w:rPr>
        <w:rFonts w:ascii="Symbol" w:hAnsi="Symbol" w:hint="default"/>
      </w:rPr>
    </w:lvl>
    <w:lvl w:ilvl="7" w:tplc="67DA9D7A">
      <w:start w:val="1"/>
      <w:numFmt w:val="bullet"/>
      <w:lvlText w:val="o"/>
      <w:lvlJc w:val="left"/>
      <w:pPr>
        <w:ind w:left="5760" w:hanging="360"/>
      </w:pPr>
      <w:rPr>
        <w:rFonts w:ascii="Courier New" w:hAnsi="Courier New" w:hint="default"/>
      </w:rPr>
    </w:lvl>
    <w:lvl w:ilvl="8" w:tplc="EA9E2D8A">
      <w:start w:val="1"/>
      <w:numFmt w:val="bullet"/>
      <w:lvlText w:val=""/>
      <w:lvlJc w:val="left"/>
      <w:pPr>
        <w:ind w:left="6480" w:hanging="360"/>
      </w:pPr>
      <w:rPr>
        <w:rFonts w:ascii="Wingdings" w:hAnsi="Wingdings" w:hint="default"/>
      </w:rPr>
    </w:lvl>
  </w:abstractNum>
  <w:abstractNum w:abstractNumId="2" w15:restartNumberingAfterBreak="0">
    <w:nsid w:val="305D12C6"/>
    <w:multiLevelType w:val="hybridMultilevel"/>
    <w:tmpl w:val="C1B0305C"/>
    <w:lvl w:ilvl="0" w:tplc="10A611E6">
      <w:start w:val="1"/>
      <w:numFmt w:val="bullet"/>
      <w:lvlText w:val=""/>
      <w:lvlJc w:val="left"/>
      <w:pPr>
        <w:ind w:left="720" w:hanging="360"/>
      </w:pPr>
      <w:rPr>
        <w:rFonts w:ascii="Symbol" w:hAnsi="Symbol" w:hint="default"/>
      </w:rPr>
    </w:lvl>
    <w:lvl w:ilvl="1" w:tplc="E644705E">
      <w:start w:val="1"/>
      <w:numFmt w:val="bullet"/>
      <w:lvlText w:val="o"/>
      <w:lvlJc w:val="left"/>
      <w:pPr>
        <w:ind w:left="1440" w:hanging="360"/>
      </w:pPr>
      <w:rPr>
        <w:rFonts w:ascii="Courier New" w:hAnsi="Courier New" w:hint="default"/>
      </w:rPr>
    </w:lvl>
    <w:lvl w:ilvl="2" w:tplc="4948DE84">
      <w:start w:val="1"/>
      <w:numFmt w:val="bullet"/>
      <w:lvlText w:val=""/>
      <w:lvlJc w:val="left"/>
      <w:pPr>
        <w:ind w:left="2160" w:hanging="360"/>
      </w:pPr>
      <w:rPr>
        <w:rFonts w:ascii="Wingdings" w:hAnsi="Wingdings" w:hint="default"/>
      </w:rPr>
    </w:lvl>
    <w:lvl w:ilvl="3" w:tplc="2D744980">
      <w:start w:val="1"/>
      <w:numFmt w:val="bullet"/>
      <w:lvlText w:val=""/>
      <w:lvlJc w:val="left"/>
      <w:pPr>
        <w:ind w:left="2880" w:hanging="360"/>
      </w:pPr>
      <w:rPr>
        <w:rFonts w:ascii="Symbol" w:hAnsi="Symbol" w:hint="default"/>
      </w:rPr>
    </w:lvl>
    <w:lvl w:ilvl="4" w:tplc="26D4E90E">
      <w:start w:val="1"/>
      <w:numFmt w:val="bullet"/>
      <w:lvlText w:val="o"/>
      <w:lvlJc w:val="left"/>
      <w:pPr>
        <w:ind w:left="3600" w:hanging="360"/>
      </w:pPr>
      <w:rPr>
        <w:rFonts w:ascii="Courier New" w:hAnsi="Courier New" w:hint="default"/>
      </w:rPr>
    </w:lvl>
    <w:lvl w:ilvl="5" w:tplc="724EBC5C">
      <w:start w:val="1"/>
      <w:numFmt w:val="bullet"/>
      <w:lvlText w:val=""/>
      <w:lvlJc w:val="left"/>
      <w:pPr>
        <w:ind w:left="4320" w:hanging="360"/>
      </w:pPr>
      <w:rPr>
        <w:rFonts w:ascii="Wingdings" w:hAnsi="Wingdings" w:hint="default"/>
      </w:rPr>
    </w:lvl>
    <w:lvl w:ilvl="6" w:tplc="C3D41F62">
      <w:start w:val="1"/>
      <w:numFmt w:val="bullet"/>
      <w:lvlText w:val=""/>
      <w:lvlJc w:val="left"/>
      <w:pPr>
        <w:ind w:left="5040" w:hanging="360"/>
      </w:pPr>
      <w:rPr>
        <w:rFonts w:ascii="Symbol" w:hAnsi="Symbol" w:hint="default"/>
      </w:rPr>
    </w:lvl>
    <w:lvl w:ilvl="7" w:tplc="6D943416">
      <w:start w:val="1"/>
      <w:numFmt w:val="bullet"/>
      <w:lvlText w:val="o"/>
      <w:lvlJc w:val="left"/>
      <w:pPr>
        <w:ind w:left="5760" w:hanging="360"/>
      </w:pPr>
      <w:rPr>
        <w:rFonts w:ascii="Courier New" w:hAnsi="Courier New" w:hint="default"/>
      </w:rPr>
    </w:lvl>
    <w:lvl w:ilvl="8" w:tplc="828CC23E">
      <w:start w:val="1"/>
      <w:numFmt w:val="bullet"/>
      <w:lvlText w:val=""/>
      <w:lvlJc w:val="left"/>
      <w:pPr>
        <w:ind w:left="6480" w:hanging="360"/>
      </w:pPr>
      <w:rPr>
        <w:rFonts w:ascii="Wingdings" w:hAnsi="Wingdings" w:hint="default"/>
      </w:rPr>
    </w:lvl>
  </w:abstractNum>
  <w:abstractNum w:abstractNumId="3" w15:restartNumberingAfterBreak="0">
    <w:nsid w:val="541D24A7"/>
    <w:multiLevelType w:val="hybridMultilevel"/>
    <w:tmpl w:val="DCDA3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941035"/>
    <w:multiLevelType w:val="hybridMultilevel"/>
    <w:tmpl w:val="F816E7F0"/>
    <w:lvl w:ilvl="0" w:tplc="83AAA722">
      <w:start w:val="1"/>
      <w:numFmt w:val="bullet"/>
      <w:lvlText w:val=""/>
      <w:lvlJc w:val="left"/>
      <w:pPr>
        <w:ind w:left="720" w:hanging="360"/>
      </w:pPr>
      <w:rPr>
        <w:rFonts w:ascii="Symbol" w:hAnsi="Symbol" w:hint="default"/>
      </w:rPr>
    </w:lvl>
    <w:lvl w:ilvl="1" w:tplc="626097A4">
      <w:start w:val="1"/>
      <w:numFmt w:val="bullet"/>
      <w:lvlText w:val="o"/>
      <w:lvlJc w:val="left"/>
      <w:pPr>
        <w:ind w:left="1440" w:hanging="360"/>
      </w:pPr>
      <w:rPr>
        <w:rFonts w:ascii="Courier New" w:hAnsi="Courier New" w:hint="default"/>
      </w:rPr>
    </w:lvl>
    <w:lvl w:ilvl="2" w:tplc="0CBA773E">
      <w:start w:val="1"/>
      <w:numFmt w:val="bullet"/>
      <w:lvlText w:val=""/>
      <w:lvlJc w:val="left"/>
      <w:pPr>
        <w:ind w:left="2160" w:hanging="360"/>
      </w:pPr>
      <w:rPr>
        <w:rFonts w:ascii="Wingdings" w:hAnsi="Wingdings" w:hint="default"/>
      </w:rPr>
    </w:lvl>
    <w:lvl w:ilvl="3" w:tplc="E658421A">
      <w:start w:val="1"/>
      <w:numFmt w:val="bullet"/>
      <w:lvlText w:val=""/>
      <w:lvlJc w:val="left"/>
      <w:pPr>
        <w:ind w:left="2880" w:hanging="360"/>
      </w:pPr>
      <w:rPr>
        <w:rFonts w:ascii="Symbol" w:hAnsi="Symbol" w:hint="default"/>
      </w:rPr>
    </w:lvl>
    <w:lvl w:ilvl="4" w:tplc="4E5216B2">
      <w:start w:val="1"/>
      <w:numFmt w:val="bullet"/>
      <w:lvlText w:val="o"/>
      <w:lvlJc w:val="left"/>
      <w:pPr>
        <w:ind w:left="3600" w:hanging="360"/>
      </w:pPr>
      <w:rPr>
        <w:rFonts w:ascii="Courier New" w:hAnsi="Courier New" w:hint="default"/>
      </w:rPr>
    </w:lvl>
    <w:lvl w:ilvl="5" w:tplc="0E92462C">
      <w:start w:val="1"/>
      <w:numFmt w:val="bullet"/>
      <w:lvlText w:val=""/>
      <w:lvlJc w:val="left"/>
      <w:pPr>
        <w:ind w:left="4320" w:hanging="360"/>
      </w:pPr>
      <w:rPr>
        <w:rFonts w:ascii="Wingdings" w:hAnsi="Wingdings" w:hint="default"/>
      </w:rPr>
    </w:lvl>
    <w:lvl w:ilvl="6" w:tplc="657259FC">
      <w:start w:val="1"/>
      <w:numFmt w:val="bullet"/>
      <w:lvlText w:val=""/>
      <w:lvlJc w:val="left"/>
      <w:pPr>
        <w:ind w:left="5040" w:hanging="360"/>
      </w:pPr>
      <w:rPr>
        <w:rFonts w:ascii="Symbol" w:hAnsi="Symbol" w:hint="default"/>
      </w:rPr>
    </w:lvl>
    <w:lvl w:ilvl="7" w:tplc="8F2AAC3E">
      <w:start w:val="1"/>
      <w:numFmt w:val="bullet"/>
      <w:lvlText w:val="o"/>
      <w:lvlJc w:val="left"/>
      <w:pPr>
        <w:ind w:left="5760" w:hanging="360"/>
      </w:pPr>
      <w:rPr>
        <w:rFonts w:ascii="Courier New" w:hAnsi="Courier New" w:hint="default"/>
      </w:rPr>
    </w:lvl>
    <w:lvl w:ilvl="8" w:tplc="7652A734">
      <w:start w:val="1"/>
      <w:numFmt w:val="bullet"/>
      <w:lvlText w:val=""/>
      <w:lvlJc w:val="left"/>
      <w:pPr>
        <w:ind w:left="6480" w:hanging="360"/>
      </w:pPr>
      <w:rPr>
        <w:rFonts w:ascii="Wingdings" w:hAnsi="Wingdings" w:hint="default"/>
      </w:rPr>
    </w:lvl>
  </w:abstractNum>
  <w:num w:numId="1" w16cid:durableId="1361976961">
    <w:abstractNumId w:val="4"/>
  </w:num>
  <w:num w:numId="2" w16cid:durableId="1806048300">
    <w:abstractNumId w:val="2"/>
  </w:num>
  <w:num w:numId="3" w16cid:durableId="2139640378">
    <w:abstractNumId w:val="0"/>
  </w:num>
  <w:num w:numId="4" w16cid:durableId="1830513070">
    <w:abstractNumId w:val="1"/>
  </w:num>
  <w:num w:numId="5" w16cid:durableId="184235282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K V">
    <w15:presenceInfo w15:providerId="Windows Live" w15:userId="ae8c25553ea5cf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B93"/>
    <w:rsid w:val="00006EB3"/>
    <w:rsid w:val="0004419B"/>
    <w:rsid w:val="00055376"/>
    <w:rsid w:val="000712CA"/>
    <w:rsid w:val="000B788C"/>
    <w:rsid w:val="00112DE2"/>
    <w:rsid w:val="00125022"/>
    <w:rsid w:val="00126834"/>
    <w:rsid w:val="001300BA"/>
    <w:rsid w:val="00135CA9"/>
    <w:rsid w:val="00170C8D"/>
    <w:rsid w:val="00173F72"/>
    <w:rsid w:val="00195067"/>
    <w:rsid w:val="001A29C8"/>
    <w:rsid w:val="001B2429"/>
    <w:rsid w:val="00203F75"/>
    <w:rsid w:val="00267F44"/>
    <w:rsid w:val="00270579"/>
    <w:rsid w:val="002B3060"/>
    <w:rsid w:val="002E049C"/>
    <w:rsid w:val="0031015A"/>
    <w:rsid w:val="00312BEF"/>
    <w:rsid w:val="003950E3"/>
    <w:rsid w:val="003B35BB"/>
    <w:rsid w:val="003D2847"/>
    <w:rsid w:val="003D5F4E"/>
    <w:rsid w:val="00413A7A"/>
    <w:rsid w:val="00415540"/>
    <w:rsid w:val="004361AB"/>
    <w:rsid w:val="00471C0E"/>
    <w:rsid w:val="004D2BF0"/>
    <w:rsid w:val="004F27C3"/>
    <w:rsid w:val="00576726"/>
    <w:rsid w:val="00592136"/>
    <w:rsid w:val="006003EB"/>
    <w:rsid w:val="006065F4"/>
    <w:rsid w:val="0064496D"/>
    <w:rsid w:val="00682D46"/>
    <w:rsid w:val="00692BE6"/>
    <w:rsid w:val="006A2C09"/>
    <w:rsid w:val="006A56D2"/>
    <w:rsid w:val="006A698C"/>
    <w:rsid w:val="006F0A21"/>
    <w:rsid w:val="00751B1D"/>
    <w:rsid w:val="0075311B"/>
    <w:rsid w:val="007978BF"/>
    <w:rsid w:val="007A248D"/>
    <w:rsid w:val="007F3B6A"/>
    <w:rsid w:val="00806B93"/>
    <w:rsid w:val="008302E9"/>
    <w:rsid w:val="00880858"/>
    <w:rsid w:val="008C5935"/>
    <w:rsid w:val="00902327"/>
    <w:rsid w:val="00927179"/>
    <w:rsid w:val="00933D8D"/>
    <w:rsid w:val="00940AEB"/>
    <w:rsid w:val="00960119"/>
    <w:rsid w:val="00970F70"/>
    <w:rsid w:val="00976FE7"/>
    <w:rsid w:val="009D0B3D"/>
    <w:rsid w:val="009F2C3D"/>
    <w:rsid w:val="00A71C69"/>
    <w:rsid w:val="00AA632B"/>
    <w:rsid w:val="00AB60F0"/>
    <w:rsid w:val="00B235C8"/>
    <w:rsid w:val="00B41298"/>
    <w:rsid w:val="00B51A09"/>
    <w:rsid w:val="00BA5CB4"/>
    <w:rsid w:val="00BB224C"/>
    <w:rsid w:val="00BB2808"/>
    <w:rsid w:val="00C44F00"/>
    <w:rsid w:val="00CB2642"/>
    <w:rsid w:val="00D132CC"/>
    <w:rsid w:val="00D17013"/>
    <w:rsid w:val="00D46CF8"/>
    <w:rsid w:val="00D64059"/>
    <w:rsid w:val="00DC16E2"/>
    <w:rsid w:val="00DD4FAE"/>
    <w:rsid w:val="00E00C6B"/>
    <w:rsid w:val="00E2480F"/>
    <w:rsid w:val="00E574C4"/>
    <w:rsid w:val="00E629CC"/>
    <w:rsid w:val="00EC5EBA"/>
    <w:rsid w:val="00F02EF8"/>
    <w:rsid w:val="00F108D1"/>
    <w:rsid w:val="00F13F36"/>
    <w:rsid w:val="00F1720E"/>
    <w:rsid w:val="00F23CBC"/>
    <w:rsid w:val="00F66D4B"/>
    <w:rsid w:val="00F74148"/>
    <w:rsid w:val="00F87860"/>
    <w:rsid w:val="00FA54FB"/>
    <w:rsid w:val="00FD596C"/>
    <w:rsid w:val="00FF1B24"/>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AABE1"/>
  <w15:chartTrackingRefBased/>
  <w15:docId w15:val="{EC8AC5FF-F8A6-4CA4-97C4-488E65D91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B93"/>
    <w:pPr>
      <w:ind w:left="720"/>
      <w:contextualSpacing/>
    </w:pPr>
  </w:style>
  <w:style w:type="character" w:styleId="Hyperlink">
    <w:name w:val="Hyperlink"/>
    <w:basedOn w:val="DefaultParagraphFont"/>
    <w:uiPriority w:val="99"/>
    <w:unhideWhenUsed/>
    <w:rsid w:val="00806B93"/>
    <w:rPr>
      <w:color w:val="0563C1" w:themeColor="hyperlink"/>
      <w:u w:val="single"/>
    </w:rPr>
  </w:style>
  <w:style w:type="table" w:styleId="TableGrid">
    <w:name w:val="Table Grid"/>
    <w:basedOn w:val="TableNormal"/>
    <w:uiPriority w:val="39"/>
    <w:rsid w:val="009D0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41298"/>
    <w:rPr>
      <w:sz w:val="16"/>
      <w:szCs w:val="16"/>
    </w:rPr>
  </w:style>
  <w:style w:type="paragraph" w:styleId="CommentText">
    <w:name w:val="annotation text"/>
    <w:basedOn w:val="Normal"/>
    <w:link w:val="CommentTextChar"/>
    <w:uiPriority w:val="99"/>
    <w:semiHidden/>
    <w:unhideWhenUsed/>
    <w:rsid w:val="00B41298"/>
    <w:pPr>
      <w:spacing w:line="240" w:lineRule="auto"/>
    </w:pPr>
    <w:rPr>
      <w:sz w:val="20"/>
      <w:szCs w:val="20"/>
    </w:rPr>
  </w:style>
  <w:style w:type="character" w:customStyle="1" w:styleId="CommentTextChar">
    <w:name w:val="Comment Text Char"/>
    <w:basedOn w:val="DefaultParagraphFont"/>
    <w:link w:val="CommentText"/>
    <w:uiPriority w:val="99"/>
    <w:semiHidden/>
    <w:rsid w:val="00B41298"/>
    <w:rPr>
      <w:sz w:val="20"/>
      <w:szCs w:val="20"/>
    </w:rPr>
  </w:style>
  <w:style w:type="paragraph" w:customStyle="1" w:styleId="paragraph">
    <w:name w:val="paragraph"/>
    <w:basedOn w:val="Normal"/>
    <w:rsid w:val="007978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978BF"/>
  </w:style>
  <w:style w:type="character" w:customStyle="1" w:styleId="eop">
    <w:name w:val="eop"/>
    <w:basedOn w:val="DefaultParagraphFont"/>
    <w:rsid w:val="007978BF"/>
  </w:style>
  <w:style w:type="paragraph" w:styleId="Revision">
    <w:name w:val="Revision"/>
    <w:hidden/>
    <w:uiPriority w:val="99"/>
    <w:semiHidden/>
    <w:rsid w:val="00312B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75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e.ethicspoint.com/domain/media/en/gui/30639/index.html" TargetMode="External"/><Relationship Id="rId13" Type="http://schemas.openxmlformats.org/officeDocument/2006/relationships/hyperlink" Target="https://www.consumerfinance.gov/consumer-tools/mortgages/answers/key-terms/" TargetMode="External"/><Relationship Id="rId3" Type="http://schemas.openxmlformats.org/officeDocument/2006/relationships/settings" Target="settings.xml"/><Relationship Id="rId7" Type="http://schemas.openxmlformats.org/officeDocument/2006/relationships/hyperlink" Target="https://www.hocmn.org/search-foreclosure-advisor/?fwp_audience_services=foreclosure-prevention-advice" TargetMode="External"/><Relationship Id="rId12" Type="http://schemas.openxmlformats.org/officeDocument/2006/relationships/hyperlink" Target="https://www.consumerfinance.gov/consumer-tools/mortgages/answers/key-term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hocmn.org/search-foreclosure-advisor/?fwp_audience_services=foreclosure-prevention-advice" TargetMode="External"/><Relationship Id="rId11" Type="http://schemas.openxmlformats.org/officeDocument/2006/relationships/hyperlink" Target="https://www.hocmn.org/search-foreclosure-advisor/?fwp_audience_services=foreclosure-prevention-advice" TargetMode="External"/><Relationship Id="rId5" Type="http://schemas.openxmlformats.org/officeDocument/2006/relationships/hyperlink" Target="http://homehelpmn.org/" TargetMode="External"/><Relationship Id="rId15" Type="http://schemas.microsoft.com/office/2011/relationships/people" Target="people.xml"/><Relationship Id="rId10" Type="http://schemas.openxmlformats.org/officeDocument/2006/relationships/hyperlink" Target="https://www.hocmn.org/search-foreclosure-advisor/?fwp_audience_services=foreclosure-prevention-advice" TargetMode="External"/><Relationship Id="rId4" Type="http://schemas.openxmlformats.org/officeDocument/2006/relationships/webSettings" Target="webSettings.xml"/><Relationship Id="rId9" Type="http://schemas.openxmlformats.org/officeDocument/2006/relationships/hyperlink" Target="https://secure.ethicspoint.com/domain/media/en/gui/30639/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7</Pages>
  <Words>3003</Words>
  <Characters>17118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Phouthasack</dc:creator>
  <cp:keywords/>
  <dc:description/>
  <cp:lastModifiedBy>SK V</cp:lastModifiedBy>
  <cp:revision>151</cp:revision>
  <dcterms:created xsi:type="dcterms:W3CDTF">2022-05-02T15:00:00Z</dcterms:created>
  <dcterms:modified xsi:type="dcterms:W3CDTF">2022-05-03T15:01:00Z</dcterms:modified>
</cp:coreProperties>
</file>